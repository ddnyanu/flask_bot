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0E256" w14:textId="77777777" w:rsidR="001C2A3E" w:rsidRPr="005D6774" w:rsidRDefault="001C2A3E" w:rsidP="001C2A3E">
      <w:pPr>
        <w:pStyle w:val="Heading2"/>
        <w:tabs>
          <w:tab w:val="left" w:pos="4770"/>
        </w:tabs>
        <w:spacing w:line="276" w:lineRule="auto"/>
        <w:jc w:val="both"/>
        <w:rPr>
          <w:sz w:val="24"/>
          <w:szCs w:val="24"/>
        </w:rPr>
      </w:pPr>
    </w:p>
    <w:p w14:paraId="5DB7AC85" w14:textId="77777777" w:rsidR="001C2A3E" w:rsidRPr="005D6774" w:rsidRDefault="001C2A3E" w:rsidP="001C2A3E">
      <w:pPr>
        <w:pStyle w:val="Heading2"/>
        <w:spacing w:line="276" w:lineRule="auto"/>
        <w:jc w:val="both"/>
        <w:rPr>
          <w:sz w:val="24"/>
          <w:szCs w:val="24"/>
        </w:rPr>
      </w:pPr>
    </w:p>
    <w:p w14:paraId="6A625BC1" w14:textId="77777777" w:rsidR="001C2A3E" w:rsidRPr="005D6774" w:rsidRDefault="001C2A3E" w:rsidP="001C2A3E">
      <w:pPr>
        <w:pStyle w:val="Heading2"/>
        <w:spacing w:line="276" w:lineRule="auto"/>
        <w:jc w:val="both"/>
        <w:rPr>
          <w:sz w:val="24"/>
          <w:szCs w:val="24"/>
        </w:rPr>
      </w:pPr>
    </w:p>
    <w:p w14:paraId="5A66FB77" w14:textId="77777777" w:rsidR="001C2A3E" w:rsidRPr="005D6774" w:rsidRDefault="001C2A3E" w:rsidP="001C2A3E">
      <w:pPr>
        <w:spacing w:line="276" w:lineRule="auto"/>
        <w:jc w:val="both"/>
        <w:rPr>
          <w:sz w:val="24"/>
          <w:szCs w:val="24"/>
        </w:rPr>
      </w:pPr>
    </w:p>
    <w:p w14:paraId="3BC9E3D7" w14:textId="5329D2CD" w:rsidR="001C2A3E" w:rsidRPr="005D6774" w:rsidRDefault="00AE05FC" w:rsidP="001C2A3E">
      <w:pPr>
        <w:pStyle w:val="CommentText"/>
        <w:spacing w:line="276" w:lineRule="auto"/>
        <w:jc w:val="center"/>
        <w:rPr>
          <w:sz w:val="24"/>
          <w:szCs w:val="24"/>
        </w:rPr>
      </w:pPr>
      <w:bookmarkStart w:id="0" w:name="_Toc209584549"/>
      <w:bookmarkEnd w:id="0"/>
      <w:r>
        <w:rPr>
          <w:b/>
          <w:caps/>
          <w:sz w:val="24"/>
          <w:szCs w:val="24"/>
          <w:u w:val="single"/>
        </w:rPr>
        <w:t>______</w:t>
      </w:r>
      <w:r w:rsidRPr="005D6774">
        <w:rPr>
          <w:b/>
          <w:caps/>
          <w:sz w:val="24"/>
          <w:szCs w:val="24"/>
          <w:u w:val="single"/>
        </w:rPr>
        <w:t xml:space="preserve"> </w:t>
      </w:r>
      <w:r w:rsidR="001C2A3E" w:rsidRPr="005D6774">
        <w:rPr>
          <w:b/>
          <w:caps/>
          <w:sz w:val="24"/>
          <w:szCs w:val="24"/>
          <w:u w:val="single"/>
        </w:rPr>
        <w:t>FAMILY PRIVATE TRUST</w:t>
      </w:r>
    </w:p>
    <w:p w14:paraId="4B368041" w14:textId="77777777" w:rsidR="001C2A3E" w:rsidRPr="005D6774" w:rsidRDefault="001C2A3E" w:rsidP="001C2A3E">
      <w:pPr>
        <w:spacing w:line="276" w:lineRule="auto"/>
        <w:jc w:val="center"/>
        <w:rPr>
          <w:sz w:val="24"/>
          <w:szCs w:val="24"/>
        </w:rPr>
      </w:pPr>
    </w:p>
    <w:p w14:paraId="04E30C97" w14:textId="77777777" w:rsidR="001C2A3E" w:rsidRPr="005D6774" w:rsidRDefault="001C2A3E" w:rsidP="001C2A3E">
      <w:pPr>
        <w:spacing w:line="276" w:lineRule="auto"/>
        <w:jc w:val="center"/>
        <w:rPr>
          <w:sz w:val="24"/>
          <w:szCs w:val="24"/>
        </w:rPr>
      </w:pPr>
    </w:p>
    <w:p w14:paraId="1566C191" w14:textId="77777777" w:rsidR="001C2A3E" w:rsidRPr="005D6774" w:rsidRDefault="001C2A3E" w:rsidP="001C2A3E">
      <w:pPr>
        <w:spacing w:line="276" w:lineRule="auto"/>
        <w:jc w:val="center"/>
        <w:rPr>
          <w:sz w:val="24"/>
          <w:szCs w:val="24"/>
        </w:rPr>
      </w:pPr>
    </w:p>
    <w:p w14:paraId="221CA0CF" w14:textId="77777777" w:rsidR="001C2A3E" w:rsidRPr="005D6774" w:rsidRDefault="001C2A3E" w:rsidP="001C2A3E">
      <w:pPr>
        <w:spacing w:line="276" w:lineRule="auto"/>
        <w:jc w:val="center"/>
        <w:rPr>
          <w:sz w:val="24"/>
          <w:szCs w:val="24"/>
        </w:rPr>
      </w:pPr>
    </w:p>
    <w:p w14:paraId="3F51E377" w14:textId="77777777" w:rsidR="001C2A3E" w:rsidRPr="005D6774" w:rsidRDefault="001C2A3E" w:rsidP="001C2A3E">
      <w:pPr>
        <w:spacing w:line="276" w:lineRule="auto"/>
        <w:jc w:val="center"/>
        <w:rPr>
          <w:sz w:val="24"/>
          <w:szCs w:val="24"/>
        </w:rPr>
      </w:pPr>
    </w:p>
    <w:p w14:paraId="439023E6" w14:textId="7F29382D" w:rsidR="001C2A3E" w:rsidRPr="005D6774" w:rsidRDefault="001C2A3E" w:rsidP="001C2A3E">
      <w:pPr>
        <w:spacing w:line="276" w:lineRule="auto"/>
        <w:jc w:val="center"/>
        <w:rPr>
          <w:iCs/>
          <w:sz w:val="24"/>
          <w:szCs w:val="24"/>
          <w:vertAlign w:val="superscript"/>
        </w:rPr>
      </w:pPr>
      <w:r w:rsidRPr="005D6774">
        <w:rPr>
          <w:iCs/>
          <w:sz w:val="24"/>
          <w:szCs w:val="24"/>
        </w:rPr>
        <w:t xml:space="preserve">(Trust settled by </w:t>
      </w:r>
      <w:r w:rsidR="00844DF4">
        <w:rPr>
          <w:b/>
          <w:sz w:val="24"/>
          <w:szCs w:val="24"/>
        </w:rPr>
        <w:t xml:space="preserve">Mrs. </w:t>
      </w:r>
      <w:r w:rsidR="00AE05FC">
        <w:rPr>
          <w:b/>
          <w:sz w:val="24"/>
          <w:szCs w:val="24"/>
        </w:rPr>
        <w:t>__</w:t>
      </w:r>
      <w:ins w:id="1" w:author="Prince Gupta" w:date="2025-06-17T11:38:00Z" w16du:dateUtc="2025-06-17T06:08:00Z">
        <w:r w:rsidR="005F55AF">
          <w:rPr>
            <w:b/>
            <w:sz w:val="24"/>
            <w:szCs w:val="24"/>
          </w:rPr>
          <w:t xml:space="preserve">Farhan </w:t>
        </w:r>
      </w:ins>
      <w:del w:id="2" w:author="Prince Gupta" w:date="2025-06-17T11:38:00Z" w16du:dateUtc="2025-06-17T06:08:00Z">
        <w:r w:rsidR="00AE05FC" w:rsidDel="005F55AF">
          <w:rPr>
            <w:b/>
            <w:sz w:val="24"/>
            <w:szCs w:val="24"/>
          </w:rPr>
          <w:delText>_</w:delText>
        </w:r>
      </w:del>
      <w:r w:rsidR="00AE05FC">
        <w:rPr>
          <w:b/>
          <w:sz w:val="24"/>
          <w:szCs w:val="24"/>
        </w:rPr>
        <w:t>_____</w:t>
      </w:r>
      <w:r w:rsidRPr="005D6774">
        <w:rPr>
          <w:b/>
          <w:sz w:val="24"/>
          <w:szCs w:val="24"/>
        </w:rPr>
        <w:t xml:space="preserve"> </w:t>
      </w:r>
      <w:r w:rsidRPr="005D6774">
        <w:rPr>
          <w:sz w:val="24"/>
          <w:szCs w:val="24"/>
        </w:rPr>
        <w:t>on</w:t>
      </w:r>
      <w:r w:rsidRPr="005D6774">
        <w:rPr>
          <w:iCs/>
          <w:sz w:val="24"/>
          <w:szCs w:val="24"/>
        </w:rPr>
        <w:t xml:space="preserve"> [___</w:t>
      </w:r>
      <w:ins w:id="3" w:author="Prince Gupta" w:date="2025-06-17T11:38:00Z" w16du:dateUtc="2025-06-17T06:08:00Z">
        <w:r w:rsidR="005F55AF">
          <w:rPr>
            <w:iCs/>
            <w:sz w:val="24"/>
            <w:szCs w:val="24"/>
          </w:rPr>
          <w:t>28-March</w:t>
        </w:r>
      </w:ins>
      <w:r w:rsidRPr="005D6774">
        <w:rPr>
          <w:iCs/>
          <w:sz w:val="24"/>
          <w:szCs w:val="24"/>
        </w:rPr>
        <w:t xml:space="preserve">____], </w:t>
      </w:r>
      <w:r w:rsidRPr="005D6774">
        <w:rPr>
          <w:caps/>
          <w:sz w:val="24"/>
          <w:szCs w:val="24"/>
        </w:rPr>
        <w:t>201</w:t>
      </w:r>
      <w:r w:rsidR="00C141B9" w:rsidRPr="005D6774">
        <w:rPr>
          <w:caps/>
          <w:sz w:val="24"/>
          <w:szCs w:val="24"/>
        </w:rPr>
        <w:t>9</w:t>
      </w:r>
      <w:r w:rsidRPr="005D6774">
        <w:rPr>
          <w:iCs/>
          <w:sz w:val="24"/>
          <w:szCs w:val="24"/>
        </w:rPr>
        <w:t>)</w:t>
      </w:r>
    </w:p>
    <w:p w14:paraId="0BBDF5F7" w14:textId="77777777" w:rsidR="001C2A3E" w:rsidRPr="005D6774" w:rsidRDefault="001C2A3E" w:rsidP="001C2A3E">
      <w:pPr>
        <w:spacing w:line="276" w:lineRule="auto"/>
        <w:jc w:val="both"/>
        <w:rPr>
          <w:i/>
          <w:iCs/>
          <w:sz w:val="24"/>
          <w:szCs w:val="24"/>
        </w:rPr>
      </w:pPr>
    </w:p>
    <w:p w14:paraId="1191BC2E" w14:textId="77777777" w:rsidR="001C2A3E" w:rsidRPr="005D6774" w:rsidRDefault="001C2A3E" w:rsidP="001C2A3E">
      <w:pPr>
        <w:spacing w:line="276" w:lineRule="auto"/>
        <w:jc w:val="both"/>
        <w:rPr>
          <w:i/>
          <w:iCs/>
          <w:sz w:val="24"/>
          <w:szCs w:val="24"/>
        </w:rPr>
      </w:pPr>
    </w:p>
    <w:p w14:paraId="1EECF413" w14:textId="77777777" w:rsidR="001C2A3E" w:rsidRPr="005D6774" w:rsidRDefault="001C2A3E" w:rsidP="001C2A3E">
      <w:pPr>
        <w:spacing w:line="276" w:lineRule="auto"/>
        <w:jc w:val="both"/>
        <w:rPr>
          <w:b/>
          <w:sz w:val="24"/>
          <w:szCs w:val="24"/>
          <w:u w:val="single"/>
        </w:rPr>
      </w:pPr>
    </w:p>
    <w:p w14:paraId="035C3BB2" w14:textId="77777777" w:rsidR="001C2A3E" w:rsidRPr="005D6774" w:rsidRDefault="001C2A3E" w:rsidP="001C2A3E">
      <w:pPr>
        <w:spacing w:line="276" w:lineRule="auto"/>
        <w:jc w:val="both"/>
        <w:rPr>
          <w:b/>
          <w:sz w:val="24"/>
          <w:szCs w:val="24"/>
          <w:u w:val="single"/>
        </w:rPr>
      </w:pPr>
    </w:p>
    <w:p w14:paraId="046AD763" w14:textId="77777777" w:rsidR="001C2A3E" w:rsidRPr="005D6774" w:rsidRDefault="001C2A3E" w:rsidP="001C2A3E">
      <w:pPr>
        <w:spacing w:line="276" w:lineRule="auto"/>
        <w:jc w:val="both"/>
        <w:rPr>
          <w:b/>
          <w:sz w:val="24"/>
          <w:szCs w:val="24"/>
          <w:u w:val="single"/>
        </w:rPr>
      </w:pPr>
    </w:p>
    <w:p w14:paraId="11D59B87" w14:textId="77777777" w:rsidR="001C2A3E" w:rsidRPr="005D6774" w:rsidRDefault="001C2A3E" w:rsidP="001C2A3E">
      <w:pPr>
        <w:spacing w:line="276" w:lineRule="auto"/>
        <w:jc w:val="both"/>
        <w:rPr>
          <w:b/>
          <w:sz w:val="24"/>
          <w:szCs w:val="24"/>
          <w:u w:val="single"/>
        </w:rPr>
      </w:pPr>
    </w:p>
    <w:p w14:paraId="4ABC441D" w14:textId="77777777" w:rsidR="001C2A3E" w:rsidRPr="005D6774" w:rsidRDefault="001C2A3E" w:rsidP="001C2A3E">
      <w:pPr>
        <w:spacing w:line="276" w:lineRule="auto"/>
        <w:jc w:val="both"/>
        <w:rPr>
          <w:b/>
          <w:sz w:val="24"/>
          <w:szCs w:val="24"/>
          <w:u w:val="single"/>
        </w:rPr>
      </w:pPr>
    </w:p>
    <w:p w14:paraId="338DDD9C" w14:textId="77777777" w:rsidR="001C2A3E" w:rsidRPr="005D6774" w:rsidRDefault="001C2A3E" w:rsidP="001C2A3E">
      <w:pPr>
        <w:spacing w:line="276" w:lineRule="auto"/>
        <w:jc w:val="both"/>
        <w:rPr>
          <w:b/>
          <w:sz w:val="24"/>
          <w:szCs w:val="24"/>
          <w:u w:val="single"/>
        </w:rPr>
      </w:pPr>
    </w:p>
    <w:p w14:paraId="647B71AD" w14:textId="77777777" w:rsidR="001C2A3E" w:rsidRPr="005D6774" w:rsidRDefault="001C2A3E" w:rsidP="001C2A3E">
      <w:pPr>
        <w:spacing w:line="276" w:lineRule="auto"/>
        <w:jc w:val="both"/>
        <w:rPr>
          <w:b/>
          <w:sz w:val="24"/>
          <w:szCs w:val="24"/>
          <w:u w:val="single"/>
        </w:rPr>
      </w:pPr>
    </w:p>
    <w:p w14:paraId="6EC4E90A" w14:textId="77777777" w:rsidR="001C2A3E" w:rsidRPr="005D6774" w:rsidRDefault="001C2A3E" w:rsidP="001C2A3E">
      <w:pPr>
        <w:spacing w:line="276" w:lineRule="auto"/>
        <w:jc w:val="both"/>
        <w:rPr>
          <w:b/>
          <w:sz w:val="24"/>
          <w:szCs w:val="24"/>
          <w:u w:val="single"/>
        </w:rPr>
      </w:pPr>
    </w:p>
    <w:p w14:paraId="132D13C1" w14:textId="77777777" w:rsidR="001C2A3E" w:rsidRPr="005D6774" w:rsidRDefault="001C2A3E" w:rsidP="001C2A3E">
      <w:pPr>
        <w:spacing w:line="276" w:lineRule="auto"/>
        <w:jc w:val="both"/>
        <w:rPr>
          <w:b/>
          <w:sz w:val="24"/>
          <w:szCs w:val="24"/>
          <w:u w:val="single"/>
        </w:rPr>
      </w:pPr>
    </w:p>
    <w:p w14:paraId="435B94FA" w14:textId="77777777" w:rsidR="001C2A3E" w:rsidRPr="005D6774" w:rsidRDefault="001C2A3E" w:rsidP="001C2A3E">
      <w:pPr>
        <w:spacing w:line="276" w:lineRule="auto"/>
        <w:jc w:val="both"/>
        <w:rPr>
          <w:b/>
          <w:sz w:val="24"/>
          <w:szCs w:val="24"/>
          <w:u w:val="single"/>
        </w:rPr>
      </w:pPr>
    </w:p>
    <w:tbl>
      <w:tblPr>
        <w:tblpPr w:leftFromText="180" w:rightFromText="180" w:vertAnchor="page" w:horzAnchor="margin" w:tblpY="10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9"/>
        <w:gridCol w:w="7197"/>
      </w:tblGrid>
      <w:tr w:rsidR="001C2A3E" w:rsidRPr="005D6774" w14:paraId="5D871F70" w14:textId="77777777" w:rsidTr="00325902">
        <w:trPr>
          <w:trHeight w:val="418"/>
        </w:trPr>
        <w:tc>
          <w:tcPr>
            <w:tcW w:w="9017" w:type="dxa"/>
            <w:gridSpan w:val="2"/>
            <w:vAlign w:val="center"/>
          </w:tcPr>
          <w:p w14:paraId="2B6F07B3" w14:textId="77777777" w:rsidR="001C2A3E" w:rsidRPr="005D6774" w:rsidRDefault="001C2A3E" w:rsidP="00325902">
            <w:pPr>
              <w:spacing w:line="276" w:lineRule="auto"/>
              <w:jc w:val="center"/>
              <w:rPr>
                <w:i/>
                <w:iCs/>
                <w:sz w:val="24"/>
                <w:szCs w:val="24"/>
              </w:rPr>
            </w:pPr>
            <w:r w:rsidRPr="005D6774">
              <w:rPr>
                <w:b/>
                <w:sz w:val="24"/>
                <w:szCs w:val="24"/>
                <w:u w:val="single"/>
              </w:rPr>
              <w:lastRenderedPageBreak/>
              <w:t>INDEX</w:t>
            </w:r>
          </w:p>
        </w:tc>
      </w:tr>
      <w:tr w:rsidR="001C2A3E" w:rsidRPr="005D6774" w14:paraId="0E42A0D6" w14:textId="77777777" w:rsidTr="00325902">
        <w:trPr>
          <w:trHeight w:val="620"/>
        </w:trPr>
        <w:tc>
          <w:tcPr>
            <w:tcW w:w="1819" w:type="dxa"/>
            <w:vAlign w:val="center"/>
          </w:tcPr>
          <w:p w14:paraId="23CDFB7C" w14:textId="77777777" w:rsidR="001C2A3E" w:rsidRPr="005D6774" w:rsidRDefault="001C2A3E" w:rsidP="002B5509">
            <w:pPr>
              <w:keepNext/>
              <w:spacing w:line="276" w:lineRule="auto"/>
              <w:jc w:val="center"/>
              <w:outlineLvl w:val="1"/>
              <w:rPr>
                <w:b/>
                <w:bCs/>
                <w:sz w:val="24"/>
                <w:szCs w:val="24"/>
              </w:rPr>
            </w:pPr>
            <w:r w:rsidRPr="005D6774">
              <w:rPr>
                <w:b/>
                <w:bCs/>
                <w:sz w:val="24"/>
                <w:szCs w:val="24"/>
              </w:rPr>
              <w:t>Clause No.</w:t>
            </w:r>
          </w:p>
        </w:tc>
        <w:tc>
          <w:tcPr>
            <w:tcW w:w="7198" w:type="dxa"/>
            <w:vAlign w:val="center"/>
          </w:tcPr>
          <w:p w14:paraId="303577D3" w14:textId="77777777" w:rsidR="001C2A3E" w:rsidRPr="005D6774" w:rsidRDefault="001C2A3E" w:rsidP="002B5509">
            <w:pPr>
              <w:keepNext/>
              <w:spacing w:line="276" w:lineRule="auto"/>
              <w:jc w:val="center"/>
              <w:outlineLvl w:val="1"/>
              <w:rPr>
                <w:b/>
                <w:bCs/>
                <w:sz w:val="24"/>
                <w:szCs w:val="24"/>
              </w:rPr>
            </w:pPr>
            <w:r w:rsidRPr="005D6774">
              <w:rPr>
                <w:b/>
                <w:bCs/>
                <w:sz w:val="24"/>
                <w:szCs w:val="24"/>
              </w:rPr>
              <w:t>Particulars</w:t>
            </w:r>
          </w:p>
        </w:tc>
      </w:tr>
      <w:tr w:rsidR="001C2A3E" w:rsidRPr="005D6774" w14:paraId="5D552A92" w14:textId="77777777" w:rsidTr="00325902">
        <w:trPr>
          <w:trHeight w:val="434"/>
        </w:trPr>
        <w:tc>
          <w:tcPr>
            <w:tcW w:w="1819" w:type="dxa"/>
            <w:vAlign w:val="bottom"/>
          </w:tcPr>
          <w:p w14:paraId="2D20FAA6" w14:textId="77777777" w:rsidR="001C2A3E" w:rsidRPr="005D6774" w:rsidRDefault="001C2A3E" w:rsidP="002B5509">
            <w:pPr>
              <w:keepNext/>
              <w:spacing w:line="276" w:lineRule="auto"/>
              <w:jc w:val="center"/>
              <w:outlineLvl w:val="1"/>
              <w:rPr>
                <w:b/>
                <w:sz w:val="24"/>
                <w:szCs w:val="24"/>
              </w:rPr>
            </w:pPr>
            <w:r w:rsidRPr="005D6774">
              <w:rPr>
                <w:b/>
                <w:sz w:val="24"/>
                <w:szCs w:val="24"/>
              </w:rPr>
              <w:t>1.</w:t>
            </w:r>
          </w:p>
        </w:tc>
        <w:tc>
          <w:tcPr>
            <w:tcW w:w="7198" w:type="dxa"/>
            <w:vAlign w:val="bottom"/>
          </w:tcPr>
          <w:p w14:paraId="653C8207" w14:textId="77777777" w:rsidR="001C2A3E" w:rsidRPr="005D6774" w:rsidRDefault="001C2A3E" w:rsidP="00325902">
            <w:pPr>
              <w:keepNext/>
              <w:tabs>
                <w:tab w:val="num" w:pos="720"/>
              </w:tabs>
              <w:spacing w:line="276" w:lineRule="auto"/>
              <w:jc w:val="both"/>
              <w:outlineLvl w:val="0"/>
              <w:rPr>
                <w:b/>
                <w:bCs/>
                <w:sz w:val="24"/>
                <w:szCs w:val="24"/>
              </w:rPr>
            </w:pPr>
            <w:r w:rsidRPr="005D6774">
              <w:rPr>
                <w:b/>
                <w:sz w:val="24"/>
                <w:szCs w:val="24"/>
              </w:rPr>
              <w:t>LEGAL INTERPRETATION OF SETTLEMENT AND DEFINITIONS</w:t>
            </w:r>
          </w:p>
        </w:tc>
      </w:tr>
      <w:tr w:rsidR="001C2A3E" w:rsidRPr="005D6774" w14:paraId="33740917" w14:textId="77777777" w:rsidTr="00325902">
        <w:trPr>
          <w:trHeight w:val="423"/>
        </w:trPr>
        <w:tc>
          <w:tcPr>
            <w:tcW w:w="1819" w:type="dxa"/>
            <w:vAlign w:val="bottom"/>
          </w:tcPr>
          <w:p w14:paraId="274F0FB0" w14:textId="77777777" w:rsidR="001C2A3E" w:rsidRPr="005D6774" w:rsidRDefault="001C2A3E" w:rsidP="002B5509">
            <w:pPr>
              <w:keepNext/>
              <w:spacing w:line="276" w:lineRule="auto"/>
              <w:jc w:val="center"/>
              <w:outlineLvl w:val="1"/>
              <w:rPr>
                <w:b/>
                <w:sz w:val="24"/>
                <w:szCs w:val="24"/>
              </w:rPr>
            </w:pPr>
            <w:r w:rsidRPr="005D6774">
              <w:rPr>
                <w:b/>
                <w:sz w:val="24"/>
                <w:szCs w:val="24"/>
              </w:rPr>
              <w:t>2.</w:t>
            </w:r>
          </w:p>
        </w:tc>
        <w:tc>
          <w:tcPr>
            <w:tcW w:w="7198" w:type="dxa"/>
            <w:vAlign w:val="bottom"/>
          </w:tcPr>
          <w:p w14:paraId="1F1994F4" w14:textId="77777777" w:rsidR="001C2A3E" w:rsidRPr="005D6774" w:rsidRDefault="001C2A3E" w:rsidP="00325902">
            <w:pPr>
              <w:keepNext/>
              <w:spacing w:line="276" w:lineRule="auto"/>
              <w:jc w:val="both"/>
              <w:outlineLvl w:val="1"/>
              <w:rPr>
                <w:b/>
                <w:bCs/>
                <w:sz w:val="24"/>
                <w:szCs w:val="24"/>
              </w:rPr>
            </w:pPr>
            <w:r w:rsidRPr="005D6774">
              <w:rPr>
                <w:b/>
                <w:bCs/>
                <w:sz w:val="24"/>
                <w:szCs w:val="24"/>
              </w:rPr>
              <w:t>THE TRUST</w:t>
            </w:r>
          </w:p>
        </w:tc>
      </w:tr>
      <w:tr w:rsidR="001C2A3E" w:rsidRPr="005D6774" w14:paraId="4162E6D3" w14:textId="77777777" w:rsidTr="00325902">
        <w:trPr>
          <w:trHeight w:val="346"/>
        </w:trPr>
        <w:tc>
          <w:tcPr>
            <w:tcW w:w="1819" w:type="dxa"/>
            <w:vAlign w:val="bottom"/>
          </w:tcPr>
          <w:p w14:paraId="058D96E5" w14:textId="77777777" w:rsidR="001C2A3E" w:rsidRPr="005D6774" w:rsidRDefault="001C2A3E" w:rsidP="002B5509">
            <w:pPr>
              <w:keepNext/>
              <w:spacing w:line="276" w:lineRule="auto"/>
              <w:jc w:val="center"/>
              <w:outlineLvl w:val="1"/>
              <w:rPr>
                <w:b/>
                <w:sz w:val="24"/>
                <w:szCs w:val="24"/>
              </w:rPr>
            </w:pPr>
            <w:r w:rsidRPr="005D6774">
              <w:rPr>
                <w:sz w:val="24"/>
                <w:szCs w:val="24"/>
              </w:rPr>
              <w:t>A</w:t>
            </w:r>
          </w:p>
        </w:tc>
        <w:tc>
          <w:tcPr>
            <w:tcW w:w="7198" w:type="dxa"/>
            <w:vAlign w:val="bottom"/>
          </w:tcPr>
          <w:p w14:paraId="23E27302" w14:textId="77777777" w:rsidR="001C2A3E" w:rsidRPr="005D6774" w:rsidRDefault="001C2A3E" w:rsidP="00325902">
            <w:pPr>
              <w:keepNext/>
              <w:spacing w:line="276" w:lineRule="auto"/>
              <w:jc w:val="both"/>
              <w:outlineLvl w:val="1"/>
              <w:rPr>
                <w:sz w:val="24"/>
                <w:szCs w:val="24"/>
              </w:rPr>
            </w:pPr>
            <w:r w:rsidRPr="005D6774">
              <w:rPr>
                <w:sz w:val="24"/>
                <w:szCs w:val="24"/>
              </w:rPr>
              <w:t>Trustee to the Trust</w:t>
            </w:r>
          </w:p>
        </w:tc>
      </w:tr>
      <w:tr w:rsidR="001C2A3E" w:rsidRPr="005D6774" w14:paraId="5863F52F" w14:textId="77777777" w:rsidTr="00325902">
        <w:trPr>
          <w:trHeight w:val="423"/>
        </w:trPr>
        <w:tc>
          <w:tcPr>
            <w:tcW w:w="1819" w:type="dxa"/>
            <w:vAlign w:val="bottom"/>
          </w:tcPr>
          <w:p w14:paraId="0A3DF0FE" w14:textId="77777777" w:rsidR="001C2A3E" w:rsidRPr="005D6774" w:rsidRDefault="001C2A3E" w:rsidP="002B5509">
            <w:pPr>
              <w:keepNext/>
              <w:spacing w:line="276" w:lineRule="auto"/>
              <w:jc w:val="center"/>
              <w:outlineLvl w:val="1"/>
              <w:rPr>
                <w:sz w:val="24"/>
                <w:szCs w:val="24"/>
              </w:rPr>
            </w:pPr>
            <w:r w:rsidRPr="005D6774">
              <w:rPr>
                <w:sz w:val="24"/>
                <w:szCs w:val="24"/>
              </w:rPr>
              <w:t>B.</w:t>
            </w:r>
          </w:p>
        </w:tc>
        <w:tc>
          <w:tcPr>
            <w:tcW w:w="7198" w:type="dxa"/>
            <w:vAlign w:val="bottom"/>
          </w:tcPr>
          <w:p w14:paraId="0552E691" w14:textId="77777777" w:rsidR="001C2A3E" w:rsidRPr="005D6774" w:rsidRDefault="001C2A3E" w:rsidP="00325902">
            <w:pPr>
              <w:keepNext/>
              <w:spacing w:line="276" w:lineRule="auto"/>
              <w:jc w:val="both"/>
              <w:outlineLvl w:val="1"/>
              <w:rPr>
                <w:sz w:val="24"/>
                <w:szCs w:val="24"/>
              </w:rPr>
            </w:pPr>
            <w:r w:rsidRPr="005D6774">
              <w:rPr>
                <w:sz w:val="24"/>
                <w:szCs w:val="24"/>
              </w:rPr>
              <w:t>Office of the Trust</w:t>
            </w:r>
          </w:p>
        </w:tc>
      </w:tr>
      <w:tr w:rsidR="001C2A3E" w:rsidRPr="005D6774" w14:paraId="228B7D82" w14:textId="77777777" w:rsidTr="00325902">
        <w:trPr>
          <w:trHeight w:val="273"/>
        </w:trPr>
        <w:tc>
          <w:tcPr>
            <w:tcW w:w="1819" w:type="dxa"/>
            <w:vAlign w:val="bottom"/>
          </w:tcPr>
          <w:p w14:paraId="0DC1E1DF" w14:textId="77777777" w:rsidR="001C2A3E" w:rsidRPr="005D6774" w:rsidRDefault="001C2A3E" w:rsidP="002B5509">
            <w:pPr>
              <w:keepNext/>
              <w:spacing w:line="276" w:lineRule="auto"/>
              <w:jc w:val="center"/>
              <w:outlineLvl w:val="1"/>
              <w:rPr>
                <w:sz w:val="24"/>
                <w:szCs w:val="24"/>
              </w:rPr>
            </w:pPr>
            <w:r w:rsidRPr="005D6774">
              <w:rPr>
                <w:sz w:val="24"/>
                <w:szCs w:val="24"/>
              </w:rPr>
              <w:t>C.</w:t>
            </w:r>
          </w:p>
        </w:tc>
        <w:tc>
          <w:tcPr>
            <w:tcW w:w="7198" w:type="dxa"/>
            <w:vAlign w:val="bottom"/>
          </w:tcPr>
          <w:p w14:paraId="6202DAA9" w14:textId="77777777" w:rsidR="001C2A3E" w:rsidRPr="005D6774" w:rsidRDefault="001C2A3E" w:rsidP="00325902">
            <w:pPr>
              <w:keepNext/>
              <w:spacing w:line="276" w:lineRule="auto"/>
              <w:jc w:val="both"/>
              <w:outlineLvl w:val="1"/>
              <w:rPr>
                <w:sz w:val="24"/>
                <w:szCs w:val="24"/>
              </w:rPr>
            </w:pPr>
            <w:r w:rsidRPr="005D6774">
              <w:rPr>
                <w:sz w:val="24"/>
                <w:szCs w:val="24"/>
              </w:rPr>
              <w:t>Settlement and Subsequent Transfer</w:t>
            </w:r>
          </w:p>
        </w:tc>
      </w:tr>
      <w:tr w:rsidR="001C2A3E" w:rsidRPr="005D6774" w14:paraId="682F89B0" w14:textId="77777777" w:rsidTr="00325902">
        <w:trPr>
          <w:trHeight w:val="263"/>
        </w:trPr>
        <w:tc>
          <w:tcPr>
            <w:tcW w:w="1819" w:type="dxa"/>
            <w:vAlign w:val="bottom"/>
          </w:tcPr>
          <w:p w14:paraId="5C5A9E38" w14:textId="77777777" w:rsidR="001C2A3E" w:rsidRPr="005D6774" w:rsidRDefault="001C2A3E" w:rsidP="002B5509">
            <w:pPr>
              <w:keepNext/>
              <w:spacing w:line="276" w:lineRule="auto"/>
              <w:jc w:val="center"/>
              <w:outlineLvl w:val="1"/>
              <w:rPr>
                <w:sz w:val="24"/>
                <w:szCs w:val="24"/>
              </w:rPr>
            </w:pPr>
            <w:r w:rsidRPr="005D6774">
              <w:rPr>
                <w:sz w:val="24"/>
                <w:szCs w:val="24"/>
              </w:rPr>
              <w:t>D.</w:t>
            </w:r>
          </w:p>
        </w:tc>
        <w:tc>
          <w:tcPr>
            <w:tcW w:w="7198" w:type="dxa"/>
            <w:vAlign w:val="bottom"/>
          </w:tcPr>
          <w:p w14:paraId="1B74BAD0" w14:textId="77777777" w:rsidR="001C2A3E" w:rsidRPr="005D6774" w:rsidRDefault="001C2A3E" w:rsidP="00325902">
            <w:pPr>
              <w:keepNext/>
              <w:spacing w:line="276" w:lineRule="auto"/>
              <w:jc w:val="both"/>
              <w:outlineLvl w:val="1"/>
              <w:rPr>
                <w:sz w:val="24"/>
                <w:szCs w:val="24"/>
              </w:rPr>
            </w:pPr>
            <w:r w:rsidRPr="005D6774">
              <w:rPr>
                <w:sz w:val="24"/>
                <w:szCs w:val="24"/>
              </w:rPr>
              <w:t>Term of the Trust</w:t>
            </w:r>
          </w:p>
        </w:tc>
      </w:tr>
      <w:tr w:rsidR="001C2A3E" w:rsidRPr="005D6774" w14:paraId="4FBB5382" w14:textId="77777777" w:rsidTr="00325902">
        <w:trPr>
          <w:trHeight w:val="253"/>
        </w:trPr>
        <w:tc>
          <w:tcPr>
            <w:tcW w:w="1819" w:type="dxa"/>
            <w:vAlign w:val="bottom"/>
          </w:tcPr>
          <w:p w14:paraId="02C213C3" w14:textId="77777777" w:rsidR="001C2A3E" w:rsidRPr="005D6774" w:rsidRDefault="001C2A3E" w:rsidP="002B5509">
            <w:pPr>
              <w:keepNext/>
              <w:spacing w:line="276" w:lineRule="auto"/>
              <w:jc w:val="center"/>
              <w:outlineLvl w:val="1"/>
              <w:rPr>
                <w:sz w:val="24"/>
                <w:szCs w:val="24"/>
              </w:rPr>
            </w:pPr>
            <w:r w:rsidRPr="005D6774">
              <w:rPr>
                <w:sz w:val="24"/>
                <w:szCs w:val="24"/>
              </w:rPr>
              <w:t>E.</w:t>
            </w:r>
          </w:p>
        </w:tc>
        <w:tc>
          <w:tcPr>
            <w:tcW w:w="7198" w:type="dxa"/>
            <w:vAlign w:val="bottom"/>
          </w:tcPr>
          <w:p w14:paraId="6A7CC5C0" w14:textId="77777777" w:rsidR="001C2A3E" w:rsidRPr="005D6774" w:rsidRDefault="001C2A3E" w:rsidP="00325902">
            <w:pPr>
              <w:keepNext/>
              <w:spacing w:line="276" w:lineRule="auto"/>
              <w:jc w:val="both"/>
              <w:outlineLvl w:val="1"/>
              <w:rPr>
                <w:sz w:val="24"/>
                <w:szCs w:val="24"/>
              </w:rPr>
            </w:pPr>
            <w:r w:rsidRPr="005D6774">
              <w:rPr>
                <w:sz w:val="24"/>
                <w:szCs w:val="24"/>
              </w:rPr>
              <w:t>Reservation of Rights of the Settlor</w:t>
            </w:r>
          </w:p>
        </w:tc>
      </w:tr>
      <w:tr w:rsidR="001C2A3E" w:rsidRPr="005D6774" w14:paraId="029B217A" w14:textId="77777777" w:rsidTr="00325902">
        <w:trPr>
          <w:trHeight w:val="257"/>
        </w:trPr>
        <w:tc>
          <w:tcPr>
            <w:tcW w:w="1819" w:type="dxa"/>
            <w:vAlign w:val="bottom"/>
          </w:tcPr>
          <w:p w14:paraId="607F7D43" w14:textId="77777777" w:rsidR="001C2A3E" w:rsidRPr="005D6774" w:rsidRDefault="001C2A3E" w:rsidP="002B5509">
            <w:pPr>
              <w:keepNext/>
              <w:spacing w:line="276" w:lineRule="auto"/>
              <w:jc w:val="center"/>
              <w:outlineLvl w:val="1"/>
              <w:rPr>
                <w:sz w:val="24"/>
                <w:szCs w:val="24"/>
              </w:rPr>
            </w:pPr>
            <w:r w:rsidRPr="005D6774">
              <w:rPr>
                <w:sz w:val="24"/>
                <w:szCs w:val="24"/>
              </w:rPr>
              <w:t>F.</w:t>
            </w:r>
          </w:p>
        </w:tc>
        <w:tc>
          <w:tcPr>
            <w:tcW w:w="7198" w:type="dxa"/>
            <w:vAlign w:val="bottom"/>
          </w:tcPr>
          <w:p w14:paraId="15F567C8" w14:textId="77777777" w:rsidR="001C2A3E" w:rsidRPr="005D6774" w:rsidRDefault="001C2A3E" w:rsidP="00325902">
            <w:pPr>
              <w:keepNext/>
              <w:spacing w:line="276" w:lineRule="auto"/>
              <w:jc w:val="both"/>
              <w:outlineLvl w:val="1"/>
              <w:rPr>
                <w:sz w:val="24"/>
                <w:szCs w:val="24"/>
              </w:rPr>
            </w:pPr>
            <w:r w:rsidRPr="005D6774">
              <w:rPr>
                <w:sz w:val="24"/>
                <w:szCs w:val="24"/>
              </w:rPr>
              <w:t>Amendment of the Trust Deed</w:t>
            </w:r>
          </w:p>
        </w:tc>
      </w:tr>
      <w:tr w:rsidR="001C2A3E" w:rsidRPr="005D6774" w14:paraId="7D70923F" w14:textId="77777777" w:rsidTr="00325902">
        <w:trPr>
          <w:trHeight w:val="247"/>
        </w:trPr>
        <w:tc>
          <w:tcPr>
            <w:tcW w:w="1819" w:type="dxa"/>
            <w:vAlign w:val="bottom"/>
          </w:tcPr>
          <w:p w14:paraId="145FF32E" w14:textId="77777777" w:rsidR="001C2A3E" w:rsidRPr="005D6774" w:rsidRDefault="001C2A3E" w:rsidP="002B5509">
            <w:pPr>
              <w:keepNext/>
              <w:spacing w:line="276" w:lineRule="auto"/>
              <w:jc w:val="center"/>
              <w:outlineLvl w:val="1"/>
              <w:rPr>
                <w:sz w:val="24"/>
                <w:szCs w:val="24"/>
              </w:rPr>
            </w:pPr>
            <w:r w:rsidRPr="005D6774">
              <w:rPr>
                <w:sz w:val="24"/>
                <w:szCs w:val="24"/>
              </w:rPr>
              <w:t>G.</w:t>
            </w:r>
          </w:p>
        </w:tc>
        <w:tc>
          <w:tcPr>
            <w:tcW w:w="7198" w:type="dxa"/>
            <w:vAlign w:val="bottom"/>
          </w:tcPr>
          <w:p w14:paraId="4000E57C" w14:textId="77777777" w:rsidR="001C2A3E" w:rsidRPr="005D6774" w:rsidRDefault="001C2A3E" w:rsidP="00325902">
            <w:pPr>
              <w:keepNext/>
              <w:spacing w:line="276" w:lineRule="auto"/>
              <w:jc w:val="both"/>
              <w:outlineLvl w:val="1"/>
              <w:rPr>
                <w:sz w:val="24"/>
                <w:szCs w:val="24"/>
              </w:rPr>
            </w:pPr>
            <w:r w:rsidRPr="005D6774">
              <w:rPr>
                <w:sz w:val="24"/>
                <w:szCs w:val="24"/>
              </w:rPr>
              <w:t>Protector</w:t>
            </w:r>
          </w:p>
        </w:tc>
      </w:tr>
      <w:tr w:rsidR="001C2A3E" w:rsidRPr="005D6774" w14:paraId="5A21AE21" w14:textId="77777777" w:rsidTr="00325902">
        <w:trPr>
          <w:trHeight w:val="260"/>
        </w:trPr>
        <w:tc>
          <w:tcPr>
            <w:tcW w:w="1819" w:type="dxa"/>
            <w:vAlign w:val="bottom"/>
          </w:tcPr>
          <w:p w14:paraId="62A770AC" w14:textId="77777777" w:rsidR="001C2A3E" w:rsidRPr="005D6774" w:rsidRDefault="001C2A3E" w:rsidP="002B5509">
            <w:pPr>
              <w:keepNext/>
              <w:spacing w:line="276" w:lineRule="auto"/>
              <w:jc w:val="center"/>
              <w:outlineLvl w:val="1"/>
              <w:rPr>
                <w:sz w:val="24"/>
                <w:szCs w:val="24"/>
              </w:rPr>
            </w:pPr>
            <w:r w:rsidRPr="005D6774">
              <w:rPr>
                <w:sz w:val="24"/>
                <w:szCs w:val="24"/>
              </w:rPr>
              <w:t>H.</w:t>
            </w:r>
          </w:p>
        </w:tc>
        <w:tc>
          <w:tcPr>
            <w:tcW w:w="7198" w:type="dxa"/>
            <w:vAlign w:val="bottom"/>
          </w:tcPr>
          <w:p w14:paraId="4C9A6501" w14:textId="77777777" w:rsidR="001C2A3E" w:rsidRPr="005D6774" w:rsidRDefault="001C2A3E" w:rsidP="00325902">
            <w:pPr>
              <w:keepNext/>
              <w:spacing w:line="276" w:lineRule="auto"/>
              <w:jc w:val="both"/>
              <w:outlineLvl w:val="1"/>
              <w:rPr>
                <w:sz w:val="24"/>
                <w:szCs w:val="24"/>
              </w:rPr>
            </w:pPr>
            <w:r w:rsidRPr="005D6774">
              <w:rPr>
                <w:bCs/>
                <w:sz w:val="24"/>
                <w:szCs w:val="24"/>
              </w:rPr>
              <w:t xml:space="preserve">Powers and </w:t>
            </w:r>
            <w:r w:rsidRPr="005D6774">
              <w:rPr>
                <w:sz w:val="24"/>
                <w:szCs w:val="24"/>
              </w:rPr>
              <w:t>Functions of the Protector</w:t>
            </w:r>
          </w:p>
        </w:tc>
      </w:tr>
      <w:tr w:rsidR="001C2A3E" w:rsidRPr="005D6774" w14:paraId="61E9794D" w14:textId="77777777" w:rsidTr="00325902">
        <w:trPr>
          <w:trHeight w:val="255"/>
        </w:trPr>
        <w:tc>
          <w:tcPr>
            <w:tcW w:w="1819" w:type="dxa"/>
            <w:vAlign w:val="bottom"/>
          </w:tcPr>
          <w:p w14:paraId="59220EDD" w14:textId="77777777" w:rsidR="001C2A3E" w:rsidRPr="005D6774" w:rsidRDefault="001C2A3E" w:rsidP="002B5509">
            <w:pPr>
              <w:keepNext/>
              <w:spacing w:line="276" w:lineRule="auto"/>
              <w:jc w:val="center"/>
              <w:outlineLvl w:val="1"/>
              <w:rPr>
                <w:bCs/>
                <w:sz w:val="24"/>
                <w:szCs w:val="24"/>
              </w:rPr>
            </w:pPr>
            <w:r w:rsidRPr="005D6774">
              <w:rPr>
                <w:bCs/>
                <w:sz w:val="24"/>
                <w:szCs w:val="24"/>
              </w:rPr>
              <w:t>I.</w:t>
            </w:r>
          </w:p>
        </w:tc>
        <w:tc>
          <w:tcPr>
            <w:tcW w:w="7198" w:type="dxa"/>
            <w:vAlign w:val="bottom"/>
          </w:tcPr>
          <w:p w14:paraId="0AA11D30" w14:textId="4D95226C" w:rsidR="001C2A3E" w:rsidRPr="005D6774" w:rsidRDefault="007B6C1C" w:rsidP="00325902">
            <w:pPr>
              <w:keepNext/>
              <w:spacing w:line="276" w:lineRule="auto"/>
              <w:jc w:val="both"/>
              <w:outlineLvl w:val="1"/>
              <w:rPr>
                <w:bCs/>
                <w:sz w:val="24"/>
                <w:szCs w:val="24"/>
              </w:rPr>
            </w:pPr>
            <w:r>
              <w:rPr>
                <w:bCs/>
                <w:sz w:val="24"/>
                <w:szCs w:val="24"/>
              </w:rPr>
              <w:t>Term of the</w:t>
            </w:r>
            <w:r w:rsidR="001C2A3E" w:rsidRPr="005D6774">
              <w:rPr>
                <w:bCs/>
                <w:sz w:val="24"/>
                <w:szCs w:val="24"/>
              </w:rPr>
              <w:t xml:space="preserve"> </w:t>
            </w:r>
            <w:r w:rsidR="001C2A3E" w:rsidRPr="005D6774">
              <w:rPr>
                <w:sz w:val="24"/>
                <w:szCs w:val="24"/>
              </w:rPr>
              <w:t>Protector</w:t>
            </w:r>
          </w:p>
        </w:tc>
      </w:tr>
      <w:tr w:rsidR="001C2A3E" w:rsidRPr="005D6774" w14:paraId="22C8CFFE" w14:textId="77777777" w:rsidTr="00325902">
        <w:trPr>
          <w:trHeight w:val="244"/>
        </w:trPr>
        <w:tc>
          <w:tcPr>
            <w:tcW w:w="1819" w:type="dxa"/>
            <w:vAlign w:val="bottom"/>
          </w:tcPr>
          <w:p w14:paraId="54DF6805" w14:textId="77777777" w:rsidR="001C2A3E" w:rsidRPr="005D6774" w:rsidRDefault="001C2A3E" w:rsidP="002B5509">
            <w:pPr>
              <w:keepNext/>
              <w:spacing w:line="276" w:lineRule="auto"/>
              <w:jc w:val="center"/>
              <w:outlineLvl w:val="1"/>
              <w:rPr>
                <w:bCs/>
                <w:sz w:val="24"/>
                <w:szCs w:val="24"/>
              </w:rPr>
            </w:pPr>
            <w:r w:rsidRPr="005D6774">
              <w:rPr>
                <w:bCs/>
                <w:sz w:val="24"/>
                <w:szCs w:val="24"/>
              </w:rPr>
              <w:t>J.</w:t>
            </w:r>
          </w:p>
        </w:tc>
        <w:tc>
          <w:tcPr>
            <w:tcW w:w="7198" w:type="dxa"/>
            <w:vAlign w:val="bottom"/>
          </w:tcPr>
          <w:p w14:paraId="19A67AFC" w14:textId="77777777" w:rsidR="001C2A3E" w:rsidRPr="005D6774" w:rsidRDefault="001C2A3E" w:rsidP="00325902">
            <w:pPr>
              <w:keepNext/>
              <w:spacing w:line="276" w:lineRule="auto"/>
              <w:jc w:val="both"/>
              <w:outlineLvl w:val="1"/>
              <w:rPr>
                <w:bCs/>
                <w:sz w:val="24"/>
                <w:szCs w:val="24"/>
              </w:rPr>
            </w:pPr>
            <w:r w:rsidRPr="005D6774">
              <w:rPr>
                <w:bCs/>
                <w:sz w:val="24"/>
                <w:szCs w:val="24"/>
              </w:rPr>
              <w:t xml:space="preserve">Liability of </w:t>
            </w:r>
            <w:r w:rsidRPr="005D6774">
              <w:rPr>
                <w:sz w:val="24"/>
                <w:szCs w:val="24"/>
              </w:rPr>
              <w:t>Protector</w:t>
            </w:r>
          </w:p>
        </w:tc>
      </w:tr>
      <w:tr w:rsidR="001C2A3E" w:rsidRPr="005D6774" w14:paraId="0BD0FB94" w14:textId="77777777" w:rsidTr="00325902">
        <w:trPr>
          <w:trHeight w:val="368"/>
        </w:trPr>
        <w:tc>
          <w:tcPr>
            <w:tcW w:w="1819" w:type="dxa"/>
            <w:vAlign w:val="bottom"/>
          </w:tcPr>
          <w:p w14:paraId="0CE010D4" w14:textId="77777777" w:rsidR="001C2A3E" w:rsidRPr="005D6774" w:rsidRDefault="001C2A3E" w:rsidP="002B5509">
            <w:pPr>
              <w:keepNext/>
              <w:spacing w:line="276" w:lineRule="auto"/>
              <w:jc w:val="center"/>
              <w:outlineLvl w:val="1"/>
              <w:rPr>
                <w:b/>
                <w:bCs/>
                <w:sz w:val="24"/>
                <w:szCs w:val="24"/>
              </w:rPr>
            </w:pPr>
            <w:r w:rsidRPr="005D6774">
              <w:rPr>
                <w:b/>
                <w:bCs/>
                <w:sz w:val="24"/>
                <w:szCs w:val="24"/>
              </w:rPr>
              <w:t>3.</w:t>
            </w:r>
          </w:p>
        </w:tc>
        <w:tc>
          <w:tcPr>
            <w:tcW w:w="7198" w:type="dxa"/>
            <w:vAlign w:val="bottom"/>
          </w:tcPr>
          <w:p w14:paraId="0AF2486C" w14:textId="77777777" w:rsidR="001C2A3E" w:rsidRPr="005D6774" w:rsidRDefault="001C2A3E" w:rsidP="00325902">
            <w:pPr>
              <w:keepNext/>
              <w:spacing w:line="276" w:lineRule="auto"/>
              <w:jc w:val="both"/>
              <w:outlineLvl w:val="1"/>
              <w:rPr>
                <w:b/>
                <w:bCs/>
                <w:sz w:val="24"/>
                <w:szCs w:val="24"/>
              </w:rPr>
            </w:pPr>
            <w:r w:rsidRPr="005D6774">
              <w:rPr>
                <w:b/>
                <w:bCs/>
                <w:sz w:val="24"/>
                <w:szCs w:val="24"/>
              </w:rPr>
              <w:t>TRUSTEE OF THE TRUST</w:t>
            </w:r>
          </w:p>
        </w:tc>
      </w:tr>
      <w:tr w:rsidR="001C2A3E" w:rsidRPr="005D6774" w14:paraId="236B5846" w14:textId="77777777" w:rsidTr="00325902">
        <w:trPr>
          <w:trHeight w:val="332"/>
        </w:trPr>
        <w:tc>
          <w:tcPr>
            <w:tcW w:w="1819" w:type="dxa"/>
            <w:vAlign w:val="bottom"/>
          </w:tcPr>
          <w:p w14:paraId="6B5013E9" w14:textId="77777777" w:rsidR="001C2A3E" w:rsidRPr="005D6774" w:rsidRDefault="001C2A3E" w:rsidP="002B5509">
            <w:pPr>
              <w:keepNext/>
              <w:spacing w:line="276" w:lineRule="auto"/>
              <w:jc w:val="center"/>
              <w:outlineLvl w:val="1"/>
              <w:rPr>
                <w:sz w:val="24"/>
                <w:szCs w:val="24"/>
              </w:rPr>
            </w:pPr>
            <w:r w:rsidRPr="005D6774">
              <w:rPr>
                <w:sz w:val="24"/>
                <w:szCs w:val="24"/>
              </w:rPr>
              <w:t>A.</w:t>
            </w:r>
          </w:p>
        </w:tc>
        <w:tc>
          <w:tcPr>
            <w:tcW w:w="7198" w:type="dxa"/>
            <w:vAlign w:val="bottom"/>
          </w:tcPr>
          <w:p w14:paraId="7A18C5DB" w14:textId="77777777" w:rsidR="001C2A3E" w:rsidRPr="005D6774" w:rsidRDefault="001C2A3E" w:rsidP="00325902">
            <w:pPr>
              <w:keepNext/>
              <w:spacing w:line="276" w:lineRule="auto"/>
              <w:jc w:val="both"/>
              <w:outlineLvl w:val="1"/>
              <w:rPr>
                <w:sz w:val="24"/>
                <w:szCs w:val="24"/>
              </w:rPr>
            </w:pPr>
            <w:r w:rsidRPr="005D6774">
              <w:rPr>
                <w:sz w:val="24"/>
                <w:szCs w:val="24"/>
              </w:rPr>
              <w:t>Name of Trustee</w:t>
            </w:r>
          </w:p>
        </w:tc>
      </w:tr>
      <w:tr w:rsidR="001C2A3E" w:rsidRPr="005D6774" w14:paraId="17B20EEA" w14:textId="77777777" w:rsidTr="00325902">
        <w:trPr>
          <w:trHeight w:val="278"/>
        </w:trPr>
        <w:tc>
          <w:tcPr>
            <w:tcW w:w="1819" w:type="dxa"/>
            <w:vAlign w:val="bottom"/>
          </w:tcPr>
          <w:p w14:paraId="682636B1" w14:textId="77777777" w:rsidR="001C2A3E" w:rsidRPr="005D6774" w:rsidRDefault="001C2A3E" w:rsidP="002B5509">
            <w:pPr>
              <w:keepNext/>
              <w:spacing w:line="276" w:lineRule="auto"/>
              <w:jc w:val="center"/>
              <w:outlineLvl w:val="1"/>
              <w:rPr>
                <w:sz w:val="24"/>
                <w:szCs w:val="24"/>
              </w:rPr>
            </w:pPr>
            <w:r w:rsidRPr="005D6774">
              <w:rPr>
                <w:sz w:val="24"/>
                <w:szCs w:val="24"/>
              </w:rPr>
              <w:t>B.</w:t>
            </w:r>
          </w:p>
        </w:tc>
        <w:tc>
          <w:tcPr>
            <w:tcW w:w="7198" w:type="dxa"/>
            <w:vAlign w:val="bottom"/>
          </w:tcPr>
          <w:p w14:paraId="1D0D0629" w14:textId="77777777" w:rsidR="001C2A3E" w:rsidRPr="005D6774" w:rsidRDefault="001C2A3E" w:rsidP="00325902">
            <w:pPr>
              <w:keepNext/>
              <w:spacing w:line="276" w:lineRule="auto"/>
              <w:jc w:val="both"/>
              <w:outlineLvl w:val="1"/>
              <w:rPr>
                <w:sz w:val="24"/>
                <w:szCs w:val="24"/>
              </w:rPr>
            </w:pPr>
            <w:r w:rsidRPr="005D6774">
              <w:rPr>
                <w:sz w:val="24"/>
                <w:szCs w:val="24"/>
              </w:rPr>
              <w:t>Powers and Functions of Trustee</w:t>
            </w:r>
          </w:p>
        </w:tc>
      </w:tr>
      <w:tr w:rsidR="001C2A3E" w:rsidRPr="005D6774" w14:paraId="0DEA4A93" w14:textId="77777777" w:rsidTr="00325902">
        <w:trPr>
          <w:trHeight w:val="377"/>
        </w:trPr>
        <w:tc>
          <w:tcPr>
            <w:tcW w:w="1819" w:type="dxa"/>
            <w:vAlign w:val="bottom"/>
          </w:tcPr>
          <w:p w14:paraId="24F2ED71" w14:textId="77777777" w:rsidR="001C2A3E" w:rsidRPr="005D6774" w:rsidRDefault="001C2A3E" w:rsidP="002B5509">
            <w:pPr>
              <w:keepNext/>
              <w:spacing w:line="276" w:lineRule="auto"/>
              <w:jc w:val="center"/>
              <w:outlineLvl w:val="1"/>
              <w:rPr>
                <w:sz w:val="24"/>
                <w:szCs w:val="24"/>
              </w:rPr>
            </w:pPr>
            <w:r w:rsidRPr="005D6774">
              <w:rPr>
                <w:sz w:val="24"/>
                <w:szCs w:val="24"/>
              </w:rPr>
              <w:t>C.</w:t>
            </w:r>
          </w:p>
        </w:tc>
        <w:tc>
          <w:tcPr>
            <w:tcW w:w="7198" w:type="dxa"/>
            <w:vAlign w:val="bottom"/>
          </w:tcPr>
          <w:p w14:paraId="168BD801" w14:textId="77777777" w:rsidR="001C2A3E" w:rsidRPr="005D6774" w:rsidRDefault="001C2A3E" w:rsidP="00325902">
            <w:pPr>
              <w:keepNext/>
              <w:spacing w:line="276" w:lineRule="auto"/>
              <w:jc w:val="both"/>
              <w:outlineLvl w:val="1"/>
              <w:rPr>
                <w:sz w:val="24"/>
                <w:szCs w:val="24"/>
              </w:rPr>
            </w:pPr>
            <w:r w:rsidRPr="005D6774">
              <w:rPr>
                <w:sz w:val="24"/>
                <w:szCs w:val="24"/>
              </w:rPr>
              <w:t xml:space="preserve">Change of Trustee </w:t>
            </w:r>
          </w:p>
        </w:tc>
      </w:tr>
      <w:tr w:rsidR="001C2A3E" w:rsidRPr="005D6774" w14:paraId="73FB6921" w14:textId="77777777" w:rsidTr="00325902">
        <w:trPr>
          <w:trHeight w:val="323"/>
        </w:trPr>
        <w:tc>
          <w:tcPr>
            <w:tcW w:w="1819" w:type="dxa"/>
            <w:vAlign w:val="bottom"/>
          </w:tcPr>
          <w:p w14:paraId="703BA352" w14:textId="77777777" w:rsidR="001C2A3E" w:rsidRPr="005D6774" w:rsidRDefault="001C2A3E" w:rsidP="002B5509">
            <w:pPr>
              <w:keepNext/>
              <w:spacing w:line="276" w:lineRule="auto"/>
              <w:jc w:val="center"/>
              <w:outlineLvl w:val="1"/>
              <w:rPr>
                <w:sz w:val="24"/>
                <w:szCs w:val="24"/>
              </w:rPr>
            </w:pPr>
            <w:r w:rsidRPr="005D6774">
              <w:rPr>
                <w:sz w:val="24"/>
                <w:szCs w:val="24"/>
              </w:rPr>
              <w:t>D.</w:t>
            </w:r>
          </w:p>
        </w:tc>
        <w:tc>
          <w:tcPr>
            <w:tcW w:w="7198" w:type="dxa"/>
            <w:vAlign w:val="bottom"/>
          </w:tcPr>
          <w:p w14:paraId="3AF56A4A" w14:textId="77777777" w:rsidR="001C2A3E" w:rsidRPr="005D6774" w:rsidRDefault="001C2A3E" w:rsidP="00325902">
            <w:pPr>
              <w:keepNext/>
              <w:spacing w:line="276" w:lineRule="auto"/>
              <w:jc w:val="both"/>
              <w:outlineLvl w:val="1"/>
              <w:rPr>
                <w:sz w:val="24"/>
                <w:szCs w:val="24"/>
              </w:rPr>
            </w:pPr>
            <w:r w:rsidRPr="005D6774">
              <w:rPr>
                <w:sz w:val="24"/>
                <w:szCs w:val="24"/>
              </w:rPr>
              <w:t>Trusteeship Fees</w:t>
            </w:r>
          </w:p>
        </w:tc>
      </w:tr>
      <w:tr w:rsidR="001C2A3E" w:rsidRPr="005D6774" w14:paraId="200FA701" w14:textId="77777777" w:rsidTr="00325902">
        <w:trPr>
          <w:trHeight w:val="332"/>
        </w:trPr>
        <w:tc>
          <w:tcPr>
            <w:tcW w:w="1819" w:type="dxa"/>
            <w:vAlign w:val="bottom"/>
          </w:tcPr>
          <w:p w14:paraId="0EFD0570" w14:textId="77777777" w:rsidR="001C2A3E" w:rsidRPr="005D6774" w:rsidRDefault="001C2A3E" w:rsidP="002B5509">
            <w:pPr>
              <w:keepNext/>
              <w:spacing w:line="276" w:lineRule="auto"/>
              <w:jc w:val="center"/>
              <w:outlineLvl w:val="1"/>
              <w:rPr>
                <w:sz w:val="24"/>
                <w:szCs w:val="24"/>
              </w:rPr>
            </w:pPr>
            <w:r w:rsidRPr="005D6774">
              <w:rPr>
                <w:sz w:val="24"/>
                <w:szCs w:val="24"/>
              </w:rPr>
              <w:t>E.</w:t>
            </w:r>
          </w:p>
        </w:tc>
        <w:tc>
          <w:tcPr>
            <w:tcW w:w="7198" w:type="dxa"/>
            <w:vAlign w:val="bottom"/>
          </w:tcPr>
          <w:p w14:paraId="1BC64346" w14:textId="77777777" w:rsidR="001C2A3E" w:rsidRPr="005D6774" w:rsidRDefault="001C2A3E" w:rsidP="00325902">
            <w:pPr>
              <w:keepNext/>
              <w:spacing w:line="276" w:lineRule="auto"/>
              <w:jc w:val="both"/>
              <w:outlineLvl w:val="1"/>
              <w:rPr>
                <w:sz w:val="24"/>
                <w:szCs w:val="24"/>
              </w:rPr>
            </w:pPr>
            <w:r w:rsidRPr="005D6774">
              <w:rPr>
                <w:sz w:val="24"/>
                <w:szCs w:val="24"/>
              </w:rPr>
              <w:t>Liability of Trustee</w:t>
            </w:r>
          </w:p>
        </w:tc>
      </w:tr>
      <w:tr w:rsidR="001C2A3E" w:rsidRPr="005D6774" w14:paraId="55962747" w14:textId="77777777" w:rsidTr="00325902">
        <w:trPr>
          <w:trHeight w:val="368"/>
        </w:trPr>
        <w:tc>
          <w:tcPr>
            <w:tcW w:w="1819" w:type="dxa"/>
            <w:vAlign w:val="bottom"/>
          </w:tcPr>
          <w:p w14:paraId="13868B49" w14:textId="77777777" w:rsidR="001C2A3E" w:rsidRPr="005D6774" w:rsidRDefault="001C2A3E" w:rsidP="002B5509">
            <w:pPr>
              <w:keepNext/>
              <w:spacing w:line="276" w:lineRule="auto"/>
              <w:jc w:val="center"/>
              <w:outlineLvl w:val="1"/>
              <w:rPr>
                <w:b/>
                <w:bCs/>
                <w:sz w:val="24"/>
                <w:szCs w:val="24"/>
              </w:rPr>
            </w:pPr>
            <w:r w:rsidRPr="005D6774">
              <w:rPr>
                <w:b/>
                <w:bCs/>
                <w:sz w:val="24"/>
                <w:szCs w:val="24"/>
              </w:rPr>
              <w:t>4.</w:t>
            </w:r>
          </w:p>
        </w:tc>
        <w:tc>
          <w:tcPr>
            <w:tcW w:w="7198" w:type="dxa"/>
            <w:vAlign w:val="bottom"/>
          </w:tcPr>
          <w:p w14:paraId="2B9A32A8" w14:textId="77777777" w:rsidR="001C2A3E" w:rsidRPr="005D6774" w:rsidRDefault="001C2A3E" w:rsidP="00325902">
            <w:pPr>
              <w:keepNext/>
              <w:spacing w:line="276" w:lineRule="auto"/>
              <w:jc w:val="both"/>
              <w:outlineLvl w:val="1"/>
              <w:rPr>
                <w:b/>
                <w:bCs/>
                <w:sz w:val="24"/>
                <w:szCs w:val="24"/>
              </w:rPr>
            </w:pPr>
            <w:r w:rsidRPr="005D6774">
              <w:rPr>
                <w:b/>
                <w:bCs/>
                <w:sz w:val="24"/>
                <w:szCs w:val="24"/>
              </w:rPr>
              <w:t>BENEFICIARIES OF THE TRUST</w:t>
            </w:r>
          </w:p>
        </w:tc>
      </w:tr>
      <w:tr w:rsidR="001C2A3E" w:rsidRPr="005D6774" w14:paraId="6DEF4E13" w14:textId="77777777" w:rsidTr="00325902">
        <w:trPr>
          <w:trHeight w:val="260"/>
        </w:trPr>
        <w:tc>
          <w:tcPr>
            <w:tcW w:w="1819" w:type="dxa"/>
            <w:vAlign w:val="bottom"/>
          </w:tcPr>
          <w:p w14:paraId="7C6DBD3C" w14:textId="77777777" w:rsidR="001C2A3E" w:rsidRPr="005D6774" w:rsidRDefault="001C2A3E" w:rsidP="002B5509">
            <w:pPr>
              <w:keepNext/>
              <w:spacing w:line="276" w:lineRule="auto"/>
              <w:jc w:val="center"/>
              <w:outlineLvl w:val="1"/>
              <w:rPr>
                <w:sz w:val="24"/>
                <w:szCs w:val="24"/>
              </w:rPr>
            </w:pPr>
            <w:r w:rsidRPr="005D6774">
              <w:rPr>
                <w:sz w:val="24"/>
                <w:szCs w:val="24"/>
              </w:rPr>
              <w:t>A.</w:t>
            </w:r>
          </w:p>
        </w:tc>
        <w:tc>
          <w:tcPr>
            <w:tcW w:w="7198" w:type="dxa"/>
            <w:vAlign w:val="bottom"/>
          </w:tcPr>
          <w:p w14:paraId="19019CF6" w14:textId="77777777" w:rsidR="001C2A3E" w:rsidRPr="005D6774" w:rsidRDefault="001C2A3E" w:rsidP="00325902">
            <w:pPr>
              <w:keepNext/>
              <w:spacing w:line="276" w:lineRule="auto"/>
              <w:jc w:val="both"/>
              <w:outlineLvl w:val="1"/>
              <w:rPr>
                <w:sz w:val="24"/>
                <w:szCs w:val="24"/>
              </w:rPr>
            </w:pPr>
            <w:r w:rsidRPr="005D6774">
              <w:rPr>
                <w:sz w:val="24"/>
                <w:szCs w:val="24"/>
              </w:rPr>
              <w:t>Names of the Beneficiaries</w:t>
            </w:r>
          </w:p>
        </w:tc>
      </w:tr>
      <w:tr w:rsidR="001C2A3E" w:rsidRPr="005D6774" w14:paraId="1FFA3A75" w14:textId="77777777" w:rsidTr="00325902">
        <w:trPr>
          <w:trHeight w:val="287"/>
        </w:trPr>
        <w:tc>
          <w:tcPr>
            <w:tcW w:w="1819" w:type="dxa"/>
            <w:vAlign w:val="bottom"/>
          </w:tcPr>
          <w:p w14:paraId="10931E66" w14:textId="77777777" w:rsidR="001C2A3E" w:rsidRPr="005D6774" w:rsidRDefault="001C2A3E" w:rsidP="002B5509">
            <w:pPr>
              <w:keepNext/>
              <w:spacing w:line="276" w:lineRule="auto"/>
              <w:jc w:val="center"/>
              <w:outlineLvl w:val="1"/>
              <w:rPr>
                <w:sz w:val="24"/>
                <w:szCs w:val="24"/>
              </w:rPr>
            </w:pPr>
            <w:r w:rsidRPr="005D6774">
              <w:rPr>
                <w:sz w:val="24"/>
                <w:szCs w:val="24"/>
              </w:rPr>
              <w:t>B.</w:t>
            </w:r>
          </w:p>
        </w:tc>
        <w:tc>
          <w:tcPr>
            <w:tcW w:w="7198" w:type="dxa"/>
            <w:vAlign w:val="bottom"/>
          </w:tcPr>
          <w:p w14:paraId="7701ED51" w14:textId="77777777" w:rsidR="001C2A3E" w:rsidRPr="005D6774" w:rsidRDefault="001C2A3E" w:rsidP="00325902">
            <w:pPr>
              <w:keepNext/>
              <w:spacing w:line="276" w:lineRule="auto"/>
              <w:jc w:val="both"/>
              <w:outlineLvl w:val="1"/>
              <w:rPr>
                <w:sz w:val="24"/>
                <w:szCs w:val="24"/>
              </w:rPr>
            </w:pPr>
            <w:r w:rsidRPr="005D6774">
              <w:rPr>
                <w:sz w:val="24"/>
                <w:szCs w:val="24"/>
              </w:rPr>
              <w:t>Distribution to the Beneficiaries</w:t>
            </w:r>
          </w:p>
        </w:tc>
      </w:tr>
      <w:tr w:rsidR="001C2A3E" w:rsidRPr="005D6774" w14:paraId="7708F0A5" w14:textId="77777777" w:rsidTr="00325902">
        <w:trPr>
          <w:trHeight w:val="323"/>
        </w:trPr>
        <w:tc>
          <w:tcPr>
            <w:tcW w:w="1819" w:type="dxa"/>
            <w:vAlign w:val="bottom"/>
          </w:tcPr>
          <w:p w14:paraId="5DA1620F" w14:textId="77777777" w:rsidR="001C2A3E" w:rsidRPr="005D6774" w:rsidRDefault="001C2A3E" w:rsidP="002B5509">
            <w:pPr>
              <w:keepNext/>
              <w:spacing w:line="276" w:lineRule="auto"/>
              <w:jc w:val="center"/>
              <w:outlineLvl w:val="1"/>
              <w:rPr>
                <w:sz w:val="24"/>
                <w:szCs w:val="24"/>
              </w:rPr>
            </w:pPr>
            <w:r w:rsidRPr="005D6774">
              <w:rPr>
                <w:sz w:val="24"/>
                <w:szCs w:val="24"/>
              </w:rPr>
              <w:t>C.</w:t>
            </w:r>
          </w:p>
        </w:tc>
        <w:tc>
          <w:tcPr>
            <w:tcW w:w="7198" w:type="dxa"/>
            <w:vAlign w:val="bottom"/>
          </w:tcPr>
          <w:p w14:paraId="133BC533" w14:textId="77777777" w:rsidR="001C2A3E" w:rsidRPr="005D6774" w:rsidRDefault="001C2A3E" w:rsidP="00325902">
            <w:pPr>
              <w:keepNext/>
              <w:spacing w:line="276" w:lineRule="auto"/>
              <w:jc w:val="both"/>
              <w:outlineLvl w:val="1"/>
              <w:rPr>
                <w:sz w:val="24"/>
                <w:szCs w:val="24"/>
              </w:rPr>
            </w:pPr>
            <w:r w:rsidRPr="005D6774">
              <w:rPr>
                <w:sz w:val="24"/>
                <w:szCs w:val="24"/>
              </w:rPr>
              <w:t>Rights of the Beneficiaries</w:t>
            </w:r>
          </w:p>
        </w:tc>
      </w:tr>
      <w:tr w:rsidR="001C2A3E" w:rsidRPr="005D6774" w14:paraId="079D854E" w14:textId="77777777" w:rsidTr="00325902">
        <w:trPr>
          <w:trHeight w:val="350"/>
        </w:trPr>
        <w:tc>
          <w:tcPr>
            <w:tcW w:w="1819" w:type="dxa"/>
            <w:vAlign w:val="bottom"/>
          </w:tcPr>
          <w:p w14:paraId="2D04CFD8" w14:textId="77777777" w:rsidR="001C2A3E" w:rsidRPr="005D6774" w:rsidRDefault="001C2A3E" w:rsidP="002B5509">
            <w:pPr>
              <w:keepNext/>
              <w:spacing w:line="276" w:lineRule="auto"/>
              <w:jc w:val="center"/>
              <w:outlineLvl w:val="1"/>
              <w:rPr>
                <w:b/>
                <w:bCs/>
                <w:sz w:val="24"/>
                <w:szCs w:val="24"/>
              </w:rPr>
            </w:pPr>
            <w:r w:rsidRPr="005D6774">
              <w:rPr>
                <w:b/>
                <w:bCs/>
                <w:sz w:val="24"/>
                <w:szCs w:val="24"/>
              </w:rPr>
              <w:t>5.</w:t>
            </w:r>
          </w:p>
        </w:tc>
        <w:tc>
          <w:tcPr>
            <w:tcW w:w="7198" w:type="dxa"/>
            <w:vAlign w:val="bottom"/>
          </w:tcPr>
          <w:p w14:paraId="2CA66C82" w14:textId="77777777" w:rsidR="001C2A3E" w:rsidRPr="005D6774" w:rsidRDefault="001C2A3E" w:rsidP="00325902">
            <w:pPr>
              <w:keepNext/>
              <w:spacing w:line="276" w:lineRule="auto"/>
              <w:jc w:val="both"/>
              <w:outlineLvl w:val="1"/>
              <w:rPr>
                <w:b/>
                <w:bCs/>
                <w:sz w:val="24"/>
                <w:szCs w:val="24"/>
              </w:rPr>
            </w:pPr>
            <w:r w:rsidRPr="005D6774">
              <w:rPr>
                <w:b/>
                <w:bCs/>
                <w:sz w:val="24"/>
                <w:szCs w:val="24"/>
              </w:rPr>
              <w:t>ADMINISTRATION OF THE TRUST</w:t>
            </w:r>
          </w:p>
        </w:tc>
      </w:tr>
      <w:tr w:rsidR="001C2A3E" w:rsidRPr="005D6774" w14:paraId="6CCC2918" w14:textId="77777777" w:rsidTr="00325902">
        <w:trPr>
          <w:trHeight w:val="260"/>
        </w:trPr>
        <w:tc>
          <w:tcPr>
            <w:tcW w:w="1819" w:type="dxa"/>
            <w:vAlign w:val="bottom"/>
          </w:tcPr>
          <w:p w14:paraId="410FBF27" w14:textId="77777777" w:rsidR="001C2A3E" w:rsidRPr="005D6774" w:rsidRDefault="001C2A3E" w:rsidP="002B5509">
            <w:pPr>
              <w:keepNext/>
              <w:spacing w:line="276" w:lineRule="auto"/>
              <w:jc w:val="center"/>
              <w:outlineLvl w:val="1"/>
              <w:rPr>
                <w:sz w:val="24"/>
                <w:szCs w:val="24"/>
              </w:rPr>
            </w:pPr>
            <w:r w:rsidRPr="005D6774">
              <w:rPr>
                <w:sz w:val="24"/>
                <w:szCs w:val="24"/>
              </w:rPr>
              <w:t>A.</w:t>
            </w:r>
          </w:p>
        </w:tc>
        <w:tc>
          <w:tcPr>
            <w:tcW w:w="7198" w:type="dxa"/>
            <w:vAlign w:val="bottom"/>
          </w:tcPr>
          <w:p w14:paraId="14250F64" w14:textId="77777777" w:rsidR="001C2A3E" w:rsidRPr="005D6774" w:rsidRDefault="001C2A3E" w:rsidP="00325902">
            <w:pPr>
              <w:keepNext/>
              <w:spacing w:line="276" w:lineRule="auto"/>
              <w:jc w:val="both"/>
              <w:outlineLvl w:val="1"/>
              <w:rPr>
                <w:sz w:val="24"/>
                <w:szCs w:val="24"/>
              </w:rPr>
            </w:pPr>
            <w:r w:rsidRPr="005D6774">
              <w:rPr>
                <w:sz w:val="24"/>
                <w:szCs w:val="24"/>
              </w:rPr>
              <w:t xml:space="preserve">Payment of Expenses and Taxes   </w:t>
            </w:r>
          </w:p>
        </w:tc>
      </w:tr>
      <w:tr w:rsidR="001C2A3E" w:rsidRPr="005D6774" w14:paraId="5E34EA79" w14:textId="77777777" w:rsidTr="00325902">
        <w:trPr>
          <w:trHeight w:val="278"/>
        </w:trPr>
        <w:tc>
          <w:tcPr>
            <w:tcW w:w="1819" w:type="dxa"/>
            <w:vAlign w:val="bottom"/>
          </w:tcPr>
          <w:p w14:paraId="6F517FA4" w14:textId="77777777" w:rsidR="001C2A3E" w:rsidRPr="005D6774" w:rsidRDefault="001C2A3E" w:rsidP="002B5509">
            <w:pPr>
              <w:keepNext/>
              <w:spacing w:line="276" w:lineRule="auto"/>
              <w:jc w:val="center"/>
              <w:outlineLvl w:val="1"/>
              <w:rPr>
                <w:sz w:val="24"/>
                <w:szCs w:val="24"/>
              </w:rPr>
            </w:pPr>
            <w:r w:rsidRPr="005D6774">
              <w:rPr>
                <w:sz w:val="24"/>
                <w:szCs w:val="24"/>
              </w:rPr>
              <w:t>B.</w:t>
            </w:r>
          </w:p>
        </w:tc>
        <w:tc>
          <w:tcPr>
            <w:tcW w:w="7198" w:type="dxa"/>
            <w:vAlign w:val="bottom"/>
          </w:tcPr>
          <w:p w14:paraId="249AB595" w14:textId="77777777" w:rsidR="001C2A3E" w:rsidRPr="005D6774" w:rsidRDefault="001C2A3E" w:rsidP="00325902">
            <w:pPr>
              <w:keepNext/>
              <w:spacing w:line="276" w:lineRule="auto"/>
              <w:jc w:val="both"/>
              <w:outlineLvl w:val="1"/>
              <w:rPr>
                <w:sz w:val="24"/>
                <w:szCs w:val="24"/>
              </w:rPr>
            </w:pPr>
            <w:r w:rsidRPr="005D6774">
              <w:rPr>
                <w:sz w:val="24"/>
                <w:szCs w:val="24"/>
              </w:rPr>
              <w:t>Trust Records and Accounts</w:t>
            </w:r>
          </w:p>
        </w:tc>
      </w:tr>
      <w:tr w:rsidR="001C2A3E" w:rsidRPr="005D6774" w14:paraId="586CDA47" w14:textId="77777777" w:rsidTr="00325902">
        <w:trPr>
          <w:trHeight w:val="278"/>
        </w:trPr>
        <w:tc>
          <w:tcPr>
            <w:tcW w:w="1819" w:type="dxa"/>
            <w:vAlign w:val="bottom"/>
          </w:tcPr>
          <w:p w14:paraId="2F13F987" w14:textId="77777777" w:rsidR="001C2A3E" w:rsidRPr="005D6774" w:rsidRDefault="001C2A3E" w:rsidP="002B5509">
            <w:pPr>
              <w:keepNext/>
              <w:spacing w:line="276" w:lineRule="auto"/>
              <w:jc w:val="center"/>
              <w:outlineLvl w:val="1"/>
              <w:rPr>
                <w:sz w:val="24"/>
                <w:szCs w:val="24"/>
              </w:rPr>
            </w:pPr>
            <w:r w:rsidRPr="005D6774">
              <w:rPr>
                <w:sz w:val="24"/>
                <w:szCs w:val="24"/>
              </w:rPr>
              <w:t>C.</w:t>
            </w:r>
          </w:p>
        </w:tc>
        <w:tc>
          <w:tcPr>
            <w:tcW w:w="7198" w:type="dxa"/>
          </w:tcPr>
          <w:p w14:paraId="2C587428" w14:textId="77777777" w:rsidR="001C2A3E" w:rsidRPr="005D6774" w:rsidRDefault="001C2A3E" w:rsidP="00325902">
            <w:pPr>
              <w:keepNext/>
              <w:spacing w:line="276" w:lineRule="auto"/>
              <w:jc w:val="both"/>
              <w:outlineLvl w:val="1"/>
              <w:rPr>
                <w:sz w:val="24"/>
                <w:szCs w:val="24"/>
              </w:rPr>
            </w:pPr>
            <w:r w:rsidRPr="005D6774">
              <w:rPr>
                <w:sz w:val="24"/>
                <w:szCs w:val="24"/>
              </w:rPr>
              <w:t>Written Instruments and Communication</w:t>
            </w:r>
          </w:p>
        </w:tc>
      </w:tr>
      <w:tr w:rsidR="001C2A3E" w:rsidRPr="005D6774" w14:paraId="4F22D532" w14:textId="77777777" w:rsidTr="00325902">
        <w:trPr>
          <w:trHeight w:val="323"/>
        </w:trPr>
        <w:tc>
          <w:tcPr>
            <w:tcW w:w="1819" w:type="dxa"/>
            <w:vAlign w:val="bottom"/>
          </w:tcPr>
          <w:p w14:paraId="62FEB506" w14:textId="77777777" w:rsidR="001C2A3E" w:rsidRPr="005D6774" w:rsidRDefault="001C2A3E" w:rsidP="002B5509">
            <w:pPr>
              <w:keepNext/>
              <w:spacing w:line="276" w:lineRule="auto"/>
              <w:jc w:val="center"/>
              <w:outlineLvl w:val="1"/>
              <w:rPr>
                <w:b/>
                <w:sz w:val="24"/>
                <w:szCs w:val="24"/>
              </w:rPr>
            </w:pPr>
            <w:r w:rsidRPr="005D6774">
              <w:rPr>
                <w:b/>
                <w:sz w:val="24"/>
                <w:szCs w:val="24"/>
              </w:rPr>
              <w:t>6.</w:t>
            </w:r>
          </w:p>
        </w:tc>
        <w:tc>
          <w:tcPr>
            <w:tcW w:w="7198" w:type="dxa"/>
          </w:tcPr>
          <w:p w14:paraId="6073A236" w14:textId="77777777" w:rsidR="001C2A3E" w:rsidRPr="005D6774" w:rsidRDefault="001C2A3E" w:rsidP="00325902">
            <w:pPr>
              <w:keepNext/>
              <w:spacing w:line="276" w:lineRule="auto"/>
              <w:jc w:val="both"/>
              <w:outlineLvl w:val="1"/>
              <w:rPr>
                <w:b/>
                <w:sz w:val="24"/>
                <w:szCs w:val="24"/>
              </w:rPr>
            </w:pPr>
            <w:r w:rsidRPr="005D6774">
              <w:rPr>
                <w:sz w:val="24"/>
                <w:szCs w:val="24"/>
              </w:rPr>
              <w:t xml:space="preserve"> </w:t>
            </w:r>
            <w:r w:rsidRPr="005D6774">
              <w:rPr>
                <w:b/>
                <w:sz w:val="24"/>
                <w:szCs w:val="24"/>
              </w:rPr>
              <w:t>REPRESENTATIONS AND COVENANTS BY THE SETTLOR</w:t>
            </w:r>
          </w:p>
        </w:tc>
      </w:tr>
      <w:tr w:rsidR="001C2A3E" w:rsidRPr="005D6774" w14:paraId="6AFE573E" w14:textId="77777777" w:rsidTr="00325902">
        <w:trPr>
          <w:trHeight w:val="260"/>
        </w:trPr>
        <w:tc>
          <w:tcPr>
            <w:tcW w:w="1819" w:type="dxa"/>
            <w:vAlign w:val="bottom"/>
          </w:tcPr>
          <w:p w14:paraId="0659C85E" w14:textId="77777777" w:rsidR="001C2A3E" w:rsidRPr="005D6774" w:rsidRDefault="001C2A3E" w:rsidP="002B5509">
            <w:pPr>
              <w:keepNext/>
              <w:spacing w:line="276" w:lineRule="auto"/>
              <w:jc w:val="center"/>
              <w:outlineLvl w:val="1"/>
              <w:rPr>
                <w:b/>
                <w:bCs/>
                <w:sz w:val="24"/>
                <w:szCs w:val="24"/>
              </w:rPr>
            </w:pPr>
            <w:r w:rsidRPr="005D6774">
              <w:rPr>
                <w:b/>
                <w:bCs/>
                <w:sz w:val="24"/>
                <w:szCs w:val="24"/>
              </w:rPr>
              <w:t>7.</w:t>
            </w:r>
          </w:p>
        </w:tc>
        <w:tc>
          <w:tcPr>
            <w:tcW w:w="7198" w:type="dxa"/>
            <w:vAlign w:val="bottom"/>
          </w:tcPr>
          <w:p w14:paraId="3D687286" w14:textId="77777777" w:rsidR="001C2A3E" w:rsidRPr="005D6774" w:rsidRDefault="001C2A3E" w:rsidP="00325902">
            <w:pPr>
              <w:keepNext/>
              <w:spacing w:line="276" w:lineRule="auto"/>
              <w:jc w:val="both"/>
              <w:outlineLvl w:val="1"/>
              <w:rPr>
                <w:b/>
                <w:bCs/>
                <w:sz w:val="24"/>
                <w:szCs w:val="24"/>
              </w:rPr>
            </w:pPr>
            <w:r w:rsidRPr="005D6774">
              <w:rPr>
                <w:b/>
                <w:bCs/>
                <w:sz w:val="24"/>
                <w:szCs w:val="24"/>
              </w:rPr>
              <w:t>ARBITRATION AND DISPUTE RESOLUTION</w:t>
            </w:r>
          </w:p>
        </w:tc>
      </w:tr>
      <w:tr w:rsidR="001C2A3E" w:rsidRPr="005D6774" w14:paraId="7070363B" w14:textId="77777777" w:rsidTr="00325902">
        <w:trPr>
          <w:trHeight w:val="260"/>
        </w:trPr>
        <w:tc>
          <w:tcPr>
            <w:tcW w:w="9017" w:type="dxa"/>
            <w:gridSpan w:val="2"/>
            <w:vAlign w:val="bottom"/>
          </w:tcPr>
          <w:p w14:paraId="3A65DA30" w14:textId="77777777" w:rsidR="001C2A3E" w:rsidRPr="005D6774" w:rsidRDefault="001C2A3E" w:rsidP="00325902">
            <w:pPr>
              <w:keepNext/>
              <w:spacing w:line="276" w:lineRule="auto"/>
              <w:jc w:val="center"/>
              <w:outlineLvl w:val="1"/>
              <w:rPr>
                <w:b/>
                <w:bCs/>
                <w:sz w:val="24"/>
                <w:szCs w:val="24"/>
              </w:rPr>
            </w:pPr>
            <w:r w:rsidRPr="005D6774">
              <w:rPr>
                <w:b/>
                <w:bCs/>
                <w:sz w:val="24"/>
                <w:szCs w:val="24"/>
              </w:rPr>
              <w:t>SCHEDULES</w:t>
            </w:r>
          </w:p>
        </w:tc>
      </w:tr>
      <w:tr w:rsidR="001C2A3E" w:rsidRPr="005D6774" w14:paraId="57BD72ED" w14:textId="77777777" w:rsidTr="00325902">
        <w:trPr>
          <w:trHeight w:val="260"/>
        </w:trPr>
        <w:tc>
          <w:tcPr>
            <w:tcW w:w="1819" w:type="dxa"/>
            <w:vAlign w:val="bottom"/>
          </w:tcPr>
          <w:p w14:paraId="1BDD6AA0" w14:textId="77777777" w:rsidR="001C2A3E" w:rsidRPr="005D6774" w:rsidRDefault="001C2A3E" w:rsidP="00325902">
            <w:pPr>
              <w:keepNext/>
              <w:spacing w:line="276" w:lineRule="auto"/>
              <w:jc w:val="both"/>
              <w:outlineLvl w:val="1"/>
              <w:rPr>
                <w:b/>
                <w:bCs/>
                <w:sz w:val="24"/>
                <w:szCs w:val="24"/>
              </w:rPr>
            </w:pPr>
            <w:r w:rsidRPr="005D6774">
              <w:rPr>
                <w:b/>
                <w:bCs/>
                <w:sz w:val="24"/>
                <w:szCs w:val="24"/>
              </w:rPr>
              <w:t>SCHEDULE I</w:t>
            </w:r>
          </w:p>
        </w:tc>
        <w:tc>
          <w:tcPr>
            <w:tcW w:w="7198" w:type="dxa"/>
            <w:vAlign w:val="bottom"/>
          </w:tcPr>
          <w:p w14:paraId="185032E6" w14:textId="77777777" w:rsidR="001C2A3E" w:rsidRPr="005D6774" w:rsidRDefault="001C2A3E" w:rsidP="00325902">
            <w:pPr>
              <w:spacing w:line="276" w:lineRule="auto"/>
              <w:jc w:val="both"/>
              <w:rPr>
                <w:b/>
                <w:bCs/>
                <w:sz w:val="24"/>
                <w:szCs w:val="24"/>
              </w:rPr>
            </w:pPr>
            <w:r w:rsidRPr="005D6774">
              <w:rPr>
                <w:b/>
                <w:sz w:val="24"/>
                <w:szCs w:val="24"/>
              </w:rPr>
              <w:t>Objects of the Trust</w:t>
            </w:r>
          </w:p>
        </w:tc>
      </w:tr>
      <w:tr w:rsidR="001C2A3E" w:rsidRPr="005D6774" w14:paraId="10D725AA" w14:textId="77777777" w:rsidTr="00325902">
        <w:trPr>
          <w:trHeight w:val="287"/>
        </w:trPr>
        <w:tc>
          <w:tcPr>
            <w:tcW w:w="1819" w:type="dxa"/>
            <w:vAlign w:val="bottom"/>
          </w:tcPr>
          <w:p w14:paraId="19EED1FB" w14:textId="77777777" w:rsidR="001C2A3E" w:rsidRPr="005D6774" w:rsidRDefault="001C2A3E" w:rsidP="00325902">
            <w:pPr>
              <w:keepNext/>
              <w:spacing w:line="276" w:lineRule="auto"/>
              <w:jc w:val="both"/>
              <w:outlineLvl w:val="1"/>
              <w:rPr>
                <w:b/>
                <w:bCs/>
                <w:sz w:val="24"/>
                <w:szCs w:val="24"/>
              </w:rPr>
            </w:pPr>
            <w:r w:rsidRPr="005D6774">
              <w:rPr>
                <w:b/>
                <w:bCs/>
                <w:sz w:val="24"/>
                <w:szCs w:val="24"/>
              </w:rPr>
              <w:t>SCHEDULE II</w:t>
            </w:r>
          </w:p>
        </w:tc>
        <w:tc>
          <w:tcPr>
            <w:tcW w:w="7198" w:type="dxa"/>
            <w:vAlign w:val="bottom"/>
          </w:tcPr>
          <w:p w14:paraId="79FA4287" w14:textId="77777777" w:rsidR="001C2A3E" w:rsidRPr="005D6774" w:rsidRDefault="001C2A3E" w:rsidP="00325902">
            <w:pPr>
              <w:spacing w:line="276" w:lineRule="auto"/>
              <w:jc w:val="both"/>
              <w:rPr>
                <w:b/>
                <w:sz w:val="24"/>
                <w:szCs w:val="24"/>
              </w:rPr>
            </w:pPr>
            <w:r w:rsidRPr="005D6774">
              <w:rPr>
                <w:b/>
                <w:sz w:val="24"/>
                <w:szCs w:val="24"/>
              </w:rPr>
              <w:t>List of Beneficiaries, Beneficial Interest and Distribution</w:t>
            </w:r>
          </w:p>
        </w:tc>
      </w:tr>
    </w:tbl>
    <w:p w14:paraId="28CC9E89" w14:textId="77777777" w:rsidR="001C2A3E" w:rsidRPr="005D6774" w:rsidRDefault="001C2A3E" w:rsidP="001C2A3E">
      <w:pPr>
        <w:spacing w:line="276" w:lineRule="auto"/>
        <w:jc w:val="both"/>
        <w:rPr>
          <w:b/>
          <w:sz w:val="24"/>
          <w:szCs w:val="24"/>
          <w:u w:val="single"/>
        </w:rPr>
      </w:pPr>
    </w:p>
    <w:p w14:paraId="4CEAB4F3" w14:textId="77777777" w:rsidR="001C2A3E" w:rsidRPr="005D6774" w:rsidRDefault="001C2A3E" w:rsidP="001C2A3E">
      <w:pPr>
        <w:spacing w:line="276" w:lineRule="auto"/>
        <w:jc w:val="both"/>
        <w:rPr>
          <w:b/>
          <w:sz w:val="24"/>
          <w:szCs w:val="24"/>
          <w:u w:val="single"/>
        </w:rPr>
      </w:pPr>
    </w:p>
    <w:p w14:paraId="632CBD8B" w14:textId="77777777" w:rsidR="001C2A3E" w:rsidRPr="005D6774" w:rsidRDefault="001C2A3E" w:rsidP="001C2A3E">
      <w:pPr>
        <w:tabs>
          <w:tab w:val="left" w:pos="1905"/>
        </w:tabs>
        <w:spacing w:line="276" w:lineRule="auto"/>
        <w:jc w:val="both"/>
        <w:rPr>
          <w:sz w:val="24"/>
          <w:szCs w:val="24"/>
        </w:rPr>
      </w:pPr>
    </w:p>
    <w:p w14:paraId="46707395" w14:textId="77777777" w:rsidR="001C2A3E" w:rsidRPr="005D6774" w:rsidRDefault="001C2A3E" w:rsidP="001C2A3E">
      <w:pPr>
        <w:spacing w:line="276" w:lineRule="auto"/>
        <w:jc w:val="both"/>
        <w:rPr>
          <w:sz w:val="24"/>
          <w:szCs w:val="24"/>
        </w:rPr>
      </w:pPr>
      <w:bookmarkStart w:id="4" w:name="OLE_LINK7"/>
      <w:bookmarkStart w:id="5" w:name="OLE_LINK8"/>
    </w:p>
    <w:p w14:paraId="630EFF28" w14:textId="7702F08A" w:rsidR="001C2A3E" w:rsidRDefault="001C2A3E" w:rsidP="001C2A3E">
      <w:pPr>
        <w:spacing w:line="276" w:lineRule="auto"/>
        <w:jc w:val="both"/>
        <w:rPr>
          <w:b/>
          <w:caps/>
          <w:sz w:val="24"/>
          <w:szCs w:val="24"/>
          <w:u w:val="single"/>
        </w:rPr>
      </w:pPr>
    </w:p>
    <w:p w14:paraId="46D2DCB0" w14:textId="6EC34801" w:rsidR="008777DB" w:rsidRDefault="008777DB" w:rsidP="001C2A3E">
      <w:pPr>
        <w:spacing w:line="276" w:lineRule="auto"/>
        <w:jc w:val="both"/>
        <w:rPr>
          <w:b/>
          <w:caps/>
          <w:sz w:val="24"/>
          <w:szCs w:val="24"/>
          <w:u w:val="single"/>
        </w:rPr>
      </w:pPr>
    </w:p>
    <w:p w14:paraId="54AE4473" w14:textId="142F84E2" w:rsidR="008777DB" w:rsidRDefault="008777DB" w:rsidP="001C2A3E">
      <w:pPr>
        <w:spacing w:line="276" w:lineRule="auto"/>
        <w:jc w:val="both"/>
        <w:rPr>
          <w:b/>
          <w:caps/>
          <w:sz w:val="24"/>
          <w:szCs w:val="24"/>
          <w:u w:val="single"/>
        </w:rPr>
      </w:pPr>
    </w:p>
    <w:p w14:paraId="7E0996BB" w14:textId="44D73CDD" w:rsidR="008777DB" w:rsidRDefault="008777DB" w:rsidP="001C2A3E">
      <w:pPr>
        <w:spacing w:line="276" w:lineRule="auto"/>
        <w:jc w:val="both"/>
        <w:rPr>
          <w:b/>
          <w:caps/>
          <w:sz w:val="24"/>
          <w:szCs w:val="24"/>
          <w:u w:val="single"/>
        </w:rPr>
      </w:pPr>
    </w:p>
    <w:p w14:paraId="1046D489" w14:textId="4F45BFF0" w:rsidR="008777DB" w:rsidRDefault="008777DB" w:rsidP="001C2A3E">
      <w:pPr>
        <w:spacing w:line="276" w:lineRule="auto"/>
        <w:jc w:val="both"/>
        <w:rPr>
          <w:b/>
          <w:caps/>
          <w:sz w:val="24"/>
          <w:szCs w:val="24"/>
          <w:u w:val="single"/>
        </w:rPr>
      </w:pPr>
    </w:p>
    <w:p w14:paraId="41E133BA" w14:textId="6DDCC3E2" w:rsidR="008777DB" w:rsidRDefault="008777DB" w:rsidP="001C2A3E">
      <w:pPr>
        <w:spacing w:line="276" w:lineRule="auto"/>
        <w:jc w:val="both"/>
        <w:rPr>
          <w:b/>
          <w:caps/>
          <w:sz w:val="24"/>
          <w:szCs w:val="24"/>
          <w:u w:val="single"/>
        </w:rPr>
      </w:pPr>
    </w:p>
    <w:p w14:paraId="4953B514" w14:textId="7A97E383" w:rsidR="008777DB" w:rsidRDefault="008777DB" w:rsidP="001C2A3E">
      <w:pPr>
        <w:spacing w:line="276" w:lineRule="auto"/>
        <w:jc w:val="both"/>
        <w:rPr>
          <w:b/>
          <w:caps/>
          <w:sz w:val="24"/>
          <w:szCs w:val="24"/>
          <w:u w:val="single"/>
        </w:rPr>
      </w:pPr>
    </w:p>
    <w:p w14:paraId="30000A1C" w14:textId="568A3965" w:rsidR="008777DB" w:rsidRDefault="008777DB" w:rsidP="001C2A3E">
      <w:pPr>
        <w:spacing w:line="276" w:lineRule="auto"/>
        <w:jc w:val="both"/>
        <w:rPr>
          <w:b/>
          <w:caps/>
          <w:sz w:val="24"/>
          <w:szCs w:val="24"/>
          <w:u w:val="single"/>
        </w:rPr>
      </w:pPr>
    </w:p>
    <w:p w14:paraId="0FC8C64A" w14:textId="28931E5A" w:rsidR="008777DB" w:rsidRDefault="008777DB" w:rsidP="001C2A3E">
      <w:pPr>
        <w:spacing w:line="276" w:lineRule="auto"/>
        <w:jc w:val="both"/>
        <w:rPr>
          <w:b/>
          <w:caps/>
          <w:sz w:val="24"/>
          <w:szCs w:val="24"/>
          <w:u w:val="single"/>
        </w:rPr>
      </w:pPr>
    </w:p>
    <w:p w14:paraId="2F0029BB" w14:textId="7F64FAEF" w:rsidR="008777DB" w:rsidRDefault="008777DB" w:rsidP="001C2A3E">
      <w:pPr>
        <w:spacing w:line="276" w:lineRule="auto"/>
        <w:jc w:val="both"/>
        <w:rPr>
          <w:b/>
          <w:caps/>
          <w:sz w:val="24"/>
          <w:szCs w:val="24"/>
          <w:u w:val="single"/>
        </w:rPr>
      </w:pPr>
    </w:p>
    <w:p w14:paraId="5FFB8F52" w14:textId="77777777" w:rsidR="008777DB" w:rsidRPr="005D6774" w:rsidRDefault="008777DB" w:rsidP="001C2A3E">
      <w:pPr>
        <w:spacing w:line="276" w:lineRule="auto"/>
        <w:jc w:val="both"/>
        <w:rPr>
          <w:b/>
          <w:caps/>
          <w:sz w:val="24"/>
          <w:szCs w:val="24"/>
          <w:u w:val="single"/>
        </w:rPr>
      </w:pPr>
    </w:p>
    <w:p w14:paraId="515F8E2D" w14:textId="77777777" w:rsidR="001C2A3E" w:rsidRPr="005D6774" w:rsidRDefault="001C2A3E" w:rsidP="001C2A3E">
      <w:pPr>
        <w:spacing w:line="276" w:lineRule="auto"/>
        <w:rPr>
          <w:b/>
          <w:caps/>
          <w:sz w:val="24"/>
          <w:szCs w:val="24"/>
          <w:u w:val="single"/>
        </w:rPr>
      </w:pPr>
    </w:p>
    <w:p w14:paraId="59DE3CB9" w14:textId="24F2EF49" w:rsidR="001C2A3E" w:rsidRPr="005D6774" w:rsidRDefault="00AE05FC" w:rsidP="001C2A3E">
      <w:pPr>
        <w:shd w:val="clear" w:color="auto" w:fill="FFFFFF"/>
        <w:spacing w:line="276" w:lineRule="auto"/>
        <w:jc w:val="center"/>
        <w:rPr>
          <w:b/>
          <w:bCs/>
          <w:sz w:val="24"/>
          <w:szCs w:val="24"/>
          <w:u w:val="single"/>
        </w:rPr>
      </w:pPr>
      <w:r w:rsidRPr="002B5509">
        <w:rPr>
          <w:b/>
          <w:bCs/>
          <w:sz w:val="24"/>
          <w:szCs w:val="24"/>
        </w:rPr>
        <w:t>_______</w:t>
      </w:r>
      <w:r w:rsidRPr="005D6774">
        <w:rPr>
          <w:b/>
          <w:bCs/>
          <w:sz w:val="24"/>
          <w:szCs w:val="24"/>
          <w:u w:val="single"/>
        </w:rPr>
        <w:t xml:space="preserve"> </w:t>
      </w:r>
      <w:r w:rsidR="001C2A3E" w:rsidRPr="005D6774">
        <w:rPr>
          <w:b/>
          <w:bCs/>
          <w:sz w:val="24"/>
          <w:szCs w:val="24"/>
          <w:u w:val="single"/>
        </w:rPr>
        <w:t xml:space="preserve">FAMILY PRIVATE TRUST </w:t>
      </w:r>
    </w:p>
    <w:p w14:paraId="3DCC6005" w14:textId="77777777" w:rsidR="001C2A3E" w:rsidRPr="005D6774" w:rsidRDefault="001C2A3E" w:rsidP="001C2A3E">
      <w:pPr>
        <w:pStyle w:val="BodyText2"/>
        <w:tabs>
          <w:tab w:val="left" w:pos="5220"/>
        </w:tabs>
        <w:spacing w:line="276" w:lineRule="auto"/>
        <w:jc w:val="center"/>
        <w:rPr>
          <w:sz w:val="24"/>
          <w:szCs w:val="24"/>
        </w:rPr>
      </w:pPr>
    </w:p>
    <w:p w14:paraId="648C7F59" w14:textId="19835183" w:rsidR="001C2A3E" w:rsidRPr="005D6774" w:rsidRDefault="001C2A3E" w:rsidP="001C2A3E">
      <w:pPr>
        <w:pStyle w:val="BodyText2"/>
        <w:tabs>
          <w:tab w:val="left" w:pos="5220"/>
        </w:tabs>
        <w:spacing w:line="276" w:lineRule="auto"/>
        <w:jc w:val="both"/>
        <w:rPr>
          <w:sz w:val="24"/>
          <w:szCs w:val="24"/>
        </w:rPr>
      </w:pPr>
      <w:r w:rsidRPr="005D6774">
        <w:rPr>
          <w:b/>
          <w:sz w:val="24"/>
          <w:szCs w:val="24"/>
        </w:rPr>
        <w:t>THIS INDENTURE OF TRUST</w:t>
      </w:r>
      <w:r w:rsidRPr="005D6774">
        <w:rPr>
          <w:sz w:val="24"/>
          <w:szCs w:val="24"/>
        </w:rPr>
        <w:t xml:space="preserve"> (the “</w:t>
      </w:r>
      <w:r w:rsidRPr="005D6774">
        <w:rPr>
          <w:b/>
          <w:sz w:val="24"/>
          <w:szCs w:val="24"/>
        </w:rPr>
        <w:t>Deed</w:t>
      </w:r>
      <w:r w:rsidRPr="005D6774">
        <w:rPr>
          <w:sz w:val="24"/>
          <w:szCs w:val="24"/>
        </w:rPr>
        <w:t>”) is made on this [__</w:t>
      </w:r>
      <w:ins w:id="6" w:author="Prince Gupta" w:date="2025-06-17T11:43:00Z" w16du:dateUtc="2025-06-17T06:13:00Z">
        <w:r w:rsidR="005F55AF">
          <w:rPr>
            <w:sz w:val="24"/>
            <w:szCs w:val="24"/>
          </w:rPr>
          <w:t>15</w:t>
        </w:r>
      </w:ins>
      <w:r w:rsidRPr="005D6774">
        <w:rPr>
          <w:sz w:val="24"/>
          <w:szCs w:val="24"/>
        </w:rPr>
        <w:t>__] day of [___</w:t>
      </w:r>
      <w:ins w:id="7" w:author="Prince Gupta" w:date="2025-06-17T11:43:00Z" w16du:dateUtc="2025-06-17T06:13:00Z">
        <w:r w:rsidR="005F55AF">
          <w:rPr>
            <w:sz w:val="24"/>
            <w:szCs w:val="24"/>
          </w:rPr>
          <w:t>march</w:t>
        </w:r>
      </w:ins>
      <w:r w:rsidRPr="005D6774">
        <w:rPr>
          <w:sz w:val="24"/>
          <w:szCs w:val="24"/>
        </w:rPr>
        <w:t>____]</w:t>
      </w:r>
      <w:r w:rsidRPr="005D6774">
        <w:rPr>
          <w:iCs/>
          <w:sz w:val="24"/>
          <w:szCs w:val="24"/>
        </w:rPr>
        <w:t>, 201</w:t>
      </w:r>
      <w:r w:rsidR="00C141B9" w:rsidRPr="005D6774">
        <w:rPr>
          <w:iCs/>
          <w:sz w:val="24"/>
          <w:szCs w:val="24"/>
        </w:rPr>
        <w:t>9</w:t>
      </w:r>
      <w:r w:rsidRPr="005D6774">
        <w:rPr>
          <w:sz w:val="24"/>
          <w:szCs w:val="24"/>
        </w:rPr>
        <w:t xml:space="preserve">, at </w:t>
      </w:r>
      <w:r w:rsidR="00844DF4">
        <w:rPr>
          <w:b/>
          <w:sz w:val="24"/>
          <w:szCs w:val="24"/>
        </w:rPr>
        <w:t>Mumbai</w:t>
      </w:r>
      <w:r w:rsidRPr="005D6774">
        <w:rPr>
          <w:b/>
          <w:sz w:val="24"/>
          <w:szCs w:val="24"/>
        </w:rPr>
        <w:t xml:space="preserve">. </w:t>
      </w:r>
    </w:p>
    <w:p w14:paraId="7CFE69DF" w14:textId="77777777" w:rsidR="001C2A3E" w:rsidRPr="005D6774" w:rsidRDefault="001C2A3E" w:rsidP="001C2A3E">
      <w:pPr>
        <w:pStyle w:val="BodyText2"/>
        <w:spacing w:line="276" w:lineRule="auto"/>
        <w:jc w:val="both"/>
        <w:rPr>
          <w:b/>
          <w:bCs/>
          <w:sz w:val="24"/>
          <w:szCs w:val="24"/>
        </w:rPr>
      </w:pPr>
    </w:p>
    <w:p w14:paraId="47308978" w14:textId="77777777" w:rsidR="001C2A3E" w:rsidRPr="005D6774" w:rsidRDefault="001C2A3E" w:rsidP="001C2A3E">
      <w:pPr>
        <w:pStyle w:val="BodyText2"/>
        <w:spacing w:line="276" w:lineRule="auto"/>
        <w:jc w:val="both"/>
        <w:rPr>
          <w:b/>
          <w:bCs/>
          <w:sz w:val="24"/>
          <w:szCs w:val="24"/>
        </w:rPr>
      </w:pPr>
    </w:p>
    <w:p w14:paraId="2C16AB5E" w14:textId="77777777" w:rsidR="001C2A3E" w:rsidRPr="005D6774" w:rsidRDefault="001C2A3E" w:rsidP="001C2A3E">
      <w:pPr>
        <w:pStyle w:val="BodyText2"/>
        <w:spacing w:line="276" w:lineRule="auto"/>
        <w:jc w:val="center"/>
        <w:rPr>
          <w:b/>
          <w:bCs/>
          <w:sz w:val="24"/>
          <w:szCs w:val="24"/>
          <w:u w:val="single"/>
        </w:rPr>
      </w:pPr>
      <w:r w:rsidRPr="005D6774">
        <w:rPr>
          <w:b/>
          <w:bCs/>
          <w:sz w:val="24"/>
          <w:szCs w:val="24"/>
        </w:rPr>
        <w:t>BETWEEN</w:t>
      </w:r>
    </w:p>
    <w:bookmarkEnd w:id="4"/>
    <w:bookmarkEnd w:id="5"/>
    <w:p w14:paraId="7CB908C4" w14:textId="77777777" w:rsidR="001C2A3E" w:rsidRPr="005D6774" w:rsidRDefault="001C2A3E" w:rsidP="001C2A3E">
      <w:pPr>
        <w:pStyle w:val="BodyText2"/>
        <w:tabs>
          <w:tab w:val="left" w:pos="5220"/>
        </w:tabs>
        <w:spacing w:line="276" w:lineRule="auto"/>
        <w:jc w:val="both"/>
        <w:rPr>
          <w:b/>
          <w:i/>
          <w:iCs/>
          <w:sz w:val="24"/>
          <w:szCs w:val="24"/>
        </w:rPr>
      </w:pPr>
    </w:p>
    <w:p w14:paraId="61923C50" w14:textId="28F8F2E5" w:rsidR="001C2A3E" w:rsidRPr="00FA7E3F" w:rsidRDefault="00844DF4" w:rsidP="002B5509">
      <w:pPr>
        <w:autoSpaceDE w:val="0"/>
        <w:autoSpaceDN w:val="0"/>
        <w:adjustRightInd w:val="0"/>
        <w:jc w:val="both"/>
        <w:rPr>
          <w:sz w:val="24"/>
          <w:szCs w:val="24"/>
          <w:lang w:val="en-IN"/>
        </w:rPr>
      </w:pPr>
      <w:r>
        <w:rPr>
          <w:b/>
          <w:bCs/>
          <w:sz w:val="24"/>
          <w:szCs w:val="24"/>
        </w:rPr>
        <w:t xml:space="preserve">Mrs. </w:t>
      </w:r>
      <w:r w:rsidR="00AE05FC">
        <w:rPr>
          <w:b/>
          <w:bCs/>
          <w:sz w:val="24"/>
          <w:szCs w:val="24"/>
        </w:rPr>
        <w:t>______</w:t>
      </w:r>
      <w:ins w:id="8" w:author="Prince Gupta" w:date="2025-06-17T11:43:00Z" w16du:dateUtc="2025-06-17T06:13:00Z">
        <w:r w:rsidR="005F55AF">
          <w:rPr>
            <w:b/>
            <w:bCs/>
            <w:sz w:val="24"/>
            <w:szCs w:val="24"/>
          </w:rPr>
          <w:t xml:space="preserve">Jennifer Smith </w:t>
        </w:r>
      </w:ins>
      <w:r w:rsidR="00AE05FC">
        <w:rPr>
          <w:b/>
          <w:bCs/>
          <w:sz w:val="24"/>
          <w:szCs w:val="24"/>
        </w:rPr>
        <w:t>____,</w:t>
      </w:r>
      <w:r w:rsidR="001C2A3E" w:rsidRPr="005D6774">
        <w:rPr>
          <w:b/>
          <w:bCs/>
          <w:sz w:val="24"/>
          <w:szCs w:val="24"/>
        </w:rPr>
        <w:t xml:space="preserve"> </w:t>
      </w:r>
      <w:r w:rsidR="001C2A3E" w:rsidRPr="005D6774">
        <w:rPr>
          <w:sz w:val="24"/>
          <w:szCs w:val="24"/>
        </w:rPr>
        <w:t xml:space="preserve">having her date of birth on </w:t>
      </w:r>
      <w:r w:rsidR="00AE05FC">
        <w:rPr>
          <w:b/>
          <w:sz w:val="24"/>
          <w:szCs w:val="24"/>
        </w:rPr>
        <w:t>_____</w:t>
      </w:r>
      <w:ins w:id="9" w:author="Prince Gupta" w:date="2025-06-17T11:43:00Z" w16du:dateUtc="2025-06-17T06:13:00Z">
        <w:r w:rsidR="005F55AF">
          <w:rPr>
            <w:b/>
            <w:sz w:val="24"/>
            <w:szCs w:val="24"/>
          </w:rPr>
          <w:t>04</w:t>
        </w:r>
        <w:r w:rsidR="005F55AF" w:rsidRPr="005F55AF">
          <w:rPr>
            <w:b/>
            <w:sz w:val="24"/>
            <w:szCs w:val="24"/>
            <w:vertAlign w:val="superscript"/>
            <w:rPrChange w:id="10" w:author="Prince Gupta" w:date="2025-06-17T11:43:00Z" w16du:dateUtc="2025-06-17T06:13:00Z">
              <w:rPr>
                <w:b/>
                <w:sz w:val="24"/>
                <w:szCs w:val="24"/>
              </w:rPr>
            </w:rPrChange>
          </w:rPr>
          <w:t>th</w:t>
        </w:r>
        <w:r w:rsidR="005F55AF">
          <w:rPr>
            <w:b/>
            <w:sz w:val="24"/>
            <w:szCs w:val="24"/>
          </w:rPr>
          <w:t xml:space="preserve"> March 1970</w:t>
        </w:r>
      </w:ins>
      <w:r w:rsidR="00AE05FC">
        <w:rPr>
          <w:b/>
          <w:sz w:val="24"/>
          <w:szCs w:val="24"/>
        </w:rPr>
        <w:t>___________</w:t>
      </w:r>
      <w:r w:rsidR="001C2A3E" w:rsidRPr="005D6774">
        <w:rPr>
          <w:sz w:val="24"/>
          <w:szCs w:val="24"/>
        </w:rPr>
        <w:t xml:space="preserve">, </w:t>
      </w:r>
      <w:r w:rsidR="001C2A3E" w:rsidRPr="005D6774">
        <w:rPr>
          <w:sz w:val="24"/>
          <w:szCs w:val="24"/>
          <w:lang w:val="en-IN"/>
        </w:rPr>
        <w:t xml:space="preserve">having PAN </w:t>
      </w:r>
      <w:r w:rsidR="00AE05FC">
        <w:rPr>
          <w:b/>
          <w:sz w:val="24"/>
          <w:szCs w:val="24"/>
          <w:lang w:val="en-IN"/>
        </w:rPr>
        <w:t>___</w:t>
      </w:r>
      <w:ins w:id="11" w:author="Prince Gupta" w:date="2025-06-17T11:44:00Z" w16du:dateUtc="2025-06-17T06:14:00Z">
        <w:r w:rsidR="005F55AF">
          <w:rPr>
            <w:b/>
            <w:sz w:val="24"/>
            <w:szCs w:val="24"/>
            <w:lang w:val="en-IN"/>
          </w:rPr>
          <w:t>QNID9238GD</w:t>
        </w:r>
      </w:ins>
      <w:r w:rsidR="00AE05FC">
        <w:rPr>
          <w:b/>
          <w:sz w:val="24"/>
          <w:szCs w:val="24"/>
          <w:lang w:val="en-IN"/>
        </w:rPr>
        <w:t>____</w:t>
      </w:r>
      <w:r w:rsidR="001C2A3E" w:rsidRPr="005D6774">
        <w:rPr>
          <w:sz w:val="24"/>
          <w:szCs w:val="24"/>
          <w:lang w:val="en-IN"/>
        </w:rPr>
        <w:t xml:space="preserve">, having Aadhaar No. </w:t>
      </w:r>
      <w:r w:rsidR="00AE05FC">
        <w:rPr>
          <w:b/>
          <w:sz w:val="24"/>
          <w:szCs w:val="24"/>
          <w:lang w:val="en-IN"/>
        </w:rPr>
        <w:t>__</w:t>
      </w:r>
      <w:ins w:id="12" w:author="Prince Gupta" w:date="2025-06-17T11:44:00Z" w16du:dateUtc="2025-06-17T06:14:00Z">
        <w:r w:rsidR="005F55AF">
          <w:rPr>
            <w:b/>
            <w:sz w:val="24"/>
            <w:szCs w:val="24"/>
            <w:lang w:val="en-IN"/>
          </w:rPr>
          <w:t>2323-3242-5456</w:t>
        </w:r>
      </w:ins>
      <w:r w:rsidR="00AE05FC">
        <w:rPr>
          <w:b/>
          <w:sz w:val="24"/>
          <w:szCs w:val="24"/>
          <w:lang w:val="en-IN"/>
        </w:rPr>
        <w:t>_______</w:t>
      </w:r>
      <w:r w:rsidR="001C2A3E" w:rsidRPr="005D6774">
        <w:rPr>
          <w:sz w:val="24"/>
          <w:szCs w:val="24"/>
          <w:lang w:val="en-IN"/>
        </w:rPr>
        <w:t xml:space="preserve">, </w:t>
      </w:r>
      <w:r w:rsidR="001C2A3E" w:rsidRPr="005D6774">
        <w:rPr>
          <w:sz w:val="24"/>
          <w:szCs w:val="24"/>
        </w:rPr>
        <w:t xml:space="preserve">wife of </w:t>
      </w:r>
      <w:r w:rsidR="001C2A3E" w:rsidRPr="007B3260">
        <w:rPr>
          <w:b/>
          <w:sz w:val="24"/>
          <w:szCs w:val="24"/>
        </w:rPr>
        <w:t>Mr.</w:t>
      </w:r>
      <w:r w:rsidR="001C2A3E" w:rsidRPr="005D6774">
        <w:rPr>
          <w:sz w:val="24"/>
          <w:szCs w:val="24"/>
        </w:rPr>
        <w:t xml:space="preserve"> </w:t>
      </w:r>
      <w:r w:rsidR="00AE05FC">
        <w:rPr>
          <w:b/>
          <w:bCs/>
          <w:sz w:val="24"/>
          <w:szCs w:val="24"/>
        </w:rPr>
        <w:t>____</w:t>
      </w:r>
      <w:ins w:id="13" w:author="Prince Gupta" w:date="2025-06-17T11:44:00Z" w16du:dateUtc="2025-06-17T06:14:00Z">
        <w:r w:rsidR="005F55AF">
          <w:rPr>
            <w:b/>
            <w:bCs/>
            <w:sz w:val="24"/>
            <w:szCs w:val="24"/>
          </w:rPr>
          <w:t>John Smith</w:t>
        </w:r>
      </w:ins>
      <w:r w:rsidR="00AE05FC">
        <w:rPr>
          <w:b/>
          <w:bCs/>
          <w:sz w:val="24"/>
          <w:szCs w:val="24"/>
        </w:rPr>
        <w:t>__</w:t>
      </w:r>
      <w:r w:rsidR="00FA7E3F" w:rsidRPr="005D6774">
        <w:rPr>
          <w:b/>
          <w:bCs/>
          <w:sz w:val="24"/>
          <w:szCs w:val="24"/>
        </w:rPr>
        <w:t xml:space="preserve"> </w:t>
      </w:r>
      <w:r w:rsidR="001C2A3E" w:rsidRPr="005D6774">
        <w:rPr>
          <w:sz w:val="24"/>
          <w:szCs w:val="24"/>
        </w:rPr>
        <w:t xml:space="preserve">and having </w:t>
      </w:r>
      <w:r w:rsidR="009F0AF6">
        <w:rPr>
          <w:sz w:val="24"/>
          <w:szCs w:val="24"/>
          <w:lang w:val="en-IN"/>
        </w:rPr>
        <w:t>address_</w:t>
      </w:r>
      <w:ins w:id="14" w:author="Prince Gupta" w:date="2025-06-17T11:44:00Z" w16du:dateUtc="2025-06-17T06:14:00Z">
        <w:r w:rsidR="005F55AF">
          <w:rPr>
            <w:sz w:val="24"/>
            <w:szCs w:val="24"/>
            <w:lang w:val="en-IN"/>
          </w:rPr>
          <w:t xml:space="preserve">123, Park Street </w:t>
        </w:r>
      </w:ins>
      <w:ins w:id="15" w:author="Prince Gupta" w:date="2025-06-17T11:45:00Z" w16du:dateUtc="2025-06-17T06:15:00Z">
        <w:r w:rsidR="005F55AF">
          <w:rPr>
            <w:sz w:val="24"/>
            <w:szCs w:val="24"/>
            <w:lang w:val="en-IN"/>
          </w:rPr>
          <w:t>, Mumbai - 400013</w:t>
        </w:r>
      </w:ins>
      <w:r w:rsidR="009F0AF6">
        <w:rPr>
          <w:sz w:val="24"/>
          <w:szCs w:val="24"/>
          <w:lang w:val="en-IN"/>
        </w:rPr>
        <w:t>___</w:t>
      </w:r>
      <w:r w:rsidR="00AE05FC">
        <w:rPr>
          <w:sz w:val="24"/>
          <w:szCs w:val="24"/>
          <w:lang w:val="en-IN"/>
        </w:rPr>
        <w:t>____________</w:t>
      </w:r>
      <w:r w:rsidR="001C2A3E" w:rsidRPr="00FA7E3F">
        <w:rPr>
          <w:sz w:val="24"/>
          <w:szCs w:val="24"/>
          <w:lang w:val="en-IN"/>
        </w:rPr>
        <w:t xml:space="preserve"> (hereinafter referred to as the “</w:t>
      </w:r>
      <w:r w:rsidR="001C2A3E" w:rsidRPr="00FA7E3F">
        <w:rPr>
          <w:b/>
          <w:sz w:val="24"/>
          <w:szCs w:val="24"/>
          <w:lang w:val="en-IN"/>
        </w:rPr>
        <w:t>Settlor</w:t>
      </w:r>
      <w:r w:rsidR="001C2A3E" w:rsidRPr="00FA7E3F">
        <w:rPr>
          <w:sz w:val="24"/>
          <w:szCs w:val="24"/>
          <w:lang w:val="en-IN"/>
        </w:rPr>
        <w:t>”).</w:t>
      </w:r>
    </w:p>
    <w:p w14:paraId="4220C5AB" w14:textId="77777777" w:rsidR="001C2A3E" w:rsidRPr="005D6774" w:rsidRDefault="001C2A3E" w:rsidP="00FA7E3F">
      <w:pPr>
        <w:autoSpaceDE w:val="0"/>
        <w:autoSpaceDN w:val="0"/>
        <w:adjustRightInd w:val="0"/>
        <w:rPr>
          <w:sz w:val="24"/>
          <w:szCs w:val="24"/>
        </w:rPr>
      </w:pPr>
    </w:p>
    <w:p w14:paraId="7E4C0D94" w14:textId="77777777" w:rsidR="001C2A3E" w:rsidRPr="005D6774" w:rsidRDefault="001C2A3E" w:rsidP="001C2A3E">
      <w:pPr>
        <w:pStyle w:val="BodyText2"/>
        <w:spacing w:line="276" w:lineRule="auto"/>
        <w:jc w:val="center"/>
        <w:rPr>
          <w:b/>
          <w:color w:val="000000"/>
          <w:sz w:val="24"/>
          <w:szCs w:val="24"/>
        </w:rPr>
      </w:pPr>
      <w:r w:rsidRPr="005D6774">
        <w:rPr>
          <w:b/>
          <w:color w:val="000000"/>
          <w:sz w:val="24"/>
          <w:szCs w:val="24"/>
        </w:rPr>
        <w:t>AND</w:t>
      </w:r>
    </w:p>
    <w:p w14:paraId="46B1EC83" w14:textId="77777777" w:rsidR="001C2A3E" w:rsidRPr="005D6774" w:rsidRDefault="001C2A3E" w:rsidP="001C2A3E">
      <w:pPr>
        <w:pStyle w:val="BodyText2"/>
        <w:shd w:val="clear" w:color="auto" w:fill="FFFFFF"/>
        <w:spacing w:line="276" w:lineRule="auto"/>
        <w:jc w:val="both"/>
        <w:rPr>
          <w:b/>
          <w:sz w:val="24"/>
          <w:szCs w:val="24"/>
        </w:rPr>
      </w:pPr>
    </w:p>
    <w:p w14:paraId="32CB4046" w14:textId="497FF129" w:rsidR="001E78CD" w:rsidRPr="005D6774" w:rsidRDefault="0045396C" w:rsidP="001E78CD">
      <w:pPr>
        <w:pStyle w:val="BodyText2"/>
        <w:shd w:val="clear" w:color="auto" w:fill="FFFFFF"/>
        <w:spacing w:line="276" w:lineRule="auto"/>
        <w:jc w:val="both"/>
        <w:rPr>
          <w:color w:val="000000"/>
          <w:sz w:val="24"/>
          <w:szCs w:val="24"/>
        </w:rPr>
      </w:pPr>
      <w:r>
        <w:rPr>
          <w:b/>
          <w:sz w:val="24"/>
          <w:szCs w:val="24"/>
        </w:rPr>
        <w:t>360 ONE Investment Adviser and Trustee Services Limited, (360 ONE IATSL)</w:t>
      </w:r>
      <w:r w:rsidR="001E78CD" w:rsidRPr="005D6774">
        <w:rPr>
          <w:sz w:val="24"/>
          <w:szCs w:val="24"/>
        </w:rPr>
        <w:t xml:space="preserve"> a company registered under the Companies Act, 1956 (1 of 1956), having its registered office at </w:t>
      </w:r>
      <w:r>
        <w:rPr>
          <w:sz w:val="24"/>
          <w:szCs w:val="24"/>
        </w:rPr>
        <w:t>360 ONE</w:t>
      </w:r>
      <w:r w:rsidR="001E78CD" w:rsidRPr="005D6774">
        <w:rPr>
          <w:sz w:val="24"/>
          <w:szCs w:val="24"/>
        </w:rPr>
        <w:t xml:space="preserve"> Centre, Kamala Mills, Senapati Bapat Marg, Lower Parel (W), Mumbai – 400013, Maharashtra (hereinafter referred to as “</w:t>
      </w:r>
      <w:r w:rsidR="001E78CD" w:rsidRPr="005D6774">
        <w:rPr>
          <w:b/>
          <w:sz w:val="24"/>
          <w:szCs w:val="24"/>
        </w:rPr>
        <w:t>the Trustee</w:t>
      </w:r>
      <w:r w:rsidR="001E78CD" w:rsidRPr="005D6774">
        <w:rPr>
          <w:sz w:val="24"/>
          <w:szCs w:val="24"/>
        </w:rPr>
        <w:t>”</w:t>
      </w:r>
      <w:r w:rsidR="00A77494">
        <w:rPr>
          <w:sz w:val="24"/>
          <w:szCs w:val="24"/>
        </w:rPr>
        <w:t xml:space="preserve"> </w:t>
      </w:r>
      <w:r w:rsidR="00A77494" w:rsidRPr="00A77494">
        <w:rPr>
          <w:sz w:val="24"/>
          <w:szCs w:val="24"/>
        </w:rPr>
        <w:t xml:space="preserve">which expression shall unless repugnant to the context or meaning thereof, be deemed to include its successors and </w:t>
      </w:r>
      <w:r w:rsidR="00A77494">
        <w:rPr>
          <w:sz w:val="24"/>
          <w:szCs w:val="24"/>
        </w:rPr>
        <w:t xml:space="preserve">permitted </w:t>
      </w:r>
      <w:r w:rsidR="00A77494" w:rsidRPr="00A77494">
        <w:rPr>
          <w:sz w:val="24"/>
          <w:szCs w:val="24"/>
        </w:rPr>
        <w:t>assign</w:t>
      </w:r>
      <w:r w:rsidR="00A77494">
        <w:rPr>
          <w:sz w:val="24"/>
          <w:szCs w:val="24"/>
        </w:rPr>
        <w:t>ee</w:t>
      </w:r>
      <w:r w:rsidR="00A77494" w:rsidRPr="00A77494">
        <w:rPr>
          <w:sz w:val="24"/>
          <w:szCs w:val="24"/>
        </w:rPr>
        <w:t>s</w:t>
      </w:r>
      <w:r w:rsidR="001E78CD" w:rsidRPr="005D6774">
        <w:rPr>
          <w:sz w:val="24"/>
          <w:szCs w:val="24"/>
        </w:rPr>
        <w:t>).</w:t>
      </w:r>
    </w:p>
    <w:p w14:paraId="3A6D795F" w14:textId="77777777" w:rsidR="001C2A3E" w:rsidRPr="005D6774" w:rsidRDefault="001C2A3E" w:rsidP="001C2A3E">
      <w:pPr>
        <w:pStyle w:val="BodyText2"/>
        <w:spacing w:line="276" w:lineRule="auto"/>
        <w:jc w:val="center"/>
        <w:rPr>
          <w:sz w:val="24"/>
          <w:szCs w:val="24"/>
        </w:rPr>
      </w:pPr>
    </w:p>
    <w:p w14:paraId="14D61758" w14:textId="77777777" w:rsidR="001C2A3E" w:rsidRPr="005D6774" w:rsidRDefault="001C2A3E" w:rsidP="001C2A3E">
      <w:pPr>
        <w:spacing w:line="276" w:lineRule="auto"/>
        <w:jc w:val="both"/>
        <w:rPr>
          <w:sz w:val="24"/>
          <w:szCs w:val="24"/>
        </w:rPr>
      </w:pPr>
      <w:r w:rsidRPr="005D6774">
        <w:rPr>
          <w:sz w:val="24"/>
          <w:szCs w:val="24"/>
        </w:rPr>
        <w:t>The Settlor and the Trustee shall hereinafter collectively be referred to as the “</w:t>
      </w:r>
      <w:r w:rsidRPr="005D6774">
        <w:rPr>
          <w:b/>
          <w:sz w:val="24"/>
          <w:szCs w:val="24"/>
        </w:rPr>
        <w:t>Parties</w:t>
      </w:r>
      <w:r w:rsidRPr="005D6774">
        <w:rPr>
          <w:sz w:val="24"/>
          <w:szCs w:val="24"/>
        </w:rPr>
        <w:t>” and individually as the “</w:t>
      </w:r>
      <w:r w:rsidRPr="005D6774">
        <w:rPr>
          <w:b/>
          <w:sz w:val="24"/>
          <w:szCs w:val="24"/>
        </w:rPr>
        <w:t>Party</w:t>
      </w:r>
      <w:r w:rsidRPr="005D6774">
        <w:rPr>
          <w:sz w:val="24"/>
          <w:szCs w:val="24"/>
        </w:rPr>
        <w:t>”.</w:t>
      </w:r>
    </w:p>
    <w:p w14:paraId="744A38AC" w14:textId="77777777" w:rsidR="005D6774" w:rsidRPr="005D6774" w:rsidRDefault="005D6774" w:rsidP="001C2A3E">
      <w:pPr>
        <w:pStyle w:val="BodyText2"/>
        <w:spacing w:line="276" w:lineRule="auto"/>
        <w:jc w:val="both"/>
        <w:rPr>
          <w:sz w:val="24"/>
          <w:szCs w:val="24"/>
        </w:rPr>
      </w:pPr>
    </w:p>
    <w:p w14:paraId="5E6D170B" w14:textId="77777777" w:rsidR="001C2A3E" w:rsidRPr="005D6774" w:rsidRDefault="001C2A3E" w:rsidP="001C2A3E">
      <w:pPr>
        <w:pStyle w:val="Heading1"/>
        <w:numPr>
          <w:ilvl w:val="0"/>
          <w:numId w:val="26"/>
        </w:numPr>
        <w:spacing w:line="276" w:lineRule="auto"/>
        <w:rPr>
          <w:sz w:val="24"/>
          <w:szCs w:val="24"/>
        </w:rPr>
      </w:pPr>
      <w:bookmarkStart w:id="16" w:name="_THE_TRUST"/>
      <w:bookmarkStart w:id="17" w:name="_Ref98129661"/>
      <w:bookmarkStart w:id="18" w:name="_Toc234754953"/>
      <w:bookmarkStart w:id="19" w:name="_Ref239832164"/>
      <w:bookmarkEnd w:id="16"/>
      <w:r w:rsidRPr="005D6774">
        <w:rPr>
          <w:sz w:val="24"/>
          <w:szCs w:val="24"/>
        </w:rPr>
        <w:t>LEGAL INTERPRETATION OF SETTLEMENT AND DEFINITIONS</w:t>
      </w:r>
    </w:p>
    <w:p w14:paraId="1A19E4E1" w14:textId="77777777" w:rsidR="001C2A3E" w:rsidRPr="005D6774" w:rsidRDefault="001C2A3E" w:rsidP="001C2A3E">
      <w:pPr>
        <w:pStyle w:val="Heading1"/>
        <w:numPr>
          <w:ilvl w:val="0"/>
          <w:numId w:val="0"/>
        </w:numPr>
        <w:spacing w:line="276" w:lineRule="auto"/>
        <w:ind w:left="720"/>
        <w:rPr>
          <w:b w:val="0"/>
          <w:sz w:val="24"/>
          <w:szCs w:val="24"/>
        </w:rPr>
      </w:pPr>
    </w:p>
    <w:p w14:paraId="6E6E4415" w14:textId="77777777" w:rsidR="001C2A3E" w:rsidRPr="005D6774" w:rsidRDefault="001C2A3E" w:rsidP="001C2A3E">
      <w:pPr>
        <w:pStyle w:val="Hanging1"/>
        <w:spacing w:line="276" w:lineRule="auto"/>
        <w:ind w:left="270" w:firstLine="180"/>
      </w:pPr>
      <w:r w:rsidRPr="005D6774">
        <w:t>In this Deed unless the context otherwise requires:</w:t>
      </w:r>
    </w:p>
    <w:p w14:paraId="1736CA40" w14:textId="77777777" w:rsidR="001C2A3E" w:rsidRPr="005D6774" w:rsidRDefault="001C2A3E" w:rsidP="001C2A3E">
      <w:pPr>
        <w:pStyle w:val="Hanging1"/>
        <w:spacing w:line="276" w:lineRule="auto"/>
        <w:ind w:left="1440"/>
      </w:pPr>
    </w:p>
    <w:p w14:paraId="2BF9AD07" w14:textId="77777777" w:rsidR="001C2A3E" w:rsidRPr="005D6774" w:rsidRDefault="001C2A3E" w:rsidP="001C2A3E">
      <w:pPr>
        <w:pStyle w:val="Hanging1"/>
        <w:numPr>
          <w:ilvl w:val="0"/>
          <w:numId w:val="13"/>
        </w:numPr>
        <w:tabs>
          <w:tab w:val="left" w:pos="900"/>
        </w:tabs>
        <w:spacing w:line="276" w:lineRule="auto"/>
        <w:ind w:left="900" w:hanging="425"/>
        <w:rPr>
          <w:b/>
        </w:rPr>
      </w:pPr>
      <w:r w:rsidRPr="005D6774">
        <w:rPr>
          <w:b/>
        </w:rPr>
        <w:t>Additional Trustee:</w:t>
      </w:r>
      <w:r w:rsidRPr="005D6774">
        <w:t xml:space="preserve"> Any other Trustee added in terms of the provisions of the Trust Deed.</w:t>
      </w:r>
    </w:p>
    <w:p w14:paraId="246FACBA" w14:textId="77777777" w:rsidR="001C2A3E" w:rsidRPr="005D6774" w:rsidRDefault="001C2A3E" w:rsidP="001C2A3E">
      <w:pPr>
        <w:pStyle w:val="Hanging1"/>
        <w:tabs>
          <w:tab w:val="left" w:pos="900"/>
        </w:tabs>
        <w:spacing w:line="276" w:lineRule="auto"/>
        <w:ind w:left="900"/>
        <w:rPr>
          <w:b/>
        </w:rPr>
      </w:pPr>
    </w:p>
    <w:p w14:paraId="6B422479" w14:textId="3B7C9FA7" w:rsidR="001C2A3E" w:rsidRPr="002B5509" w:rsidRDefault="001C2A3E" w:rsidP="005D6774">
      <w:pPr>
        <w:pStyle w:val="Hanging1"/>
        <w:numPr>
          <w:ilvl w:val="0"/>
          <w:numId w:val="13"/>
        </w:numPr>
        <w:tabs>
          <w:tab w:val="left" w:pos="900"/>
        </w:tabs>
        <w:spacing w:line="276" w:lineRule="auto"/>
        <w:ind w:left="851" w:hanging="425"/>
        <w:rPr>
          <w:b/>
        </w:rPr>
      </w:pPr>
      <w:bookmarkStart w:id="20" w:name="_Hlk508804945"/>
      <w:r w:rsidRPr="005D6774">
        <w:rPr>
          <w:b/>
          <w:bCs/>
        </w:rPr>
        <w:lastRenderedPageBreak/>
        <w:t xml:space="preserve">Applicable Law </w:t>
      </w:r>
      <w:r w:rsidRPr="005D6774">
        <w:t>shall mean and include all applicable statutes, enactments, acts of State Legislature or Parliament, laws, ordinances, rules, bye-laws, regulations, notifications, guidelines, policies, directions, directives and orders of any governmental authority, statutory authority, tribunal, board, recognized stock exchanges or any court of India.</w:t>
      </w:r>
      <w:bookmarkEnd w:id="20"/>
    </w:p>
    <w:p w14:paraId="6F55B8C6" w14:textId="77777777" w:rsidR="002F0386" w:rsidRDefault="002F0386" w:rsidP="002B5509">
      <w:pPr>
        <w:pStyle w:val="ListParagraph"/>
        <w:rPr>
          <w:b/>
        </w:rPr>
      </w:pPr>
    </w:p>
    <w:p w14:paraId="469E7A8B" w14:textId="420CFFC8" w:rsidR="002F0386" w:rsidRPr="005D6774" w:rsidRDefault="002F0386" w:rsidP="002B5509">
      <w:pPr>
        <w:pStyle w:val="Hanging1"/>
        <w:numPr>
          <w:ilvl w:val="0"/>
          <w:numId w:val="13"/>
        </w:numPr>
        <w:tabs>
          <w:tab w:val="left" w:pos="900"/>
        </w:tabs>
        <w:spacing w:line="276" w:lineRule="auto"/>
        <w:ind w:left="851" w:hanging="425"/>
      </w:pPr>
      <w:r>
        <w:rPr>
          <w:b/>
          <w:lang w:val="en-IN" w:eastAsia="en-IN"/>
        </w:rPr>
        <w:t>Authorised Person</w:t>
      </w:r>
      <w:r w:rsidRPr="005D6774">
        <w:rPr>
          <w:lang w:val="en-IN" w:eastAsia="en-IN"/>
        </w:rPr>
        <w:t xml:space="preserve"> </w:t>
      </w:r>
      <w:r>
        <w:rPr>
          <w:lang w:val="en-IN" w:eastAsia="en-IN"/>
        </w:rPr>
        <w:t>shall be</w:t>
      </w:r>
      <w:r w:rsidRPr="005D6774">
        <w:rPr>
          <w:lang w:val="en-IN" w:eastAsia="en-IN"/>
        </w:rPr>
        <w:t xml:space="preserve"> any person named by the Settlor during her lifetime vide the Letter of Wishes</w:t>
      </w:r>
      <w:r>
        <w:rPr>
          <w:lang w:val="en-IN" w:eastAsia="en-IN"/>
        </w:rPr>
        <w:t xml:space="preserve"> authorised to revoke the Trust</w:t>
      </w:r>
      <w:r w:rsidRPr="002F0386">
        <w:rPr>
          <w:lang w:val="en-IN" w:eastAsia="en-IN"/>
        </w:rPr>
        <w:t xml:space="preserve"> </w:t>
      </w:r>
      <w:r>
        <w:rPr>
          <w:lang w:val="en-IN" w:eastAsia="en-IN"/>
        </w:rPr>
        <w:t>on behalf of the Settlor during the period of Incapacitation or Absence of the Settlor, the role and responsibilities of the Authorised Person may at the option of the Settlor be detailed in the Letter of Wishes</w:t>
      </w:r>
      <w:r w:rsidRPr="005D6774">
        <w:rPr>
          <w:lang w:val="en-IN" w:eastAsia="en-IN"/>
        </w:rPr>
        <w:t>.</w:t>
      </w:r>
    </w:p>
    <w:p w14:paraId="3705A9F4" w14:textId="77777777" w:rsidR="002F0386" w:rsidRPr="002B5509" w:rsidRDefault="002F0386" w:rsidP="002B5509">
      <w:pPr>
        <w:pStyle w:val="Hanging1"/>
        <w:tabs>
          <w:tab w:val="left" w:pos="900"/>
        </w:tabs>
        <w:spacing w:line="276" w:lineRule="auto"/>
        <w:ind w:left="851"/>
        <w:rPr>
          <w:b/>
        </w:rPr>
      </w:pPr>
    </w:p>
    <w:p w14:paraId="637E2C0B" w14:textId="77777777" w:rsidR="00985E47" w:rsidRDefault="00985E47" w:rsidP="002B5509">
      <w:pPr>
        <w:pStyle w:val="ListParagraph"/>
        <w:rPr>
          <w:b/>
        </w:rPr>
      </w:pPr>
    </w:p>
    <w:p w14:paraId="305E80D4" w14:textId="77777777" w:rsidR="00985E47" w:rsidRDefault="001C2A3E" w:rsidP="002B5509">
      <w:pPr>
        <w:pStyle w:val="Hanging1"/>
        <w:numPr>
          <w:ilvl w:val="0"/>
          <w:numId w:val="13"/>
        </w:numPr>
        <w:tabs>
          <w:tab w:val="left" w:pos="900"/>
        </w:tabs>
        <w:spacing w:line="276" w:lineRule="auto"/>
        <w:ind w:left="851" w:hanging="425"/>
      </w:pPr>
      <w:r w:rsidRPr="005D6774">
        <w:rPr>
          <w:b/>
        </w:rPr>
        <w:t>Beneficiaries</w:t>
      </w:r>
      <w:r w:rsidRPr="005D6774">
        <w:t xml:space="preserve"> to the Trust are set out in </w:t>
      </w:r>
      <w:r w:rsidRPr="005D6774">
        <w:rPr>
          <w:b/>
          <w:i/>
        </w:rPr>
        <w:t>Schedule (II), Part (I), Table A</w:t>
      </w:r>
      <w:r w:rsidRPr="005D6774">
        <w:t xml:space="preserve"> (hereinafter referred to as “</w:t>
      </w:r>
      <w:r w:rsidRPr="002B5509">
        <w:rPr>
          <w:lang w:val="en-IN" w:eastAsia="en-IN"/>
        </w:rPr>
        <w:t>Beneficiaries</w:t>
      </w:r>
      <w:r w:rsidRPr="005D6774">
        <w:t>”). The term Beneficiaries shall also include</w:t>
      </w:r>
      <w:r w:rsidR="00985E47">
        <w:t>:</w:t>
      </w:r>
      <w:r w:rsidRPr="005D6774">
        <w:t xml:space="preserve"> </w:t>
      </w:r>
    </w:p>
    <w:p w14:paraId="54AF10B7" w14:textId="6007418D" w:rsidR="000A3EF6" w:rsidRDefault="00FA5C80" w:rsidP="002F0386">
      <w:pPr>
        <w:pStyle w:val="Hanging1"/>
        <w:numPr>
          <w:ilvl w:val="1"/>
          <w:numId w:val="51"/>
        </w:numPr>
        <w:tabs>
          <w:tab w:val="left" w:pos="900"/>
        </w:tabs>
        <w:spacing w:line="276" w:lineRule="auto"/>
      </w:pPr>
      <w:bookmarkStart w:id="21" w:name="_Hlk9587350"/>
      <w:r>
        <w:t xml:space="preserve">Such individuals or family private trusts </w:t>
      </w:r>
      <w:r w:rsidRPr="005D6774">
        <w:t xml:space="preserve">as communicated in writing to the Trustee by the Settlor, </w:t>
      </w:r>
      <w:r>
        <w:t>and</w:t>
      </w:r>
      <w:r w:rsidRPr="005D6774">
        <w:t xml:space="preserve"> during the period of Incapacitation</w:t>
      </w:r>
      <w:r w:rsidR="00285262">
        <w:t>/</w:t>
      </w:r>
      <w:r w:rsidR="00285262" w:rsidRPr="000A3EF6">
        <w:t xml:space="preserve"> </w:t>
      </w:r>
      <w:r w:rsidR="00285262" w:rsidRPr="00456E19">
        <w:t>Absence</w:t>
      </w:r>
      <w:r w:rsidRPr="005D6774">
        <w:t xml:space="preserve"> </w:t>
      </w:r>
      <w:r>
        <w:t>of Settlor or upon conversion of the Trust to irrevocable</w:t>
      </w:r>
      <w:r w:rsidR="00240B53">
        <w:t xml:space="preserve"> Trust</w:t>
      </w:r>
      <w:r w:rsidRPr="005D6774">
        <w:t xml:space="preserve">, </w:t>
      </w:r>
      <w:r>
        <w:t xml:space="preserve">by </w:t>
      </w:r>
      <w:r w:rsidRPr="005D6774">
        <w:t>the Protector in adherence to the Letter of Wishes of the Settlor.</w:t>
      </w:r>
    </w:p>
    <w:p w14:paraId="3481072E" w14:textId="07BD85FC" w:rsidR="00FA5C80" w:rsidRDefault="00FA5C80" w:rsidP="002B5509">
      <w:pPr>
        <w:pStyle w:val="Hanging1"/>
        <w:tabs>
          <w:tab w:val="left" w:pos="900"/>
        </w:tabs>
        <w:spacing w:line="276" w:lineRule="auto"/>
        <w:ind w:left="2160"/>
      </w:pPr>
      <w:r w:rsidRPr="005D6774">
        <w:t xml:space="preserve"> </w:t>
      </w:r>
      <w:r w:rsidR="00985E47">
        <w:t xml:space="preserve"> </w:t>
      </w:r>
    </w:p>
    <w:p w14:paraId="54FD3219" w14:textId="32989089" w:rsidR="00985E47" w:rsidRDefault="00985E47" w:rsidP="002F0386">
      <w:pPr>
        <w:pStyle w:val="Hanging1"/>
        <w:numPr>
          <w:ilvl w:val="1"/>
          <w:numId w:val="51"/>
        </w:numPr>
        <w:tabs>
          <w:tab w:val="left" w:pos="900"/>
        </w:tabs>
        <w:spacing w:line="276" w:lineRule="auto"/>
      </w:pPr>
      <w:r>
        <w:t xml:space="preserve">Such individuals </w:t>
      </w:r>
      <w:r w:rsidR="001C2A3E" w:rsidRPr="005D6774">
        <w:t xml:space="preserve"> or family private trusts </w:t>
      </w:r>
      <w:r>
        <w:t xml:space="preserve">named in Schedule II Part I of this Trust Deed as alternate Beneficiaries under relevant circumstances; </w:t>
      </w:r>
    </w:p>
    <w:p w14:paraId="7CE8BA30" w14:textId="77777777" w:rsidR="00BC349B" w:rsidRDefault="00BC349B" w:rsidP="00BC349B">
      <w:pPr>
        <w:pStyle w:val="Hanging1"/>
        <w:tabs>
          <w:tab w:val="left" w:pos="900"/>
        </w:tabs>
        <w:spacing w:line="276" w:lineRule="auto"/>
        <w:ind w:left="990"/>
      </w:pPr>
    </w:p>
    <w:p w14:paraId="1077C060" w14:textId="324BBB95" w:rsidR="001C2A3E" w:rsidRPr="005D6774" w:rsidRDefault="00FA5C80" w:rsidP="002B5509">
      <w:pPr>
        <w:pStyle w:val="Hanging1"/>
        <w:tabs>
          <w:tab w:val="left" w:pos="900"/>
        </w:tabs>
        <w:spacing w:line="276" w:lineRule="auto"/>
        <w:ind w:left="990"/>
      </w:pPr>
      <w:r>
        <w:t>Provided h</w:t>
      </w:r>
      <w:r w:rsidR="001C2A3E" w:rsidRPr="005D6774">
        <w:t>owever</w:t>
      </w:r>
      <w:r>
        <w:t xml:space="preserve"> that</w:t>
      </w:r>
      <w:r w:rsidR="001C2A3E" w:rsidRPr="005D6774">
        <w:t xml:space="preserve">, only a Lineal Descendant of </w:t>
      </w:r>
      <w:r w:rsidR="00670BCC" w:rsidRPr="00FA7E3F">
        <w:rPr>
          <w:b/>
        </w:rPr>
        <w:t>Mr</w:t>
      </w:r>
      <w:r>
        <w:rPr>
          <w:b/>
        </w:rPr>
        <w:t>./Mrs</w:t>
      </w:r>
      <w:r w:rsidR="00670BCC" w:rsidRPr="00FA7E3F">
        <w:rPr>
          <w:b/>
        </w:rPr>
        <w:t xml:space="preserve">. </w:t>
      </w:r>
      <w:r>
        <w:rPr>
          <w:b/>
        </w:rPr>
        <w:t>__</w:t>
      </w:r>
      <w:ins w:id="22" w:author="Prince Gupta" w:date="2025-06-17T11:45:00Z" w16du:dateUtc="2025-06-17T06:15:00Z">
        <w:r w:rsidR="005F55AF">
          <w:rPr>
            <w:b/>
          </w:rPr>
          <w:t>John Smith</w:t>
        </w:r>
      </w:ins>
      <w:r>
        <w:rPr>
          <w:b/>
        </w:rPr>
        <w:t>______</w:t>
      </w:r>
      <w:r w:rsidR="00670BCC" w:rsidRPr="001C217B">
        <w:t xml:space="preserve"> </w:t>
      </w:r>
      <w:r w:rsidR="001C2A3E" w:rsidRPr="005D6774">
        <w:t xml:space="preserve">or an entity which is family private trust created for the benefit of Lineal Descendants of </w:t>
      </w:r>
      <w:r w:rsidR="00670BCC" w:rsidRPr="00FA7E3F">
        <w:rPr>
          <w:b/>
        </w:rPr>
        <w:t>Mr.</w:t>
      </w:r>
      <w:r>
        <w:rPr>
          <w:b/>
        </w:rPr>
        <w:t>/Mrs.</w:t>
      </w:r>
      <w:r w:rsidR="00670BCC" w:rsidRPr="00FA7E3F">
        <w:rPr>
          <w:b/>
        </w:rPr>
        <w:t xml:space="preserve"> </w:t>
      </w:r>
      <w:ins w:id="23" w:author="Prince Gupta" w:date="2025-06-17T11:46:00Z" w16du:dateUtc="2025-06-17T06:16:00Z">
        <w:r w:rsidR="005F55AF">
          <w:rPr>
            <w:b/>
          </w:rPr>
          <w:t>John Smith</w:t>
        </w:r>
      </w:ins>
      <w:r>
        <w:rPr>
          <w:b/>
        </w:rPr>
        <w:t>_________</w:t>
      </w:r>
      <w:r w:rsidR="00670BCC" w:rsidRPr="001C217B">
        <w:t xml:space="preserve"> </w:t>
      </w:r>
      <w:r w:rsidR="001C2A3E" w:rsidRPr="005D6774">
        <w:t>may be added as a Beneficiary to the Trust</w:t>
      </w:r>
      <w:bookmarkEnd w:id="21"/>
      <w:r w:rsidR="001C2A3E" w:rsidRPr="005D6774">
        <w:rPr>
          <w:b/>
        </w:rPr>
        <w:t>.</w:t>
      </w:r>
    </w:p>
    <w:p w14:paraId="5D1BEDCD" w14:textId="77777777" w:rsidR="001C2A3E" w:rsidRPr="005D6774" w:rsidRDefault="001C2A3E" w:rsidP="001C2A3E">
      <w:pPr>
        <w:pStyle w:val="Hanging1"/>
        <w:spacing w:line="276" w:lineRule="auto"/>
      </w:pPr>
    </w:p>
    <w:p w14:paraId="137EC3E4" w14:textId="77777777" w:rsidR="001C2A3E" w:rsidRPr="005D6774" w:rsidRDefault="001C2A3E" w:rsidP="001C2A3E">
      <w:pPr>
        <w:pStyle w:val="Hanging1"/>
        <w:shd w:val="clear" w:color="auto" w:fill="FFFFFF"/>
        <w:tabs>
          <w:tab w:val="left" w:pos="900"/>
        </w:tabs>
        <w:spacing w:line="276" w:lineRule="auto"/>
        <w:ind w:left="900"/>
      </w:pPr>
      <w:r w:rsidRPr="005D6774">
        <w:t>In case of there being a trust which is a Beneficiary to this Trust, then such trust shall be represented by its trustee which/who shall in turn represent the opinion/Recommendation/interests of Beneficiaries of said trust.</w:t>
      </w:r>
    </w:p>
    <w:p w14:paraId="012DC352" w14:textId="77777777" w:rsidR="001C2A3E" w:rsidRPr="005D6774" w:rsidRDefault="001C2A3E" w:rsidP="001C2A3E">
      <w:pPr>
        <w:pStyle w:val="Hanging1"/>
        <w:shd w:val="clear" w:color="auto" w:fill="FFFFFF"/>
        <w:tabs>
          <w:tab w:val="left" w:pos="900"/>
        </w:tabs>
        <w:spacing w:line="276" w:lineRule="auto"/>
        <w:rPr>
          <w:b/>
        </w:rPr>
      </w:pPr>
    </w:p>
    <w:p w14:paraId="21A9DABC" w14:textId="57A19918" w:rsidR="00BA2BC5" w:rsidRPr="005D6774" w:rsidRDefault="001C2A3E" w:rsidP="00AA74D0">
      <w:pPr>
        <w:pStyle w:val="Hanging1"/>
        <w:numPr>
          <w:ilvl w:val="0"/>
          <w:numId w:val="13"/>
        </w:numPr>
        <w:shd w:val="clear" w:color="auto" w:fill="FFFFFF"/>
        <w:tabs>
          <w:tab w:val="left" w:pos="900"/>
        </w:tabs>
        <w:spacing w:line="276" w:lineRule="auto"/>
      </w:pPr>
      <w:r w:rsidRPr="00BA2BC5">
        <w:rPr>
          <w:b/>
        </w:rPr>
        <w:t>Child:</w:t>
      </w:r>
      <w:r w:rsidRPr="005D6774">
        <w:t xml:space="preserve"> </w:t>
      </w:r>
      <w:r w:rsidR="00BA2BC5" w:rsidRPr="007622E9">
        <w:t>The term Child shall mean biological child born in a legal wedlock, or  a child/children adopted as per Hindu Adoptions and Maintenance Act, 1956 or any other Applicable Laws dealing with adoption (as amended from time to time) and / or child born through Surrogacy under the Surrogacy (Regulation) Bill, 2016 and Laws of Surrogacy applicable and in force herein (as amended from time to time).</w:t>
      </w:r>
    </w:p>
    <w:p w14:paraId="5A33D6AB" w14:textId="77777777" w:rsidR="001C2A3E" w:rsidRPr="005D6774" w:rsidRDefault="001C2A3E" w:rsidP="007A26DA">
      <w:pPr>
        <w:pStyle w:val="Hanging1"/>
        <w:shd w:val="clear" w:color="auto" w:fill="FFFFFF"/>
        <w:tabs>
          <w:tab w:val="left" w:pos="900"/>
        </w:tabs>
        <w:spacing w:line="276" w:lineRule="auto"/>
        <w:ind w:left="810"/>
      </w:pPr>
    </w:p>
    <w:p w14:paraId="11BF5782"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Clause ineffective or void:</w:t>
      </w:r>
      <w:r w:rsidRPr="005D6774">
        <w:t xml:space="preserve"> If any Clause or any part of this Deed is or are declared to be ineffective, inoperative or void, the same shall not affect the validity of this Indenture of Trust or the other part of such Clause or Clauses as the case may be.</w:t>
      </w:r>
    </w:p>
    <w:p w14:paraId="748CD397" w14:textId="77777777" w:rsidR="001C2A3E" w:rsidRPr="005D6774" w:rsidRDefault="001C2A3E" w:rsidP="001C2A3E">
      <w:pPr>
        <w:pStyle w:val="Hanging1"/>
        <w:shd w:val="clear" w:color="auto" w:fill="FFFFFF"/>
        <w:spacing w:line="276" w:lineRule="auto"/>
        <w:ind w:left="709"/>
      </w:pPr>
    </w:p>
    <w:p w14:paraId="599E3EFD" w14:textId="3F67A731" w:rsidR="001C2A3E" w:rsidRPr="005D6774" w:rsidRDefault="001C2A3E" w:rsidP="002B5509">
      <w:pPr>
        <w:pStyle w:val="Hanging1"/>
        <w:numPr>
          <w:ilvl w:val="0"/>
          <w:numId w:val="13"/>
        </w:numPr>
        <w:shd w:val="clear" w:color="auto" w:fill="FFFFFF"/>
        <w:tabs>
          <w:tab w:val="left" w:pos="900"/>
        </w:tabs>
        <w:spacing w:line="276" w:lineRule="auto"/>
      </w:pPr>
      <w:r w:rsidRPr="005D6774">
        <w:rPr>
          <w:b/>
        </w:rPr>
        <w:lastRenderedPageBreak/>
        <w:t xml:space="preserve">Constituent of the Trust </w:t>
      </w:r>
      <w:r w:rsidRPr="005D6774">
        <w:t>shall mean</w:t>
      </w:r>
      <w:r w:rsidR="002C074B">
        <w:t xml:space="preserve"> and include</w:t>
      </w:r>
      <w:r w:rsidRPr="005D6774">
        <w:t xml:space="preserve"> </w:t>
      </w:r>
      <w:r w:rsidR="009B0C65">
        <w:t>the</w:t>
      </w:r>
      <w:r w:rsidRPr="005D6774">
        <w:t xml:space="preserve"> Settlor, Trustee, Protector, </w:t>
      </w:r>
      <w:r w:rsidR="00424E70">
        <w:t xml:space="preserve">Beneficiaries and any advisors/agents </w:t>
      </w:r>
      <w:bookmarkStart w:id="24" w:name="_Hlk9963130"/>
      <w:r w:rsidR="00424E70">
        <w:t xml:space="preserve">appointed as per the instructions of the Settlor, </w:t>
      </w:r>
      <w:bookmarkEnd w:id="24"/>
      <w:r w:rsidR="00424E70">
        <w:t>advice of the Protector, Recommendations of the Beneficiaries or otherwise as per the guidelines provided by the Settlor</w:t>
      </w:r>
      <w:r w:rsidRPr="005D6774">
        <w:t>.</w:t>
      </w:r>
    </w:p>
    <w:p w14:paraId="26E368EC" w14:textId="77777777" w:rsidR="001C2A3E" w:rsidRPr="005D6774" w:rsidRDefault="001C2A3E" w:rsidP="001C2A3E">
      <w:pPr>
        <w:pStyle w:val="Hanging1"/>
        <w:shd w:val="clear" w:color="auto" w:fill="FFFFFF"/>
        <w:spacing w:line="276" w:lineRule="auto"/>
        <w:ind w:left="709"/>
      </w:pPr>
    </w:p>
    <w:p w14:paraId="7D3CE69E"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bCs/>
        </w:rPr>
        <w:t xml:space="preserve">Consultation </w:t>
      </w:r>
      <w:r w:rsidRPr="005D6774">
        <w:t>shall mean a process by which the Trustee may consult Protector on matters relating to operations or administration of the Trust as may be required from time to time. If for any reasons the Trustee is not in a position to accept the advice of Protector on a specified matter, they shall record the reasons in writing.</w:t>
      </w:r>
    </w:p>
    <w:p w14:paraId="24684724" w14:textId="77777777" w:rsidR="001C2A3E" w:rsidRPr="005D6774" w:rsidRDefault="001C2A3E" w:rsidP="001C2A3E">
      <w:pPr>
        <w:pStyle w:val="Hanging1"/>
        <w:shd w:val="clear" w:color="auto" w:fill="FFFFFF"/>
        <w:spacing w:line="276" w:lineRule="auto"/>
      </w:pPr>
    </w:p>
    <w:p w14:paraId="4F7E00C6"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 xml:space="preserve">Corporate/Corporation: </w:t>
      </w:r>
      <w:r w:rsidRPr="005D6774">
        <w:t>These words used in this Trust Deed refer to a Company incorporated in India as per The Companies Act, 1956 and/or The Companies Act, 2013 and rules made thereunder.</w:t>
      </w:r>
    </w:p>
    <w:p w14:paraId="2FF09DD2" w14:textId="77777777" w:rsidR="001C2A3E" w:rsidRPr="005D6774" w:rsidRDefault="001C2A3E" w:rsidP="001C2A3E">
      <w:pPr>
        <w:pStyle w:val="ListParagraph"/>
        <w:shd w:val="clear" w:color="auto" w:fill="FFFFFF"/>
        <w:spacing w:line="276" w:lineRule="auto"/>
        <w:jc w:val="both"/>
        <w:rPr>
          <w:sz w:val="24"/>
          <w:szCs w:val="24"/>
        </w:rPr>
      </w:pPr>
    </w:p>
    <w:p w14:paraId="3CE35EBA"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bCs/>
        </w:rPr>
        <w:t>Corporate Trustee</w:t>
      </w:r>
      <w:r w:rsidRPr="005D6774">
        <w:t xml:space="preserve"> </w:t>
      </w:r>
      <w:r w:rsidRPr="005D6774">
        <w:rPr>
          <w:bCs/>
          <w:iCs/>
          <w:lang w:val="en-IN" w:eastAsia="en-IN"/>
        </w:rPr>
        <w:t>means a corporation, a bank, a trust company, or any other entity that is authorized to serve as a professional Trustee.</w:t>
      </w:r>
    </w:p>
    <w:p w14:paraId="79B5CC73" w14:textId="77777777" w:rsidR="001C2A3E" w:rsidRPr="005D6774" w:rsidRDefault="001C2A3E" w:rsidP="001C2A3E">
      <w:pPr>
        <w:pStyle w:val="ListParagraph"/>
        <w:shd w:val="clear" w:color="auto" w:fill="FFFFFF"/>
        <w:spacing w:line="276" w:lineRule="auto"/>
        <w:jc w:val="both"/>
        <w:rPr>
          <w:sz w:val="24"/>
          <w:szCs w:val="24"/>
        </w:rPr>
      </w:pPr>
    </w:p>
    <w:p w14:paraId="09632A8B" w14:textId="6F623157" w:rsidR="00612D47" w:rsidRDefault="00612D47" w:rsidP="002B5509">
      <w:pPr>
        <w:pStyle w:val="Hanging1"/>
        <w:numPr>
          <w:ilvl w:val="0"/>
          <w:numId w:val="13"/>
        </w:numPr>
        <w:shd w:val="clear" w:color="auto" w:fill="FFFFFF"/>
        <w:tabs>
          <w:tab w:val="left" w:pos="900"/>
        </w:tabs>
        <w:spacing w:line="276" w:lineRule="auto"/>
      </w:pPr>
      <w:r w:rsidRPr="005D6774">
        <w:rPr>
          <w:b/>
        </w:rPr>
        <w:t>Encumbrance</w:t>
      </w:r>
      <w:r w:rsidRPr="005D6774">
        <w:t xml:space="preserve"> </w:t>
      </w:r>
      <w:r w:rsidRPr="00600C8E">
        <w:t>An encumbrance (also spelled incumbrance) is any right or interest that exists in someone other than the owner of an estate and that restricts or impairs the transfer of the estate or lowers its value.</w:t>
      </w:r>
      <w:r>
        <w:t xml:space="preserve"> For the sake of clarity, it shall include but not be limited to : </w:t>
      </w:r>
      <w:r w:rsidRPr="005D6774">
        <w:t>(i) any mortgage, charge (whether fixed or floating), pledge, lien, hypothecation, assignment by way of collateral or otherwise, deed of trust, title retention, claims, conditions, security interest or other encumbrance of any kind whatsoever securing, or conferring any right to or priority of payment in respect of, any obligation of any person, including without limitation, any right granted by a transaction which, in legal terms, is not the granting of security but which has an economic or financial effect similar to the granting of security under Applicable Law; (ii) any proxy, power of attorney, voting trust agreement, interest or option in favour of any person; (iii) any adverse claim as to title, possession or use; and (iv) any restrictions on transfer.</w:t>
      </w:r>
    </w:p>
    <w:p w14:paraId="5E4893F2" w14:textId="77777777" w:rsidR="00612D47" w:rsidRPr="005D6774" w:rsidRDefault="00612D47" w:rsidP="002B5509">
      <w:pPr>
        <w:pStyle w:val="Hanging1"/>
        <w:shd w:val="clear" w:color="auto" w:fill="FFFFFF"/>
        <w:tabs>
          <w:tab w:val="left" w:pos="900"/>
        </w:tabs>
        <w:spacing w:line="276" w:lineRule="auto"/>
        <w:ind w:left="900"/>
      </w:pPr>
    </w:p>
    <w:p w14:paraId="4E715189" w14:textId="0685E7CF" w:rsidR="00B73B63" w:rsidRPr="002B5509" w:rsidRDefault="00CE52ED" w:rsidP="002B5509">
      <w:pPr>
        <w:pStyle w:val="Hanging1"/>
        <w:numPr>
          <w:ilvl w:val="0"/>
          <w:numId w:val="13"/>
        </w:numPr>
        <w:shd w:val="clear" w:color="auto" w:fill="FFFFFF"/>
        <w:tabs>
          <w:tab w:val="left" w:pos="900"/>
        </w:tabs>
        <w:spacing w:line="276" w:lineRule="auto"/>
      </w:pPr>
      <w:r w:rsidRPr="00D12EE7">
        <w:rPr>
          <w:b/>
        </w:rPr>
        <w:t>Excluded Person(s)</w:t>
      </w:r>
      <w:r w:rsidR="00B73B63">
        <w:t xml:space="preserve">: </w:t>
      </w:r>
      <w:bookmarkStart w:id="25" w:name="_Hlk9587448"/>
      <w:r w:rsidR="00B73B63">
        <w:t>for the purposes of this Trust shall mean and include</w:t>
      </w:r>
      <w:bookmarkEnd w:id="25"/>
      <w:r w:rsidR="00B73B63">
        <w:t xml:space="preserve">: </w:t>
      </w:r>
    </w:p>
    <w:p w14:paraId="6C51D50D" w14:textId="77777777" w:rsidR="00B73B63" w:rsidRDefault="00B73B63" w:rsidP="00B73B63">
      <w:pPr>
        <w:pStyle w:val="ListParagraph"/>
        <w:spacing w:line="276" w:lineRule="auto"/>
        <w:jc w:val="both"/>
        <w:rPr>
          <w:sz w:val="24"/>
          <w:szCs w:val="24"/>
        </w:rPr>
      </w:pPr>
    </w:p>
    <w:p w14:paraId="1A673D39" w14:textId="77777777" w:rsidR="00B73B63" w:rsidRDefault="00B73B63" w:rsidP="00B73B63">
      <w:pPr>
        <w:pStyle w:val="Hanging1"/>
        <w:numPr>
          <w:ilvl w:val="1"/>
          <w:numId w:val="44"/>
        </w:numPr>
        <w:shd w:val="clear" w:color="auto" w:fill="FFFFFF"/>
        <w:tabs>
          <w:tab w:val="left" w:pos="900"/>
        </w:tabs>
        <w:spacing w:line="276" w:lineRule="auto"/>
        <w:ind w:left="1276"/>
      </w:pPr>
      <w:bookmarkStart w:id="26" w:name="_Hlk9587518"/>
      <w:r>
        <w:t xml:space="preserve">A person designated as an Excluded Person by the Settlor through </w:t>
      </w:r>
      <w:r w:rsidR="00BF5A49">
        <w:t>his/</w:t>
      </w:r>
      <w:r>
        <w:t>her Letter of Wishes or Protector through his/her letter in writing to the Trustee</w:t>
      </w:r>
      <w:r>
        <w:rPr>
          <w:rFonts w:eastAsiaTheme="majorEastAsia"/>
        </w:rPr>
        <w:t xml:space="preserve">. </w:t>
      </w:r>
    </w:p>
    <w:p w14:paraId="05A483F6" w14:textId="77777777" w:rsidR="00A75635" w:rsidRPr="004D2BCC" w:rsidRDefault="00A75635" w:rsidP="002B5509">
      <w:pPr>
        <w:pStyle w:val="Hanging1"/>
        <w:numPr>
          <w:ilvl w:val="1"/>
          <w:numId w:val="44"/>
        </w:numPr>
        <w:shd w:val="clear" w:color="auto" w:fill="FFFFFF"/>
        <w:tabs>
          <w:tab w:val="left" w:pos="900"/>
        </w:tabs>
        <w:spacing w:line="276" w:lineRule="auto"/>
        <w:ind w:left="1276"/>
      </w:pPr>
      <w:r w:rsidRPr="004D2BCC">
        <w:t>Divorced or separated spouse(s) of the Lineal Descendants of the Settlor;</w:t>
      </w:r>
    </w:p>
    <w:p w14:paraId="13671617" w14:textId="77777777" w:rsidR="00A75635" w:rsidRPr="004D2BCC" w:rsidRDefault="00A75635" w:rsidP="002B5509">
      <w:pPr>
        <w:pStyle w:val="Hanging1"/>
        <w:numPr>
          <w:ilvl w:val="1"/>
          <w:numId w:val="44"/>
        </w:numPr>
        <w:shd w:val="clear" w:color="auto" w:fill="FFFFFF"/>
        <w:tabs>
          <w:tab w:val="left" w:pos="900"/>
        </w:tabs>
        <w:spacing w:line="276" w:lineRule="auto"/>
        <w:ind w:left="1276"/>
      </w:pPr>
      <w:r w:rsidRPr="004D2BCC">
        <w:t>Spouse(s) of the Lineal Descendants of the Settlor who is living separately or with pending proceedings for separation or divorce or post demise of the Lineal Descendants of the Settlor, such spouse of Lineal Descendants of the Settlor getting re-married;</w:t>
      </w:r>
    </w:p>
    <w:p w14:paraId="74C719CA" w14:textId="77777777" w:rsidR="00A75635" w:rsidRPr="004D2BCC" w:rsidRDefault="00A75635" w:rsidP="002B5509">
      <w:pPr>
        <w:pStyle w:val="Hanging1"/>
        <w:numPr>
          <w:ilvl w:val="1"/>
          <w:numId w:val="44"/>
        </w:numPr>
        <w:shd w:val="clear" w:color="auto" w:fill="FFFFFF"/>
        <w:tabs>
          <w:tab w:val="left" w:pos="900"/>
        </w:tabs>
        <w:spacing w:line="276" w:lineRule="auto"/>
        <w:ind w:left="1276"/>
      </w:pPr>
      <w:r w:rsidRPr="004D2BCC">
        <w:t>Illegitimate children of any of the Beneficiaries;</w:t>
      </w:r>
    </w:p>
    <w:p w14:paraId="15354562" w14:textId="77777777" w:rsidR="00A75635" w:rsidRPr="004D2BCC" w:rsidRDefault="00A75635" w:rsidP="002B5509">
      <w:pPr>
        <w:pStyle w:val="Hanging1"/>
        <w:numPr>
          <w:ilvl w:val="1"/>
          <w:numId w:val="44"/>
        </w:numPr>
        <w:shd w:val="clear" w:color="auto" w:fill="FFFFFF"/>
        <w:tabs>
          <w:tab w:val="left" w:pos="900"/>
        </w:tabs>
        <w:spacing w:line="276" w:lineRule="auto"/>
        <w:ind w:left="1276"/>
      </w:pPr>
      <w:r w:rsidRPr="004D2BCC">
        <w:lastRenderedPageBreak/>
        <w:t xml:space="preserve">Any person declared insolvent by a court of law or against whom insolvency proceedings are pending in any court of law of competent jurisdiction; </w:t>
      </w:r>
    </w:p>
    <w:p w14:paraId="37B382C4" w14:textId="0049C33E" w:rsidR="00A75635" w:rsidRPr="004D2BCC" w:rsidRDefault="00A75635" w:rsidP="002B5509">
      <w:pPr>
        <w:pStyle w:val="Hanging1"/>
        <w:numPr>
          <w:ilvl w:val="1"/>
          <w:numId w:val="44"/>
        </w:numPr>
        <w:shd w:val="clear" w:color="auto" w:fill="FFFFFF"/>
        <w:tabs>
          <w:tab w:val="left" w:pos="900"/>
        </w:tabs>
        <w:spacing w:line="276" w:lineRule="auto"/>
        <w:ind w:left="1260"/>
      </w:pPr>
      <w:bookmarkStart w:id="27" w:name="_Hlk9964358"/>
      <w:r w:rsidRPr="004D2BCC">
        <w:t>Any person who has been found guilty and convicted of a serious criminal offence</w:t>
      </w:r>
      <w:r w:rsidR="003E174E" w:rsidRPr="003E174E">
        <w:t xml:space="preserve"> </w:t>
      </w:r>
      <w:r w:rsidR="003E174E">
        <w:t xml:space="preserve">whether </w:t>
      </w:r>
      <w:r w:rsidR="003E174E" w:rsidRPr="004D2BCC">
        <w:t>in India or abroad</w:t>
      </w:r>
      <w:r w:rsidRPr="004D2BCC">
        <w:t xml:space="preserve">, </w:t>
      </w:r>
      <w:r w:rsidR="003E174E">
        <w:t xml:space="preserve">which if committed in India would be </w:t>
      </w:r>
      <w:r w:rsidR="00F96FC3">
        <w:t>punishable with</w:t>
      </w:r>
      <w:r w:rsidRPr="004D2BCC">
        <w:t xml:space="preserve"> death sentence or imprisonment of not less than seven years</w:t>
      </w:r>
      <w:r w:rsidR="00F96FC3" w:rsidRPr="00F96FC3">
        <w:t xml:space="preserve"> </w:t>
      </w:r>
      <w:r w:rsidR="00F96FC3" w:rsidRPr="004D2BCC">
        <w:t>either</w:t>
      </w:r>
      <w:r w:rsidRPr="004D2BCC">
        <w:t>;</w:t>
      </w:r>
    </w:p>
    <w:bookmarkEnd w:id="27"/>
    <w:p w14:paraId="7CAC5B96" w14:textId="78D019FC" w:rsidR="00A75635" w:rsidRPr="004D2BCC" w:rsidRDefault="00A75635" w:rsidP="002B5509">
      <w:pPr>
        <w:pStyle w:val="Hanging1"/>
        <w:numPr>
          <w:ilvl w:val="1"/>
          <w:numId w:val="44"/>
        </w:numPr>
        <w:shd w:val="clear" w:color="auto" w:fill="FFFFFF"/>
        <w:tabs>
          <w:tab w:val="left" w:pos="900"/>
        </w:tabs>
        <w:spacing w:line="276" w:lineRule="auto"/>
        <w:ind w:left="1276"/>
      </w:pPr>
      <w:r w:rsidRPr="004D2BCC">
        <w:t xml:space="preserve">Any person who has (i) in the reasonable considered opinion of the </w:t>
      </w:r>
      <w:r w:rsidR="003E174E">
        <w:t>Settlor/ Protector</w:t>
      </w:r>
      <w:r w:rsidRPr="004D2BCC">
        <w:t xml:space="preserve">, been addicted to the consumption of narcotic and hallucinogenic substances, or towards the excessive consumption of alcoholic and / or intoxicating substances, for a continuous period of 3 (Three) years, and in the reasonably considered opinion of the </w:t>
      </w:r>
      <w:r w:rsidR="003E174E">
        <w:t>Settlor/ Protector</w:t>
      </w:r>
      <w:r w:rsidRPr="004D2BCC">
        <w:t xml:space="preserve"> supported by a written certificate signed by 1 (One) specialist medical practitioner (qualified under and applying the law either of the individual’s domicile or of his habitual residence) confirming such addiction /excess of consumption and recommending the rehabilitation of such person and also that such person be sent to a rehabilitation center / clinic / institution; and (ii) in the reasonable considered opinion of the </w:t>
      </w:r>
      <w:r w:rsidR="003E174E">
        <w:t>Settlor/ Protector</w:t>
      </w:r>
      <w:r w:rsidRPr="004D2BCC">
        <w:t>, adversely affected the other Beneficiaries (whether physically, emotionally, or economically) and has led to the disrepute or discord amongst the family members;</w:t>
      </w:r>
    </w:p>
    <w:p w14:paraId="7B428725" w14:textId="74237F73" w:rsidR="00B73B63" w:rsidRDefault="00A75635" w:rsidP="00BF5A49">
      <w:pPr>
        <w:pStyle w:val="Hanging1"/>
        <w:numPr>
          <w:ilvl w:val="1"/>
          <w:numId w:val="44"/>
        </w:numPr>
        <w:shd w:val="clear" w:color="auto" w:fill="FFFFFF"/>
        <w:tabs>
          <w:tab w:val="left" w:pos="900"/>
        </w:tabs>
        <w:spacing w:line="276" w:lineRule="auto"/>
        <w:ind w:left="1276"/>
      </w:pPr>
      <w:bookmarkStart w:id="28" w:name="_Hlk9965209"/>
      <w:r w:rsidRPr="004D2BCC">
        <w:t>Any Beneficiary who has been found guilty of committing any offence involving moral turpitude or</w:t>
      </w:r>
      <w:r w:rsidR="00F179A8">
        <w:t xml:space="preserve"> </w:t>
      </w:r>
      <w:r w:rsidR="00F179A8" w:rsidRPr="004D2BCC">
        <w:t xml:space="preserve">in the reasonable considered opinion of the </w:t>
      </w:r>
      <w:r w:rsidR="00F179A8">
        <w:t>Settlor/ Protector</w:t>
      </w:r>
      <w:r w:rsidRPr="004D2BCC">
        <w:t xml:space="preserve"> has indulged in any activity involving gross professional or serious ethical misconduct or has committed material financial dishonesty; and where such actions </w:t>
      </w:r>
      <w:r w:rsidR="00F179A8" w:rsidRPr="004D2BCC">
        <w:t xml:space="preserve">in the reasonable considered opinion of the </w:t>
      </w:r>
      <w:r w:rsidR="00F179A8">
        <w:t>Settlor/ Protector</w:t>
      </w:r>
      <w:r w:rsidR="00F179A8" w:rsidRPr="004D2BCC">
        <w:t xml:space="preserve"> </w:t>
      </w:r>
      <w:r w:rsidRPr="004D2BCC">
        <w:t>have brought the family into serious disrepute.</w:t>
      </w:r>
    </w:p>
    <w:bookmarkEnd w:id="28"/>
    <w:p w14:paraId="424787CF" w14:textId="77777777" w:rsidR="00BF5A49" w:rsidRDefault="00BF5A49" w:rsidP="002B5509">
      <w:pPr>
        <w:pStyle w:val="Hanging1"/>
        <w:shd w:val="clear" w:color="auto" w:fill="FFFFFF"/>
        <w:tabs>
          <w:tab w:val="left" w:pos="900"/>
        </w:tabs>
        <w:spacing w:line="276" w:lineRule="auto"/>
        <w:ind w:left="1276"/>
      </w:pPr>
    </w:p>
    <w:p w14:paraId="4D31E34B" w14:textId="4A2B7F59" w:rsidR="00CE52ED" w:rsidRDefault="00B73B63" w:rsidP="00B73B63">
      <w:pPr>
        <w:pStyle w:val="Hanging1"/>
        <w:shd w:val="clear" w:color="auto" w:fill="FFFFFF"/>
        <w:tabs>
          <w:tab w:val="left" w:pos="900"/>
        </w:tabs>
        <w:spacing w:line="276" w:lineRule="auto"/>
        <w:ind w:left="851"/>
      </w:pPr>
      <w:r>
        <w:tab/>
        <w:t xml:space="preserve">An individual designated as Excluded Person shall be </w:t>
      </w:r>
      <w:r w:rsidR="006D7714">
        <w:t>disqualified from</w:t>
      </w:r>
      <w:r>
        <w:t xml:space="preserve"> receiving any distribution of Trust Property and participating in any Consultation or decision-making process, whether directly or indirectly through a family private trust, from the time he/she has been so designated till he/she continues to fall within the category of excluded person</w:t>
      </w:r>
      <w:r w:rsidR="00BF5A49">
        <w:t>.</w:t>
      </w:r>
      <w:r w:rsidR="00CE52ED" w:rsidRPr="00D12EE7">
        <w:t xml:space="preserve"> </w:t>
      </w:r>
    </w:p>
    <w:p w14:paraId="0DE99EF3" w14:textId="77777777" w:rsidR="00BF5A49" w:rsidRDefault="00BF5A49" w:rsidP="00B73B63">
      <w:pPr>
        <w:pStyle w:val="Hanging1"/>
        <w:shd w:val="clear" w:color="auto" w:fill="FFFFFF"/>
        <w:tabs>
          <w:tab w:val="left" w:pos="900"/>
        </w:tabs>
        <w:spacing w:line="276" w:lineRule="auto"/>
        <w:ind w:left="851"/>
      </w:pPr>
    </w:p>
    <w:p w14:paraId="56837691" w14:textId="01C15905" w:rsidR="00BF5A49" w:rsidRDefault="00BF5A49" w:rsidP="002B5509">
      <w:pPr>
        <w:pStyle w:val="Hanging1"/>
        <w:shd w:val="clear" w:color="auto" w:fill="FFFFFF"/>
        <w:tabs>
          <w:tab w:val="left" w:pos="900"/>
        </w:tabs>
        <w:spacing w:line="276" w:lineRule="auto"/>
        <w:ind w:left="851"/>
      </w:pPr>
      <w:r>
        <w:t xml:space="preserve">Notwithstanding anything stated in this definition an individual excluded under </w:t>
      </w:r>
      <w:r w:rsidR="003730D9">
        <w:t xml:space="preserve">1. (10) </w:t>
      </w:r>
      <w:r>
        <w:t>(g) above shall be entitled to reimbursement of expenses towards rehabilitation measures</w:t>
      </w:r>
      <w:r w:rsidR="003730D9">
        <w:t>,</w:t>
      </w:r>
      <w:r>
        <w:t xml:space="preserve"> </w:t>
      </w:r>
      <w:r w:rsidR="003730D9">
        <w:t>further</w:t>
      </w:r>
      <w:r>
        <w:t xml:space="preserve"> </w:t>
      </w:r>
      <w:r w:rsidR="003730D9">
        <w:t xml:space="preserve">such individual shall be reinstated as a Beneficiary upon rehabilitation, which will have to be established by certification of </w:t>
      </w:r>
      <w:r w:rsidR="003730D9" w:rsidRPr="004D2BCC">
        <w:t>specialist medical practitioner (qualified under and applying the law either of the individual’s domicile or of his habitual residence)</w:t>
      </w:r>
      <w:r>
        <w:t xml:space="preserve">.  </w:t>
      </w:r>
    </w:p>
    <w:bookmarkEnd w:id="26"/>
    <w:p w14:paraId="1AB89AE9" w14:textId="77777777" w:rsidR="00CE52ED" w:rsidRPr="00FA7E3F" w:rsidRDefault="00CE52ED" w:rsidP="00FA7E3F">
      <w:pPr>
        <w:rPr>
          <w:b/>
        </w:rPr>
      </w:pPr>
    </w:p>
    <w:p w14:paraId="4E7EAE3E"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Guardian</w:t>
      </w:r>
      <w:r w:rsidRPr="005D6774">
        <w:t xml:space="preserve">: The term “Guardian” in respect of a Minor Beneficiary shall mean and include any person who is an adult responsible for the wellbeing of the said Minor </w:t>
      </w:r>
      <w:r w:rsidRPr="005D6774">
        <w:lastRenderedPageBreak/>
        <w:t>Beneficiary and for safeguarding the interest of the Minor Beneficiary in case of any movable or immovable assets vesting through the Trust.</w:t>
      </w:r>
    </w:p>
    <w:p w14:paraId="6CEF56EA" w14:textId="77777777" w:rsidR="001C2A3E" w:rsidRPr="005D6774" w:rsidRDefault="001C2A3E" w:rsidP="001C2A3E">
      <w:pPr>
        <w:pStyle w:val="Hanging1"/>
        <w:shd w:val="clear" w:color="auto" w:fill="FFFFFF"/>
        <w:tabs>
          <w:tab w:val="left" w:pos="567"/>
        </w:tabs>
        <w:spacing w:line="276" w:lineRule="auto"/>
        <w:rPr>
          <w:b/>
        </w:rPr>
      </w:pPr>
    </w:p>
    <w:p w14:paraId="34E63968" w14:textId="77777777" w:rsidR="001C2A3E" w:rsidRPr="005D6774" w:rsidRDefault="001C2A3E" w:rsidP="001C2A3E">
      <w:pPr>
        <w:pStyle w:val="Hanging1"/>
        <w:shd w:val="clear" w:color="auto" w:fill="FFFFFF"/>
        <w:tabs>
          <w:tab w:val="left" w:pos="567"/>
        </w:tabs>
        <w:spacing w:line="276" w:lineRule="auto"/>
        <w:ind w:left="900"/>
      </w:pPr>
      <w:r w:rsidRPr="005D6774">
        <w:t xml:space="preserve">The first Guardian for the Minor Beneficiary </w:t>
      </w:r>
      <w:bookmarkStart w:id="29" w:name="_Hlk9965413"/>
      <w:r w:rsidRPr="005D6774">
        <w:t xml:space="preserve">during their minority </w:t>
      </w:r>
      <w:bookmarkEnd w:id="29"/>
      <w:r w:rsidRPr="005D6774">
        <w:t xml:space="preserve">shall mean the parents of the Minor Beneficiary. </w:t>
      </w:r>
    </w:p>
    <w:p w14:paraId="7F3521EB" w14:textId="77777777" w:rsidR="001C2A3E" w:rsidRPr="005D6774" w:rsidRDefault="001C2A3E" w:rsidP="001C2A3E">
      <w:pPr>
        <w:pStyle w:val="Hanging1"/>
        <w:shd w:val="clear" w:color="auto" w:fill="FFFFFF"/>
        <w:tabs>
          <w:tab w:val="left" w:pos="567"/>
        </w:tabs>
        <w:spacing w:line="276" w:lineRule="auto"/>
      </w:pPr>
    </w:p>
    <w:p w14:paraId="34633E17" w14:textId="77777777" w:rsidR="001C2A3E" w:rsidRPr="005D6774" w:rsidRDefault="001C2A3E" w:rsidP="001C2A3E">
      <w:pPr>
        <w:pStyle w:val="Hanging1"/>
        <w:shd w:val="clear" w:color="auto" w:fill="FFFFFF"/>
        <w:tabs>
          <w:tab w:val="left" w:pos="567"/>
        </w:tabs>
        <w:spacing w:line="276" w:lineRule="auto"/>
        <w:ind w:left="900"/>
      </w:pPr>
      <w:bookmarkStart w:id="30" w:name="_Hlk9588217"/>
      <w:r w:rsidRPr="005D6774">
        <w:t>It shall always be the duty of parents (first Guardians) of a Minor Beneficiary to give the name of second/alternate Guardian of said Minor Beneficiary in writing to the Trustee, in case of their non-existence. On failure or omission of parents (first Guardians) to give the name</w:t>
      </w:r>
      <w:r w:rsidR="00C141B9" w:rsidRPr="005D6774">
        <w:t xml:space="preserve"> of the</w:t>
      </w:r>
      <w:r w:rsidRPr="005D6774">
        <w:t xml:space="preserve"> second/alternate Guardian</w:t>
      </w:r>
      <w:r w:rsidR="00C141B9" w:rsidRPr="005D6774">
        <w:t>, the Trustee shall appoint the second</w:t>
      </w:r>
      <w:r w:rsidR="002F4098" w:rsidRPr="005D6774">
        <w:t>/alternate</w:t>
      </w:r>
      <w:r w:rsidR="00C141B9" w:rsidRPr="005D6774">
        <w:t xml:space="preserve"> Guardian</w:t>
      </w:r>
      <w:r w:rsidRPr="005D6774">
        <w:t xml:space="preserve"> as nominated by the Settlor in her Letter of Wishes</w:t>
      </w:r>
      <w:bookmarkEnd w:id="30"/>
      <w:r w:rsidR="00C141B9" w:rsidRPr="005D6774">
        <w:t xml:space="preserve">. </w:t>
      </w:r>
    </w:p>
    <w:p w14:paraId="5E51CCCC" w14:textId="77777777" w:rsidR="00C83521" w:rsidRDefault="00C83521" w:rsidP="001C2A3E">
      <w:pPr>
        <w:pStyle w:val="Hanging1"/>
        <w:shd w:val="clear" w:color="auto" w:fill="FFFFFF"/>
        <w:tabs>
          <w:tab w:val="left" w:pos="567"/>
        </w:tabs>
        <w:spacing w:line="276" w:lineRule="auto"/>
        <w:ind w:left="900"/>
      </w:pPr>
    </w:p>
    <w:p w14:paraId="032AA327" w14:textId="4FEA6ED6" w:rsidR="001C2A3E" w:rsidRPr="005D6774" w:rsidRDefault="001C2A3E" w:rsidP="001C2A3E">
      <w:pPr>
        <w:pStyle w:val="Hanging1"/>
        <w:shd w:val="clear" w:color="auto" w:fill="FFFFFF"/>
        <w:tabs>
          <w:tab w:val="left" w:pos="567"/>
        </w:tabs>
        <w:spacing w:line="276" w:lineRule="auto"/>
        <w:ind w:left="900"/>
      </w:pPr>
      <w:r w:rsidRPr="005D6774">
        <w:t xml:space="preserve">In the event none of the abovementioned individuals are available for a period of 30 days, </w:t>
      </w:r>
      <w:bookmarkStart w:id="31" w:name="_Hlk9588238"/>
      <w:r w:rsidRPr="005D6774">
        <w:t xml:space="preserve">the </w:t>
      </w:r>
      <w:r w:rsidR="00C83521">
        <w:t xml:space="preserve">appointment may be made by the </w:t>
      </w:r>
      <w:r w:rsidRPr="005D6774">
        <w:rPr>
          <w:bCs/>
        </w:rPr>
        <w:t>Protector,</w:t>
      </w:r>
      <w:r w:rsidRPr="005D6774">
        <w:t xml:space="preserve"> failing which the </w:t>
      </w:r>
      <w:r w:rsidR="009F2221">
        <w:t xml:space="preserve">Protector </w:t>
      </w:r>
      <w:r w:rsidR="00B2137D">
        <w:t>shall be appointed as the Guardian of the Minor Beneficiary, failing which the Trustee may approach appropriate Court having jurisdiction for appointment of a Guardian</w:t>
      </w:r>
      <w:r w:rsidR="009F2221">
        <w:t xml:space="preserve"> for such minor Beneficiary</w:t>
      </w:r>
      <w:bookmarkEnd w:id="31"/>
      <w:r w:rsidRPr="005D6774">
        <w:t>.</w:t>
      </w:r>
    </w:p>
    <w:p w14:paraId="15C1B802" w14:textId="77777777" w:rsidR="001C2A3E" w:rsidRPr="005D6774" w:rsidRDefault="001C2A3E" w:rsidP="001C2A3E">
      <w:pPr>
        <w:pStyle w:val="Hanging1"/>
        <w:shd w:val="clear" w:color="auto" w:fill="FFFFFF"/>
        <w:tabs>
          <w:tab w:val="left" w:pos="567"/>
        </w:tabs>
        <w:spacing w:line="276" w:lineRule="auto"/>
        <w:ind w:left="900"/>
      </w:pPr>
    </w:p>
    <w:p w14:paraId="43BCD7FB" w14:textId="4186BB1A" w:rsidR="001C2A3E" w:rsidRDefault="00705EAB" w:rsidP="007B3260">
      <w:pPr>
        <w:pStyle w:val="Hanging1"/>
        <w:shd w:val="clear" w:color="auto" w:fill="FFFFFF"/>
        <w:tabs>
          <w:tab w:val="left" w:pos="900"/>
        </w:tabs>
        <w:spacing w:line="276" w:lineRule="auto"/>
        <w:ind w:left="900"/>
      </w:pPr>
      <w:r>
        <w:t>A</w:t>
      </w:r>
      <w:r w:rsidR="001C2A3E" w:rsidRPr="005D6774">
        <w:t xml:space="preserve"> Guardian will exercise the rights as mentioned in the Trust Deed and ensure that the interest of Minor Beneficiary is protected during minority as well as undertake all actions, duties as may be required under the Trust Deed for and on behalf of the Minor Beneficiary.</w:t>
      </w:r>
      <w:r w:rsidR="00793F5D" w:rsidRPr="005D6774">
        <w:t xml:space="preserve"> However, no Guardian shall be entitled to disclaim beneficial interest on behalf of the Minor Beneficiaries</w:t>
      </w:r>
      <w:r w:rsidR="00571C14">
        <w:t xml:space="preserve"> </w:t>
      </w:r>
      <w:bookmarkStart w:id="32" w:name="_Hlk9588298"/>
      <w:r w:rsidR="00571C14">
        <w:t>in the absence of consent of the competent court having jurisdiction</w:t>
      </w:r>
      <w:bookmarkEnd w:id="32"/>
      <w:r w:rsidR="00793F5D" w:rsidRPr="005D6774">
        <w:t>.</w:t>
      </w:r>
      <w:r w:rsidR="001C2A3E" w:rsidRPr="005D6774">
        <w:t xml:space="preserve"> </w:t>
      </w:r>
    </w:p>
    <w:p w14:paraId="3EB68BF4" w14:textId="77777777" w:rsidR="00975675" w:rsidRPr="005D6774" w:rsidRDefault="00975675" w:rsidP="007B3260">
      <w:pPr>
        <w:pStyle w:val="Hanging1"/>
        <w:shd w:val="clear" w:color="auto" w:fill="FFFFFF"/>
        <w:tabs>
          <w:tab w:val="left" w:pos="900"/>
        </w:tabs>
        <w:spacing w:line="276" w:lineRule="auto"/>
        <w:ind w:left="900"/>
      </w:pPr>
    </w:p>
    <w:p w14:paraId="7C23EC53"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Incapacitated</w:t>
      </w:r>
      <w:r w:rsidRPr="005D6774">
        <w:t xml:space="preserve"> shall mean and include any person suffering from Incapacity.</w:t>
      </w:r>
    </w:p>
    <w:p w14:paraId="092E2072" w14:textId="77777777" w:rsidR="001C2A3E" w:rsidRPr="005D6774" w:rsidRDefault="001C2A3E" w:rsidP="001C2A3E">
      <w:pPr>
        <w:pStyle w:val="ListParagraph"/>
        <w:shd w:val="clear" w:color="auto" w:fill="FFFFFF"/>
        <w:spacing w:line="276" w:lineRule="auto"/>
        <w:rPr>
          <w:sz w:val="24"/>
          <w:szCs w:val="24"/>
        </w:rPr>
      </w:pPr>
    </w:p>
    <w:p w14:paraId="499F654B" w14:textId="77777777" w:rsidR="001C2A3E" w:rsidRPr="005D6774" w:rsidRDefault="001C2A3E" w:rsidP="002B5509">
      <w:pPr>
        <w:pStyle w:val="Hanging1"/>
        <w:numPr>
          <w:ilvl w:val="0"/>
          <w:numId w:val="13"/>
        </w:numPr>
        <w:shd w:val="clear" w:color="auto" w:fill="FFFFFF"/>
        <w:tabs>
          <w:tab w:val="left" w:pos="900"/>
        </w:tabs>
        <w:spacing w:line="276" w:lineRule="auto"/>
        <w:rPr>
          <w:b/>
        </w:rPr>
      </w:pPr>
      <w:r w:rsidRPr="005D6774">
        <w:rPr>
          <w:b/>
        </w:rPr>
        <w:t>Incapacity</w:t>
      </w:r>
      <w:r w:rsidR="005873F4">
        <w:rPr>
          <w:b/>
        </w:rPr>
        <w:t xml:space="preserve"> </w:t>
      </w:r>
      <w:bookmarkStart w:id="33" w:name="_Hlk9588314"/>
      <w:r w:rsidR="005873F4">
        <w:rPr>
          <w:b/>
        </w:rPr>
        <w:t xml:space="preserve">and Absence: </w:t>
      </w:r>
      <w:r w:rsidR="005873F4" w:rsidRPr="002B5509">
        <w:t>Incapacity</w:t>
      </w:r>
      <w:r w:rsidR="005873F4" w:rsidRPr="005D6774">
        <w:rPr>
          <w:b/>
        </w:rPr>
        <w:t xml:space="preserve"> </w:t>
      </w:r>
      <w:bookmarkEnd w:id="33"/>
      <w:r w:rsidRPr="005D6774">
        <w:t xml:space="preserve">shall mean a condition caused by physical or mental deterioration resulting in such individual being unable to manage his/her own affairs; or understand the nature or consequences of his/her actions; as conclusively determined by certification delivered to the Trustee unanimously by two medical practitioners qualified to assess such matters provided such certification is presented to the Trustee of the Trust.  </w:t>
      </w:r>
    </w:p>
    <w:p w14:paraId="02FDCAB6" w14:textId="77777777" w:rsidR="001C2A3E" w:rsidRPr="005D6774" w:rsidRDefault="001C2A3E" w:rsidP="001C2A3E">
      <w:pPr>
        <w:pStyle w:val="Hanging1"/>
        <w:shd w:val="clear" w:color="auto" w:fill="FFFFFF"/>
        <w:tabs>
          <w:tab w:val="left" w:pos="851"/>
        </w:tabs>
        <w:spacing w:line="276" w:lineRule="auto"/>
      </w:pPr>
    </w:p>
    <w:p w14:paraId="5D566123" w14:textId="25DADF9C" w:rsidR="001C2A3E" w:rsidRPr="005D6774" w:rsidRDefault="005873F4" w:rsidP="001C2A3E">
      <w:pPr>
        <w:pStyle w:val="Hanging1"/>
        <w:shd w:val="clear" w:color="auto" w:fill="FFFFFF"/>
        <w:tabs>
          <w:tab w:val="left" w:pos="567"/>
        </w:tabs>
        <w:spacing w:line="276" w:lineRule="auto"/>
        <w:ind w:left="900"/>
      </w:pPr>
      <w:bookmarkStart w:id="34" w:name="_Hlk9588336"/>
      <w:r w:rsidRPr="002B5509">
        <w:t>Absence</w:t>
      </w:r>
      <w:r w:rsidRPr="004839C0" w:rsidDel="005873F4">
        <w:t xml:space="preserve"> </w:t>
      </w:r>
      <w:r w:rsidR="002D4643">
        <w:t xml:space="preserve">in respect of a </w:t>
      </w:r>
      <w:r w:rsidR="0002738C">
        <w:t xml:space="preserve">Constituent </w:t>
      </w:r>
      <w:r w:rsidR="002D4643">
        <w:t>of the Trust</w:t>
      </w:r>
      <w:r w:rsidR="001C2A3E" w:rsidRPr="005D6774">
        <w:t xml:space="preserve"> </w:t>
      </w:r>
      <w:bookmarkEnd w:id="34"/>
      <w:r w:rsidR="001C2A3E" w:rsidRPr="005D6774">
        <w:t>shall include inactivity or absence for any reason. An individual shall be deemed to be inactive or absent from office if he/she does not revert or respond to email or written communication from the Trustee within a period of 120 days. The Trustee shall send bi-weekly reminders during that period of 120 days</w:t>
      </w:r>
      <w:r w:rsidR="0002738C">
        <w:t xml:space="preserve"> </w:t>
      </w:r>
      <w:bookmarkStart w:id="35" w:name="_Hlk9588362"/>
      <w:r w:rsidR="0002738C">
        <w:t xml:space="preserve">unless the </w:t>
      </w:r>
      <w:r w:rsidR="003347C8">
        <w:t xml:space="preserve">Constituent </w:t>
      </w:r>
      <w:r w:rsidR="0002738C">
        <w:t xml:space="preserve">has issued a prior </w:t>
      </w:r>
      <w:r w:rsidR="003347C8">
        <w:t>communicat</w:t>
      </w:r>
      <w:r w:rsidR="0002738C">
        <w:t>ion</w:t>
      </w:r>
      <w:r w:rsidR="003347C8">
        <w:t xml:space="preserve"> </w:t>
      </w:r>
      <w:r w:rsidR="0002738C">
        <w:t>informing about the absence from office</w:t>
      </w:r>
      <w:bookmarkEnd w:id="35"/>
      <w:r w:rsidR="003347C8">
        <w:t>.</w:t>
      </w:r>
    </w:p>
    <w:p w14:paraId="36356CDF" w14:textId="77777777" w:rsidR="001C2A3E" w:rsidRPr="005D6774" w:rsidRDefault="001C2A3E" w:rsidP="002B5509">
      <w:pPr>
        <w:pStyle w:val="Hanging1"/>
        <w:shd w:val="clear" w:color="auto" w:fill="FFFFFF"/>
        <w:tabs>
          <w:tab w:val="left" w:pos="567"/>
        </w:tabs>
        <w:spacing w:line="276" w:lineRule="auto"/>
      </w:pPr>
    </w:p>
    <w:p w14:paraId="3A9E7B88" w14:textId="77777777" w:rsidR="001C2A3E" w:rsidRPr="005D6774" w:rsidRDefault="001C2A3E" w:rsidP="001C2A3E">
      <w:pPr>
        <w:pStyle w:val="Hanging1"/>
        <w:shd w:val="clear" w:color="auto" w:fill="FFFFFF"/>
        <w:tabs>
          <w:tab w:val="left" w:pos="567"/>
        </w:tabs>
        <w:spacing w:line="276" w:lineRule="auto"/>
        <w:ind w:left="900"/>
      </w:pPr>
      <w:r w:rsidRPr="005D6774">
        <w:t xml:space="preserve">In the event any Beneficiary is Incapacitated, the interest of such Beneficiary shall be represented by such person as nominated by the Settlor in her Letter of </w:t>
      </w:r>
      <w:bookmarkStart w:id="36" w:name="_Hlk9965695"/>
      <w:r w:rsidRPr="005D6774">
        <w:t xml:space="preserve">Wishes and under the provisions of this Trust Deed. </w:t>
      </w:r>
    </w:p>
    <w:p w14:paraId="6CF5E60C" w14:textId="77777777" w:rsidR="001C2A3E" w:rsidRPr="005D6774" w:rsidRDefault="001C2A3E" w:rsidP="002B5509">
      <w:pPr>
        <w:pStyle w:val="Hanging1"/>
        <w:shd w:val="clear" w:color="auto" w:fill="FFFFFF"/>
        <w:tabs>
          <w:tab w:val="left" w:pos="567"/>
        </w:tabs>
        <w:spacing w:line="276" w:lineRule="auto"/>
      </w:pPr>
      <w:bookmarkStart w:id="37" w:name="_Hlk518476003"/>
    </w:p>
    <w:bookmarkEnd w:id="36"/>
    <w:p w14:paraId="30874BCD" w14:textId="77777777" w:rsidR="001C2A3E" w:rsidRPr="005D6774" w:rsidRDefault="001C2A3E" w:rsidP="001C2A3E">
      <w:pPr>
        <w:pStyle w:val="Hanging1"/>
        <w:shd w:val="clear" w:color="auto" w:fill="FFFFFF"/>
        <w:tabs>
          <w:tab w:val="left" w:pos="567"/>
        </w:tabs>
        <w:spacing w:line="276" w:lineRule="auto"/>
        <w:ind w:left="900"/>
      </w:pPr>
      <w:r w:rsidRPr="005D6774">
        <w:t>An individual shall be deemed to have recovered from Incapacitation, provided two medical practitioners certify to the satisfaction of the Trustee that the condition causing Incapacity has ceased to exist.</w:t>
      </w:r>
      <w:bookmarkEnd w:id="37"/>
    </w:p>
    <w:p w14:paraId="5173D19C" w14:textId="77777777" w:rsidR="001C2A3E" w:rsidRPr="005D6774" w:rsidRDefault="001C2A3E" w:rsidP="001C2A3E">
      <w:pPr>
        <w:pStyle w:val="Hanging1"/>
        <w:shd w:val="clear" w:color="auto" w:fill="FFFFFF"/>
        <w:tabs>
          <w:tab w:val="left" w:pos="851"/>
        </w:tabs>
        <w:spacing w:line="276" w:lineRule="auto"/>
      </w:pPr>
    </w:p>
    <w:p w14:paraId="633D3B37" w14:textId="5B2B644D" w:rsidR="00A46023" w:rsidRPr="005D6774" w:rsidRDefault="00A46023" w:rsidP="002B5509">
      <w:pPr>
        <w:pStyle w:val="Hanging1"/>
        <w:numPr>
          <w:ilvl w:val="0"/>
          <w:numId w:val="13"/>
        </w:numPr>
        <w:shd w:val="clear" w:color="auto" w:fill="FFFFFF"/>
        <w:tabs>
          <w:tab w:val="left" w:pos="900"/>
        </w:tabs>
        <w:spacing w:line="276" w:lineRule="auto"/>
      </w:pPr>
      <w:r w:rsidRPr="005D6774">
        <w:rPr>
          <w:b/>
        </w:rPr>
        <w:t xml:space="preserve">Initial Settlement </w:t>
      </w:r>
      <w:bookmarkStart w:id="38" w:name="_Hlk9588419"/>
      <w:r w:rsidRPr="005D6774">
        <w:t>shall mean</w:t>
      </w:r>
      <w:r w:rsidR="0002738C">
        <w:t xml:space="preserve"> assets</w:t>
      </w:r>
      <w:r w:rsidRPr="005D6774">
        <w:t xml:space="preserve"> </w:t>
      </w:r>
      <w:r w:rsidR="0002738C">
        <w:t xml:space="preserve">settled </w:t>
      </w:r>
      <w:r w:rsidR="0002738C" w:rsidRPr="005D6774">
        <w:t xml:space="preserve">by the Settlor in the Trust at the time of setting up the Trust </w:t>
      </w:r>
      <w:r w:rsidRPr="005D6774">
        <w:t>includ</w:t>
      </w:r>
      <w:r w:rsidR="0002738C">
        <w:t>ing</w:t>
      </w:r>
      <w:r w:rsidRPr="005D6774">
        <w:t xml:space="preserve"> but not li</w:t>
      </w:r>
      <w:r w:rsidR="0002738C">
        <w:t>mited to</w:t>
      </w:r>
      <w:r w:rsidRPr="005D6774">
        <w:t xml:space="preserve"> cash, financial assets, real estate and shareholding in entities</w:t>
      </w:r>
      <w:bookmarkEnd w:id="38"/>
      <w:r w:rsidRPr="005D6774">
        <w:t>.</w:t>
      </w:r>
    </w:p>
    <w:p w14:paraId="3F159C40" w14:textId="77777777" w:rsidR="00A46023" w:rsidRPr="005D6774" w:rsidRDefault="00A46023" w:rsidP="003D1703">
      <w:pPr>
        <w:pStyle w:val="Hanging1"/>
        <w:shd w:val="clear" w:color="auto" w:fill="FFFFFF"/>
        <w:tabs>
          <w:tab w:val="left" w:pos="900"/>
        </w:tabs>
        <w:spacing w:line="276" w:lineRule="auto"/>
        <w:ind w:left="900"/>
      </w:pPr>
    </w:p>
    <w:p w14:paraId="3B1812F9" w14:textId="2AB3D76F"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 xml:space="preserve">Initial Trustee </w:t>
      </w:r>
      <w:r w:rsidRPr="005D6774">
        <w:t xml:space="preserve">shall mean the </w:t>
      </w:r>
      <w:r w:rsidR="00705EAB" w:rsidRPr="005D6774">
        <w:t xml:space="preserve">Trustee </w:t>
      </w:r>
      <w:r w:rsidRPr="005D6774">
        <w:t>appointed by the Settlor at the time of settling the Trust.</w:t>
      </w:r>
    </w:p>
    <w:p w14:paraId="259CBE7D" w14:textId="77777777" w:rsidR="001C2A3E" w:rsidRPr="005D6774" w:rsidRDefault="001C2A3E" w:rsidP="001C2A3E">
      <w:pPr>
        <w:pStyle w:val="Hanging1"/>
        <w:shd w:val="clear" w:color="auto" w:fill="FFFFFF"/>
        <w:tabs>
          <w:tab w:val="left" w:pos="900"/>
        </w:tabs>
        <w:spacing w:line="276" w:lineRule="auto"/>
        <w:ind w:left="900"/>
      </w:pPr>
    </w:p>
    <w:p w14:paraId="094487B2" w14:textId="2699F3F9" w:rsidR="001C2A3E" w:rsidRPr="005D6774" w:rsidRDefault="001C2A3E" w:rsidP="002B5509">
      <w:pPr>
        <w:pStyle w:val="Hanging1"/>
        <w:numPr>
          <w:ilvl w:val="0"/>
          <w:numId w:val="13"/>
        </w:numPr>
        <w:shd w:val="clear" w:color="auto" w:fill="FFFFFF"/>
        <w:tabs>
          <w:tab w:val="left" w:pos="900"/>
        </w:tabs>
        <w:spacing w:line="276" w:lineRule="auto"/>
        <w:rPr>
          <w:b/>
        </w:rPr>
      </w:pPr>
      <w:bookmarkStart w:id="39" w:name="_Hlk14341102"/>
      <w:r w:rsidRPr="005D6774">
        <w:rPr>
          <w:b/>
        </w:rPr>
        <w:t>Letter of Wishes:</w:t>
      </w:r>
      <w:r w:rsidRPr="005D6774">
        <w:t xml:space="preserve"> A letter issued by the Settlor to the Trustee at the time of settlement of the Trust/Trust Property</w:t>
      </w:r>
      <w:r w:rsidR="005546C7">
        <w:t xml:space="preserve"> or at any time during the Term of the Trust</w:t>
      </w:r>
      <w:r w:rsidRPr="005D6774">
        <w:t xml:space="preserve">, read along with all further written instructions /communications/clarifications in respect of </w:t>
      </w:r>
      <w:r w:rsidR="005546C7">
        <w:t xml:space="preserve">any </w:t>
      </w:r>
      <w:r w:rsidRPr="005D6774">
        <w:t xml:space="preserve">such letter, in writing, </w:t>
      </w:r>
      <w:r w:rsidR="007A2A67">
        <w:t xml:space="preserve">issued during the time while the Trust is revocable </w:t>
      </w:r>
      <w:r w:rsidRPr="005D6774">
        <w:t xml:space="preserve">clarifying the intentions of the Settlor behind the settlement of the Trust/Trust Property, laying down broad policy and parameters for operation of the Trust and utilization of the Trust Property, so as to provide a direction to the Trustee. </w:t>
      </w:r>
      <w:bookmarkStart w:id="40" w:name="_Hlk9965921"/>
      <w:r w:rsidRPr="005D6774">
        <w:t xml:space="preserve">Any Letter of Wishes of the Settlor, or a written instruction thereto or clarification thereof, shall be valid only if such Letter of Wishes or corresponding instruction/clarification has been acknowledged by the Trustee. </w:t>
      </w:r>
    </w:p>
    <w:bookmarkEnd w:id="39"/>
    <w:bookmarkEnd w:id="40"/>
    <w:p w14:paraId="251679AE" w14:textId="77777777" w:rsidR="001C2A3E" w:rsidRPr="005D6774" w:rsidRDefault="001C2A3E" w:rsidP="001C2A3E">
      <w:pPr>
        <w:pStyle w:val="Hanging1"/>
        <w:shd w:val="clear" w:color="auto" w:fill="FFFFFF"/>
        <w:tabs>
          <w:tab w:val="left" w:pos="900"/>
        </w:tabs>
        <w:spacing w:line="276" w:lineRule="auto"/>
        <w:ind w:left="900"/>
        <w:rPr>
          <w:b/>
        </w:rPr>
      </w:pPr>
    </w:p>
    <w:p w14:paraId="6A46BCA9" w14:textId="78AC2B15" w:rsidR="001C2A3E" w:rsidRPr="005D6774" w:rsidRDefault="001C2A3E" w:rsidP="002B5509">
      <w:pPr>
        <w:pStyle w:val="Hanging1"/>
        <w:numPr>
          <w:ilvl w:val="0"/>
          <w:numId w:val="13"/>
        </w:numPr>
        <w:shd w:val="clear" w:color="auto" w:fill="FFFFFF"/>
        <w:tabs>
          <w:tab w:val="left" w:pos="900"/>
        </w:tabs>
        <w:spacing w:line="276" w:lineRule="auto"/>
        <w:rPr>
          <w:b/>
        </w:rPr>
      </w:pPr>
      <w:r w:rsidRPr="005D6774">
        <w:rPr>
          <w:b/>
        </w:rPr>
        <w:t>Lineal Descendants:</w:t>
      </w:r>
      <w:r w:rsidRPr="005D6774">
        <w:t xml:space="preserve"> </w:t>
      </w:r>
      <w:bookmarkStart w:id="41" w:name="_Hlk9588495"/>
      <w:r w:rsidRPr="005D6774">
        <w:t>The term Lineal Descendants with respect to a person shall mean such person’s Child</w:t>
      </w:r>
      <w:r w:rsidR="005546C7">
        <w:t xml:space="preserve">, </w:t>
      </w:r>
      <w:r w:rsidR="005546C7" w:rsidRPr="005D6774">
        <w:t>Grandchild</w:t>
      </w:r>
      <w:r w:rsidR="005546C7">
        <w:t xml:space="preserve"> and so on </w:t>
      </w:r>
      <w:r w:rsidRPr="005D6774">
        <w:t xml:space="preserve">until </w:t>
      </w:r>
      <w:r w:rsidR="00CB2F85">
        <w:t xml:space="preserve">permitted by the </w:t>
      </w:r>
      <w:r w:rsidRPr="005D6774">
        <w:t>rule against perpetuity</w:t>
      </w:r>
      <w:r w:rsidR="00CB2F85">
        <w:t>,</w:t>
      </w:r>
      <w:r w:rsidRPr="005D6774">
        <w:t xml:space="preserve"> </w:t>
      </w:r>
      <w:r w:rsidR="000936A0">
        <w:t>if applicable</w:t>
      </w:r>
      <w:bookmarkEnd w:id="41"/>
      <w:r w:rsidRPr="005D6774">
        <w:t>.</w:t>
      </w:r>
      <w:r w:rsidRPr="005D6774" w:rsidDel="00D27401">
        <w:t xml:space="preserve"> </w:t>
      </w:r>
      <w:r w:rsidRPr="005D6774">
        <w:t xml:space="preserve"> </w:t>
      </w:r>
    </w:p>
    <w:p w14:paraId="36C07EEE" w14:textId="77777777" w:rsidR="001C2A3E" w:rsidRPr="005D6774" w:rsidRDefault="001C2A3E" w:rsidP="001C2A3E">
      <w:pPr>
        <w:pStyle w:val="Hanging1"/>
        <w:shd w:val="clear" w:color="auto" w:fill="FFFFFF"/>
        <w:tabs>
          <w:tab w:val="left" w:pos="900"/>
        </w:tabs>
        <w:spacing w:line="276" w:lineRule="auto"/>
        <w:ind w:left="900"/>
      </w:pPr>
    </w:p>
    <w:p w14:paraId="11D23AA5"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Minor Beneficiary:</w:t>
      </w:r>
      <w:r w:rsidRPr="005D6774">
        <w:t xml:space="preserve">  A Child shall be considered to be a Minor Beneficiary till he/she attains the age of Majority.</w:t>
      </w:r>
    </w:p>
    <w:p w14:paraId="492078AC" w14:textId="77777777" w:rsidR="001C2A3E" w:rsidRPr="005D6774" w:rsidRDefault="001C2A3E" w:rsidP="001C2A3E">
      <w:pPr>
        <w:pStyle w:val="Hanging1"/>
        <w:shd w:val="clear" w:color="auto" w:fill="FFFFFF"/>
        <w:tabs>
          <w:tab w:val="left" w:pos="851"/>
        </w:tabs>
        <w:spacing w:line="276" w:lineRule="auto"/>
        <w:ind w:left="709"/>
      </w:pPr>
    </w:p>
    <w:p w14:paraId="7DC2492E"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Majority:</w:t>
      </w:r>
      <w:r w:rsidRPr="005D6774">
        <w:t xml:space="preserve"> The age of attainment of Majority will be 18 years or such other age as may be specified by the relevant regulations.</w:t>
      </w:r>
    </w:p>
    <w:p w14:paraId="217E5CBA" w14:textId="77777777" w:rsidR="001C2A3E" w:rsidRPr="005D6774" w:rsidRDefault="001C2A3E" w:rsidP="001C2A3E">
      <w:pPr>
        <w:pStyle w:val="Hanging1"/>
        <w:shd w:val="clear" w:color="auto" w:fill="FFFFFF"/>
        <w:tabs>
          <w:tab w:val="left" w:pos="851"/>
        </w:tabs>
        <w:spacing w:line="276" w:lineRule="auto"/>
        <w:ind w:left="709"/>
      </w:pPr>
    </w:p>
    <w:p w14:paraId="07B81E85" w14:textId="77777777" w:rsidR="001C2A3E" w:rsidRPr="005D6774" w:rsidRDefault="001C2A3E" w:rsidP="002B5509">
      <w:pPr>
        <w:pStyle w:val="Hanging1"/>
        <w:numPr>
          <w:ilvl w:val="0"/>
          <w:numId w:val="13"/>
        </w:numPr>
        <w:tabs>
          <w:tab w:val="left" w:pos="900"/>
        </w:tabs>
        <w:spacing w:line="276" w:lineRule="auto"/>
      </w:pPr>
      <w:r w:rsidRPr="005D6774">
        <w:rPr>
          <w:b/>
        </w:rPr>
        <w:t>Nature of the Trust:</w:t>
      </w:r>
      <w:r w:rsidRPr="005D6774">
        <w:t xml:space="preserve"> This Trust is </w:t>
      </w:r>
      <w:r w:rsidRPr="005D6774">
        <w:rPr>
          <w:b/>
        </w:rPr>
        <w:t>REVOCABLE</w:t>
      </w:r>
      <w:r w:rsidRPr="005D6774">
        <w:t xml:space="preserve"> by the Settlor and is a </w:t>
      </w:r>
      <w:r w:rsidRPr="005D6774">
        <w:rPr>
          <w:b/>
        </w:rPr>
        <w:t>DISCRETIONARY</w:t>
      </w:r>
      <w:r w:rsidRPr="005D6774">
        <w:t xml:space="preserve"> and </w:t>
      </w:r>
      <w:r w:rsidRPr="005D6774">
        <w:rPr>
          <w:b/>
        </w:rPr>
        <w:t>INDETERMINATE</w:t>
      </w:r>
      <w:r w:rsidRPr="005D6774">
        <w:t xml:space="preserve"> Trust in nature.</w:t>
      </w:r>
    </w:p>
    <w:p w14:paraId="3D778AB7" w14:textId="77777777" w:rsidR="001C2A3E" w:rsidRPr="005D6774" w:rsidRDefault="001C2A3E" w:rsidP="001C2A3E">
      <w:pPr>
        <w:pStyle w:val="ListParagraph"/>
        <w:spacing w:line="276" w:lineRule="auto"/>
        <w:ind w:left="0"/>
        <w:jc w:val="both"/>
        <w:rPr>
          <w:b/>
          <w:sz w:val="24"/>
          <w:szCs w:val="24"/>
        </w:rPr>
      </w:pPr>
    </w:p>
    <w:p w14:paraId="5C8AB279" w14:textId="146687E0" w:rsidR="001C2A3E" w:rsidRPr="005D6774" w:rsidRDefault="001C2A3E" w:rsidP="002B5509">
      <w:pPr>
        <w:pStyle w:val="Hanging1"/>
        <w:numPr>
          <w:ilvl w:val="0"/>
          <w:numId w:val="13"/>
        </w:numPr>
        <w:shd w:val="clear" w:color="auto" w:fill="FFFFFF"/>
        <w:tabs>
          <w:tab w:val="left" w:pos="900"/>
        </w:tabs>
        <w:spacing w:line="276" w:lineRule="auto"/>
      </w:pPr>
      <w:r w:rsidRPr="005D6774">
        <w:rPr>
          <w:b/>
        </w:rPr>
        <w:lastRenderedPageBreak/>
        <w:t xml:space="preserve">Outgoing Trustee(s): </w:t>
      </w:r>
      <w:r w:rsidRPr="005D6774">
        <w:t>shall mean any such Trustee appointed by the Settlor at the time of settling the Trust who resigns by giving notice as per the terms in the Deed or any other Successor Trustee appointed</w:t>
      </w:r>
      <w:r w:rsidR="00CB2F85">
        <w:t xml:space="preserve"> as </w:t>
      </w:r>
      <w:r w:rsidRPr="005D6774">
        <w:t>per the terms of this Deed and resigns by giving the requisite notice.</w:t>
      </w:r>
    </w:p>
    <w:p w14:paraId="4FEDA7E5" w14:textId="77777777" w:rsidR="001C2A3E" w:rsidRPr="005D6774" w:rsidRDefault="001C2A3E" w:rsidP="001C2A3E">
      <w:pPr>
        <w:pStyle w:val="Hanging1"/>
        <w:shd w:val="clear" w:color="auto" w:fill="FFFFFF"/>
        <w:tabs>
          <w:tab w:val="left" w:pos="567"/>
        </w:tabs>
        <w:spacing w:line="276" w:lineRule="auto"/>
        <w:rPr>
          <w:b/>
        </w:rPr>
      </w:pPr>
    </w:p>
    <w:p w14:paraId="6B4ED128" w14:textId="77777777" w:rsidR="001C2A3E" w:rsidRPr="002B5509" w:rsidRDefault="001C2A3E" w:rsidP="002B5509">
      <w:pPr>
        <w:pStyle w:val="Hanging1"/>
        <w:numPr>
          <w:ilvl w:val="0"/>
          <w:numId w:val="13"/>
        </w:numPr>
        <w:shd w:val="clear" w:color="auto" w:fill="FFFFFF"/>
        <w:tabs>
          <w:tab w:val="left" w:pos="900"/>
        </w:tabs>
        <w:spacing w:line="276" w:lineRule="auto"/>
        <w:rPr>
          <w:b/>
        </w:rPr>
      </w:pPr>
      <w:r w:rsidRPr="005D6774">
        <w:rPr>
          <w:b/>
        </w:rPr>
        <w:t>Property:</w:t>
      </w:r>
      <w:r w:rsidRPr="005D6774">
        <w:t xml:space="preserve"> Property includes both movable and immovable assets and all other rights title and interests as may be includable within the ambit of the term property under the Transfer of Property Act 1882.</w:t>
      </w:r>
    </w:p>
    <w:p w14:paraId="49BAEAFC" w14:textId="77777777" w:rsidR="001C2A3E" w:rsidRPr="002B5509" w:rsidRDefault="001C2A3E" w:rsidP="001C2A3E">
      <w:pPr>
        <w:pStyle w:val="Hanging1"/>
        <w:shd w:val="clear" w:color="auto" w:fill="FFFFFF"/>
        <w:tabs>
          <w:tab w:val="left" w:pos="851"/>
        </w:tabs>
        <w:spacing w:line="276" w:lineRule="auto"/>
        <w:ind w:left="709"/>
        <w:rPr>
          <w:b/>
        </w:rPr>
      </w:pPr>
    </w:p>
    <w:p w14:paraId="22D59E57" w14:textId="42B7C14B"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Protector</w:t>
      </w:r>
      <w:r w:rsidRPr="005D6774">
        <w:t xml:space="preserve"> shall mean one or more person(s) or entity appointed and/or any successor appointed in accordance with </w:t>
      </w:r>
      <w:r w:rsidRPr="005D6774">
        <w:rPr>
          <w:b/>
          <w:i/>
        </w:rPr>
        <w:t>Clause 2 (G)</w:t>
      </w:r>
      <w:r w:rsidRPr="005D6774">
        <w:t xml:space="preserve"> of this Deed. The role of Protector shall come into force</w:t>
      </w:r>
      <w:r w:rsidR="000E2A3C">
        <w:t xml:space="preserve"> during</w:t>
      </w:r>
      <w:r w:rsidR="00892DD0">
        <w:t xml:space="preserve"> the period of</w:t>
      </w:r>
      <w:r w:rsidRPr="005D6774">
        <w:t xml:space="preserve"> </w:t>
      </w:r>
      <w:r w:rsidR="00563188" w:rsidRPr="005D6774">
        <w:t>Incapacitation</w:t>
      </w:r>
      <w:r w:rsidR="00285262">
        <w:t>/</w:t>
      </w:r>
      <w:r w:rsidR="00285262" w:rsidRPr="000A3EF6">
        <w:t xml:space="preserve"> </w:t>
      </w:r>
      <w:r w:rsidR="00285262" w:rsidRPr="00456E19">
        <w:t>Absence</w:t>
      </w:r>
      <w:r w:rsidR="00563188" w:rsidRPr="005D6774">
        <w:t xml:space="preserve"> </w:t>
      </w:r>
      <w:r w:rsidRPr="005D6774">
        <w:t xml:space="preserve">of the Settlor or </w:t>
      </w:r>
      <w:r w:rsidR="00F23C12">
        <w:t>up</w:t>
      </w:r>
      <w:r w:rsidRPr="005D6774">
        <w:t>on the Trust being converted into an Irrevocable Trust.</w:t>
      </w:r>
    </w:p>
    <w:p w14:paraId="78282C72" w14:textId="77777777" w:rsidR="001C2A3E" w:rsidRPr="005D6774" w:rsidRDefault="001C2A3E" w:rsidP="001C2A3E">
      <w:pPr>
        <w:pStyle w:val="Hanging1"/>
        <w:shd w:val="clear" w:color="auto" w:fill="FFFFFF"/>
        <w:tabs>
          <w:tab w:val="left" w:pos="900"/>
        </w:tabs>
        <w:spacing w:line="276" w:lineRule="auto"/>
        <w:ind w:left="900"/>
      </w:pPr>
    </w:p>
    <w:p w14:paraId="383DFE23" w14:textId="312F4537" w:rsidR="001C2A3E" w:rsidRDefault="001C2A3E" w:rsidP="002B5509">
      <w:pPr>
        <w:pStyle w:val="Hanging1"/>
        <w:numPr>
          <w:ilvl w:val="0"/>
          <w:numId w:val="13"/>
        </w:numPr>
        <w:shd w:val="clear" w:color="auto" w:fill="FFFFFF"/>
        <w:tabs>
          <w:tab w:val="left" w:pos="900"/>
        </w:tabs>
        <w:spacing w:line="276" w:lineRule="auto"/>
      </w:pPr>
      <w:r w:rsidRPr="005D6774">
        <w:rPr>
          <w:b/>
        </w:rPr>
        <w:t>Reasonable Acts:</w:t>
      </w:r>
      <w:r w:rsidRPr="005D6774">
        <w:t xml:space="preserve"> </w:t>
      </w:r>
      <w:bookmarkStart w:id="42" w:name="_Hlk9590085"/>
      <w:r w:rsidR="00147255">
        <w:t xml:space="preserve">With respect to the Trustee or Protector shall mean and include </w:t>
      </w:r>
      <w:bookmarkEnd w:id="42"/>
      <w:r w:rsidR="00147255" w:rsidRPr="005D6774">
        <w:t xml:space="preserve">all </w:t>
      </w:r>
      <w:r w:rsidRPr="005D6774">
        <w:t>acts</w:t>
      </w:r>
      <w:bookmarkStart w:id="43" w:name="_Hlk9590152"/>
      <w:r w:rsidR="00147255">
        <w:t xml:space="preserve"> </w:t>
      </w:r>
      <w:bookmarkStart w:id="44" w:name="_Hlk9590118"/>
      <w:r w:rsidR="00147255">
        <w:t>undertaken</w:t>
      </w:r>
      <w:bookmarkEnd w:id="43"/>
      <w:bookmarkEnd w:id="44"/>
      <w:r w:rsidRPr="005D6774">
        <w:t xml:space="preserve"> in accordance with the provisions of this Trust Deed </w:t>
      </w:r>
      <w:r w:rsidR="00016DF5">
        <w:t>and</w:t>
      </w:r>
      <w:r w:rsidRPr="005D6774">
        <w:t xml:space="preserve"> the provisions of the Applicable Law.</w:t>
      </w:r>
    </w:p>
    <w:p w14:paraId="3D4B4DC5" w14:textId="77777777" w:rsidR="00214F91" w:rsidRDefault="00214F91" w:rsidP="002B5509">
      <w:pPr>
        <w:pStyle w:val="ListParagraph"/>
      </w:pPr>
    </w:p>
    <w:p w14:paraId="6F25F8DB" w14:textId="4C274BAE"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Recommendations by the Beneficiaries:</w:t>
      </w:r>
      <w:r w:rsidRPr="005D6774">
        <w:t xml:space="preserve"> The expression Recommendation by the Beneficiaries wherever mentioned in this Deed shall mean representation made by all the Beneficiaries to the administrative entities under the Trust Deed like the Trustees or Protector. In this regard it is clarified that any Recommendation made by the Beneficiaries under this Deed shall be mandatorily required to be made by all the Beneficiaries and in the event consensus is not reached between the Beneficiaries the same shall be construed as individual representation of the</w:t>
      </w:r>
      <w:bookmarkStart w:id="45" w:name="_Hlk9590273"/>
      <w:r w:rsidR="007F05F6">
        <w:t xml:space="preserve"> respective</w:t>
      </w:r>
      <w:bookmarkEnd w:id="45"/>
      <w:r w:rsidRPr="005D6774">
        <w:t xml:space="preserve"> Beneficiary and not Recommendation by the Beneficiaries. In case of disagreement between the Beneficiaries then the instructions of the Settlor and </w:t>
      </w:r>
      <w:r w:rsidR="00975B6E">
        <w:t>during</w:t>
      </w:r>
      <w:r w:rsidR="00975B6E" w:rsidRPr="005D6774">
        <w:t xml:space="preserve"> </w:t>
      </w:r>
      <w:r w:rsidRPr="005D6774">
        <w:t>the</w:t>
      </w:r>
      <w:r w:rsidR="00892DD0">
        <w:t xml:space="preserve"> period of</w:t>
      </w:r>
      <w:r w:rsidRPr="005D6774">
        <w:t xml:space="preserve"> Incapacitation</w:t>
      </w:r>
      <w:r w:rsidR="00285262">
        <w:t>/</w:t>
      </w:r>
      <w:r w:rsidR="00285262" w:rsidRPr="000A3EF6">
        <w:t xml:space="preserve"> </w:t>
      </w:r>
      <w:r w:rsidR="00285262" w:rsidRPr="00456E19">
        <w:t>Absence</w:t>
      </w:r>
      <w:r w:rsidRPr="005D6774">
        <w:t xml:space="preserve"> </w:t>
      </w:r>
      <w:r w:rsidR="000C6BE9" w:rsidRPr="005D6774">
        <w:t>of the Settlor</w:t>
      </w:r>
      <w:r w:rsidR="000C6BE9">
        <w:t xml:space="preserve"> or</w:t>
      </w:r>
      <w:r w:rsidR="00F23C12">
        <w:t xml:space="preserve"> upon</w:t>
      </w:r>
      <w:r w:rsidR="000C6BE9">
        <w:t xml:space="preserve"> conversion of the Trust to irrevocable</w:t>
      </w:r>
      <w:r w:rsidR="00240B53">
        <w:t xml:space="preserve"> Trust </w:t>
      </w:r>
      <w:r w:rsidRPr="005D6774">
        <w:t xml:space="preserve">, advice of the Protector shall be </w:t>
      </w:r>
      <w:r w:rsidR="00F056EA">
        <w:t>considered</w:t>
      </w:r>
      <w:r w:rsidRPr="005D6774">
        <w:t xml:space="preserve">. </w:t>
      </w:r>
      <w:bookmarkStart w:id="46" w:name="_Hlk9942318"/>
      <w:r w:rsidRPr="005D6774">
        <w:t>In case there is no Protector, then the Beneficiaries may approach the Trustee with their Recommendation and in such a situation the decision of the Trustee shall be binding on the Beneficiaries</w:t>
      </w:r>
      <w:bookmarkEnd w:id="46"/>
      <w:r w:rsidRPr="005D6774">
        <w:t xml:space="preserve">. </w:t>
      </w:r>
    </w:p>
    <w:p w14:paraId="1EC8D6F5" w14:textId="77777777" w:rsidR="001C2A3E" w:rsidRPr="005D6774" w:rsidRDefault="001C2A3E" w:rsidP="001C2A3E">
      <w:pPr>
        <w:pStyle w:val="ListParagraph"/>
        <w:shd w:val="clear" w:color="auto" w:fill="FFFFFF"/>
        <w:spacing w:line="276" w:lineRule="auto"/>
        <w:ind w:left="900"/>
        <w:jc w:val="both"/>
        <w:rPr>
          <w:sz w:val="24"/>
          <w:szCs w:val="24"/>
        </w:rPr>
      </w:pPr>
    </w:p>
    <w:p w14:paraId="19EB2FFA" w14:textId="77777777" w:rsidR="001C2A3E" w:rsidRPr="005D6774" w:rsidRDefault="001C2A3E" w:rsidP="001C2A3E">
      <w:pPr>
        <w:pStyle w:val="Hanging1"/>
        <w:shd w:val="clear" w:color="auto" w:fill="FFFFFF"/>
        <w:tabs>
          <w:tab w:val="left" w:pos="900"/>
        </w:tabs>
        <w:spacing w:line="276" w:lineRule="auto"/>
        <w:ind w:left="900"/>
      </w:pPr>
      <w:r w:rsidRPr="005D6774">
        <w:t>Further any Recommendation made by a Minor Beneficiary shall be represented by the Guardian of the Minor Beneficiary appointed under this Deed.</w:t>
      </w:r>
    </w:p>
    <w:p w14:paraId="6E9C3B6C" w14:textId="77777777" w:rsidR="001C2A3E" w:rsidRPr="005D6774" w:rsidRDefault="001C2A3E" w:rsidP="001C2A3E">
      <w:pPr>
        <w:spacing w:line="276" w:lineRule="auto"/>
        <w:rPr>
          <w:sz w:val="24"/>
          <w:szCs w:val="24"/>
        </w:rPr>
      </w:pPr>
    </w:p>
    <w:p w14:paraId="7AA08183" w14:textId="77777777" w:rsidR="001C2A3E" w:rsidRPr="002B5509" w:rsidRDefault="001C2A3E" w:rsidP="002B5509">
      <w:pPr>
        <w:shd w:val="clear" w:color="auto" w:fill="FFFFFF"/>
        <w:spacing w:line="276" w:lineRule="auto"/>
        <w:ind w:left="900"/>
        <w:jc w:val="both"/>
        <w:rPr>
          <w:sz w:val="24"/>
          <w:szCs w:val="24"/>
        </w:rPr>
      </w:pPr>
      <w:r w:rsidRPr="002B5509">
        <w:rPr>
          <w:sz w:val="24"/>
          <w:szCs w:val="24"/>
        </w:rPr>
        <w:t>Recommendation provided by a Beneficiary who is a U.S Person shall not be binding on the Trustee.</w:t>
      </w:r>
    </w:p>
    <w:p w14:paraId="5250D8F6"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Schedules:</w:t>
      </w:r>
      <w:r w:rsidRPr="005D6774">
        <w:t xml:space="preserve"> The Schedules hereto shall form an integral part of this Deed.</w:t>
      </w:r>
    </w:p>
    <w:p w14:paraId="02A02F5C" w14:textId="77777777" w:rsidR="001C2A3E" w:rsidRPr="005D6774" w:rsidRDefault="001C2A3E" w:rsidP="001C2A3E">
      <w:pPr>
        <w:pStyle w:val="Hanging1"/>
        <w:shd w:val="clear" w:color="auto" w:fill="FFFFFF"/>
        <w:tabs>
          <w:tab w:val="left" w:pos="567"/>
        </w:tabs>
        <w:spacing w:line="276" w:lineRule="auto"/>
        <w:ind w:left="709"/>
      </w:pPr>
    </w:p>
    <w:p w14:paraId="564595AB"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 xml:space="preserve">Successor Trustee </w:t>
      </w:r>
      <w:r w:rsidRPr="005D6774">
        <w:t>shall mean any other subsequent Trustee appointed under this Deed.</w:t>
      </w:r>
    </w:p>
    <w:p w14:paraId="468B9245" w14:textId="77777777" w:rsidR="001C2A3E" w:rsidRPr="005D6774" w:rsidRDefault="001C2A3E" w:rsidP="001C2A3E">
      <w:pPr>
        <w:pStyle w:val="Hanging1"/>
        <w:shd w:val="clear" w:color="auto" w:fill="FFFFFF"/>
        <w:tabs>
          <w:tab w:val="left" w:pos="900"/>
        </w:tabs>
        <w:spacing w:line="276" w:lineRule="auto"/>
        <w:ind w:left="900"/>
      </w:pPr>
    </w:p>
    <w:p w14:paraId="41ED5301" w14:textId="77777777" w:rsidR="001C2A3E" w:rsidRPr="005D6774" w:rsidRDefault="001C2A3E" w:rsidP="001C2A3E">
      <w:pPr>
        <w:pStyle w:val="Hanging1"/>
        <w:tabs>
          <w:tab w:val="left" w:pos="900"/>
        </w:tabs>
        <w:spacing w:line="276" w:lineRule="auto"/>
        <w:ind w:left="900"/>
      </w:pPr>
    </w:p>
    <w:p w14:paraId="48961751" w14:textId="551E50A9" w:rsidR="001C2A3E" w:rsidRPr="005D6774" w:rsidRDefault="001C2A3E" w:rsidP="002B5509">
      <w:pPr>
        <w:pStyle w:val="Hanging1"/>
        <w:numPr>
          <w:ilvl w:val="0"/>
          <w:numId w:val="13"/>
        </w:numPr>
        <w:shd w:val="clear" w:color="auto" w:fill="FFFFFF"/>
        <w:tabs>
          <w:tab w:val="left" w:pos="900"/>
        </w:tabs>
        <w:spacing w:line="276" w:lineRule="auto"/>
      </w:pPr>
      <w:r w:rsidRPr="005D6774">
        <w:rPr>
          <w:b/>
          <w:bCs/>
        </w:rPr>
        <w:t xml:space="preserve">Trust </w:t>
      </w:r>
      <w:r w:rsidRPr="005D6774">
        <w:t>means Trust declared and made pursuant to this Trust Deed</w:t>
      </w:r>
      <w:r w:rsidR="004839C0">
        <w:t xml:space="preserve"> </w:t>
      </w:r>
      <w:bookmarkStart w:id="47" w:name="_Hlk9932554"/>
      <w:r w:rsidR="004839C0">
        <w:t>namely</w:t>
      </w:r>
      <w:bookmarkEnd w:id="47"/>
      <w:r w:rsidR="004839C0">
        <w:t xml:space="preserve"> _</w:t>
      </w:r>
      <w:ins w:id="48" w:author="Prince Gupta" w:date="2025-06-17T11:46:00Z" w16du:dateUtc="2025-06-17T06:16:00Z">
        <w:r w:rsidR="005F55AF">
          <w:t xml:space="preserve">Smith Family </w:t>
        </w:r>
      </w:ins>
      <w:ins w:id="49" w:author="Prince Gupta" w:date="2025-06-17T11:47:00Z" w16du:dateUtc="2025-06-17T06:17:00Z">
        <w:r w:rsidR="005F55AF">
          <w:t>Private Trust</w:t>
        </w:r>
      </w:ins>
      <w:r w:rsidR="004839C0">
        <w:t>____________________________</w:t>
      </w:r>
      <w:r w:rsidRPr="005D6774">
        <w:t>.</w:t>
      </w:r>
    </w:p>
    <w:p w14:paraId="410962FB" w14:textId="77777777" w:rsidR="001C2A3E" w:rsidRPr="005D6774" w:rsidRDefault="001C2A3E" w:rsidP="001C2A3E">
      <w:pPr>
        <w:pStyle w:val="Hanging1"/>
        <w:shd w:val="clear" w:color="auto" w:fill="FFFFFF"/>
        <w:tabs>
          <w:tab w:val="left" w:pos="851"/>
        </w:tabs>
        <w:spacing w:line="276" w:lineRule="auto"/>
        <w:ind w:left="709"/>
      </w:pPr>
    </w:p>
    <w:p w14:paraId="202707E2" w14:textId="77777777" w:rsidR="001C2A3E" w:rsidRPr="005D6774" w:rsidRDefault="001C2A3E" w:rsidP="002B5509">
      <w:pPr>
        <w:pStyle w:val="Hanging1"/>
        <w:numPr>
          <w:ilvl w:val="0"/>
          <w:numId w:val="13"/>
        </w:numPr>
        <w:shd w:val="clear" w:color="auto" w:fill="FFFFFF"/>
        <w:tabs>
          <w:tab w:val="left" w:pos="900"/>
        </w:tabs>
        <w:spacing w:line="276" w:lineRule="auto"/>
        <w:rPr>
          <w:b/>
          <w:bCs/>
        </w:rPr>
      </w:pPr>
      <w:r w:rsidRPr="005D6774">
        <w:rPr>
          <w:b/>
          <w:bCs/>
        </w:rPr>
        <w:t xml:space="preserve">Trust Act </w:t>
      </w:r>
      <w:r w:rsidRPr="005D6774">
        <w:rPr>
          <w:bCs/>
        </w:rPr>
        <w:t>means the Indian Trusts Act, 1882 and includes any amendments thereof or any similar enactments for the time being in force in India.</w:t>
      </w:r>
      <w:r w:rsidRPr="005D6774">
        <w:rPr>
          <w:b/>
          <w:bCs/>
        </w:rPr>
        <w:t xml:space="preserve"> </w:t>
      </w:r>
    </w:p>
    <w:p w14:paraId="146634A2" w14:textId="77777777" w:rsidR="001C2A3E" w:rsidRPr="005D6774" w:rsidRDefault="001C2A3E" w:rsidP="001C2A3E">
      <w:pPr>
        <w:pStyle w:val="Hanging1"/>
        <w:shd w:val="clear" w:color="auto" w:fill="FFFFFF"/>
        <w:tabs>
          <w:tab w:val="left" w:pos="851"/>
        </w:tabs>
        <w:spacing w:line="276" w:lineRule="auto"/>
      </w:pPr>
    </w:p>
    <w:p w14:paraId="2FFDE1ED"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Trust Corpus</w:t>
      </w:r>
      <w:r w:rsidRPr="005D6774">
        <w:t xml:space="preserve"> shall mean the </w:t>
      </w:r>
      <w:r w:rsidR="004839C0" w:rsidRPr="005D6774">
        <w:t>Initial Settlement</w:t>
      </w:r>
      <w:r w:rsidRPr="005D6774">
        <w:t xml:space="preserve">, further settlements, subsequent transfers, acquisitions, assignments of any property, whether movable or immovable, which have been settled into the Trust in the manner provided in </w:t>
      </w:r>
      <w:r w:rsidRPr="005D6774">
        <w:rPr>
          <w:b/>
          <w:i/>
        </w:rPr>
        <w:t>Clause 2 C.</w:t>
      </w:r>
    </w:p>
    <w:p w14:paraId="39D107FB" w14:textId="77777777" w:rsidR="001C2A3E" w:rsidRPr="005D6774" w:rsidRDefault="001C2A3E" w:rsidP="001C2A3E">
      <w:pPr>
        <w:pStyle w:val="Hanging1"/>
        <w:shd w:val="clear" w:color="auto" w:fill="FFFFFF"/>
        <w:tabs>
          <w:tab w:val="left" w:pos="851"/>
        </w:tabs>
        <w:spacing w:line="276" w:lineRule="auto"/>
        <w:ind w:left="709"/>
      </w:pPr>
    </w:p>
    <w:p w14:paraId="232BFB95" w14:textId="4ED224BF"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 xml:space="preserve">Trust Deed or Deed of Trust </w:t>
      </w:r>
      <w:r w:rsidRPr="005D6774">
        <w:t xml:space="preserve">shall mean this Deed </w:t>
      </w:r>
      <w:r w:rsidR="004839C0" w:rsidRPr="005D6774">
        <w:t xml:space="preserve">settling </w:t>
      </w:r>
      <w:r w:rsidR="00C62CFB">
        <w:t xml:space="preserve">the properties mentioned in </w:t>
      </w:r>
      <w:r w:rsidR="00C62CFB" w:rsidRPr="002B5509">
        <w:rPr>
          <w:b/>
          <w:i/>
        </w:rPr>
        <w:t>Clause 2 C</w:t>
      </w:r>
      <w:r w:rsidR="00C62CFB" w:rsidRPr="002B5509">
        <w:rPr>
          <w:b/>
        </w:rPr>
        <w:t xml:space="preserve"> </w:t>
      </w:r>
      <w:r w:rsidR="00C62CFB">
        <w:t xml:space="preserve">for </w:t>
      </w:r>
      <w:r w:rsidR="004839C0">
        <w:t>_</w:t>
      </w:r>
      <w:ins w:id="50" w:author="Prince Gupta" w:date="2025-06-17T11:47:00Z" w16du:dateUtc="2025-06-17T06:17:00Z">
        <w:r w:rsidR="005F55AF">
          <w:t xml:space="preserve">Smith </w:t>
        </w:r>
      </w:ins>
      <w:r w:rsidR="004839C0">
        <w:t>__________</w:t>
      </w:r>
      <w:r w:rsidR="00C62CFB">
        <w:t xml:space="preserve">Family Private </w:t>
      </w:r>
      <w:r w:rsidRPr="005D6774">
        <w:t xml:space="preserve">Trust, which may also be alternatively referred to herein as “this Deed” or “this Trust Deed” or “this Deed of Declaration of Trust” or “this Indenture” or “this Instrument”, further the expression shall also include any amendment and/or restatement of this Deed in as much as such amendment and/or restatement of this Deed </w:t>
      </w:r>
      <w:r w:rsidR="00C62CFB">
        <w:t xml:space="preserve">is </w:t>
      </w:r>
      <w:r w:rsidRPr="005D6774">
        <w:t>executed in terms of the provisions of this Deed.</w:t>
      </w:r>
    </w:p>
    <w:p w14:paraId="695F3CF9" w14:textId="77777777" w:rsidR="001C2A3E" w:rsidRPr="005D6774" w:rsidRDefault="001C2A3E" w:rsidP="001C2A3E">
      <w:pPr>
        <w:pStyle w:val="ListParagraph"/>
        <w:shd w:val="clear" w:color="auto" w:fill="FFFFFF"/>
        <w:spacing w:line="276" w:lineRule="auto"/>
        <w:ind w:left="0"/>
        <w:rPr>
          <w:b/>
          <w:sz w:val="24"/>
          <w:szCs w:val="24"/>
        </w:rPr>
      </w:pPr>
    </w:p>
    <w:p w14:paraId="05B2FEFE"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Trustee:</w:t>
      </w:r>
      <w:r w:rsidRPr="005D6774">
        <w:t xml:space="preserve"> The term Trustee shall mean and include Initial Trustee, Successor Trustee, Additional Trustee unless specifically mentioned otherwise in this Deed.</w:t>
      </w:r>
    </w:p>
    <w:p w14:paraId="3EED0448" w14:textId="77777777" w:rsidR="001C2A3E" w:rsidRPr="005D6774" w:rsidRDefault="001C2A3E" w:rsidP="001C2A3E">
      <w:pPr>
        <w:pStyle w:val="ListParagraph"/>
        <w:spacing w:line="276" w:lineRule="auto"/>
        <w:rPr>
          <w:b/>
          <w:sz w:val="24"/>
          <w:szCs w:val="24"/>
        </w:rPr>
      </w:pPr>
    </w:p>
    <w:p w14:paraId="25CA05DD" w14:textId="0EDC393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Trust Income</w:t>
      </w:r>
      <w:r w:rsidRPr="005D6774">
        <w:t xml:space="preserve"> shall mean and include the income/gain generated from the investment of Trust </w:t>
      </w:r>
      <w:r w:rsidR="00962C32">
        <w:t>Property</w:t>
      </w:r>
      <w:r w:rsidR="00962C32" w:rsidRPr="005D6774">
        <w:t xml:space="preserve"> </w:t>
      </w:r>
      <w:r w:rsidRPr="005D6774">
        <w:t>and shall be kept segregated from the Trust Corpus.</w:t>
      </w:r>
    </w:p>
    <w:p w14:paraId="524FC29B" w14:textId="77777777" w:rsidR="001C2A3E" w:rsidRPr="005D6774" w:rsidRDefault="001C2A3E" w:rsidP="001C2A3E">
      <w:pPr>
        <w:pStyle w:val="Hanging1"/>
        <w:shd w:val="clear" w:color="auto" w:fill="FFFFFF"/>
        <w:tabs>
          <w:tab w:val="left" w:pos="851"/>
        </w:tabs>
        <w:spacing w:line="276" w:lineRule="auto"/>
      </w:pPr>
    </w:p>
    <w:p w14:paraId="58E98D8C"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Trust Property</w:t>
      </w:r>
      <w:r w:rsidRPr="005D6774">
        <w:t xml:space="preserve"> shall mean the Trust Corpus and the Trust Income.</w:t>
      </w:r>
    </w:p>
    <w:p w14:paraId="6D4DE795"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U.S. Beneficiary</w:t>
      </w:r>
      <w:r w:rsidRPr="005D6774">
        <w:t xml:space="preserve"> shall mean a Beneficiary who is a U.S. Person.</w:t>
      </w:r>
    </w:p>
    <w:p w14:paraId="60BA30B8" w14:textId="77777777" w:rsidR="001C2A3E" w:rsidRPr="005D6774" w:rsidRDefault="001C2A3E" w:rsidP="002B5509">
      <w:pPr>
        <w:pStyle w:val="Hanging1"/>
        <w:shd w:val="clear" w:color="auto" w:fill="FFFFFF"/>
        <w:tabs>
          <w:tab w:val="left" w:pos="900"/>
        </w:tabs>
        <w:spacing w:line="276" w:lineRule="auto"/>
      </w:pPr>
    </w:p>
    <w:p w14:paraId="61EBEAC4"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U.S. Person</w:t>
      </w:r>
      <w:r w:rsidRPr="005D6774">
        <w:t xml:space="preserve"> shall mean any person who could be described as a </w:t>
      </w:r>
      <w:r w:rsidRPr="005D6774">
        <w:rPr>
          <w:b/>
        </w:rPr>
        <w:t>“United States Person”</w:t>
      </w:r>
      <w:r w:rsidRPr="005D6774">
        <w:t xml:space="preserve"> as per Section 7701(a) (30) of the U.S. Code.</w:t>
      </w:r>
    </w:p>
    <w:p w14:paraId="329A5EEF" w14:textId="77777777" w:rsidR="001C2A3E" w:rsidRPr="005D6774" w:rsidRDefault="001C2A3E" w:rsidP="002B5509">
      <w:pPr>
        <w:pStyle w:val="Hanging1"/>
        <w:shd w:val="clear" w:color="auto" w:fill="FFFFFF"/>
        <w:spacing w:line="276" w:lineRule="auto"/>
      </w:pPr>
    </w:p>
    <w:p w14:paraId="6738C8B8" w14:textId="77777777" w:rsidR="001C2A3E" w:rsidRPr="005D6774" w:rsidRDefault="001C2A3E" w:rsidP="002B5509">
      <w:pPr>
        <w:pStyle w:val="Hanging1"/>
        <w:numPr>
          <w:ilvl w:val="0"/>
          <w:numId w:val="13"/>
        </w:numPr>
        <w:shd w:val="clear" w:color="auto" w:fill="FFFFFF"/>
        <w:tabs>
          <w:tab w:val="left" w:pos="900"/>
        </w:tabs>
        <w:spacing w:line="276" w:lineRule="auto"/>
      </w:pPr>
      <w:r w:rsidRPr="005D6774">
        <w:rPr>
          <w:b/>
        </w:rPr>
        <w:t>U.S. Code</w:t>
      </w:r>
      <w:r w:rsidRPr="005D6774">
        <w:t xml:space="preserve"> shall mean the Internal Revenue Code of 1986, as amended or any corresponding provision hereafter in effect.</w:t>
      </w:r>
    </w:p>
    <w:p w14:paraId="08792924" w14:textId="77777777" w:rsidR="001C2A3E" w:rsidRPr="005D6774" w:rsidRDefault="001C2A3E" w:rsidP="002B5509">
      <w:pPr>
        <w:pStyle w:val="Hanging1"/>
        <w:shd w:val="clear" w:color="auto" w:fill="FFFFFF"/>
        <w:tabs>
          <w:tab w:val="left" w:pos="900"/>
        </w:tabs>
        <w:spacing w:line="276" w:lineRule="auto"/>
      </w:pPr>
    </w:p>
    <w:p w14:paraId="2B2C0BF1" w14:textId="77777777" w:rsidR="001C2A3E" w:rsidRPr="005D6774" w:rsidRDefault="001C2A3E" w:rsidP="002B5509">
      <w:pPr>
        <w:pStyle w:val="Hanging1"/>
        <w:numPr>
          <w:ilvl w:val="0"/>
          <w:numId w:val="13"/>
        </w:numPr>
        <w:tabs>
          <w:tab w:val="left" w:pos="900"/>
        </w:tabs>
        <w:spacing w:line="276" w:lineRule="auto"/>
      </w:pPr>
      <w:r w:rsidRPr="005D6774">
        <w:rPr>
          <w:b/>
        </w:rPr>
        <w:t>Unfit</w:t>
      </w:r>
      <w:r w:rsidRPr="005D6774">
        <w:t xml:space="preserve"> shall mean and include the state wherein the individual: </w:t>
      </w:r>
    </w:p>
    <w:p w14:paraId="53D2E96D" w14:textId="77777777" w:rsidR="001C2A3E" w:rsidRPr="005D6774" w:rsidRDefault="001C2A3E" w:rsidP="001C2A3E">
      <w:pPr>
        <w:pStyle w:val="Hanging1"/>
        <w:numPr>
          <w:ilvl w:val="1"/>
          <w:numId w:val="24"/>
        </w:numPr>
        <w:tabs>
          <w:tab w:val="left" w:pos="900"/>
        </w:tabs>
        <w:spacing w:line="276" w:lineRule="auto"/>
        <w:ind w:left="1260"/>
      </w:pPr>
      <w:r w:rsidRPr="005D6774">
        <w:t xml:space="preserve">may be directed by self-interest as opposed to the interest of Beneficiaries and/or; </w:t>
      </w:r>
    </w:p>
    <w:p w14:paraId="5D51E25F" w14:textId="77777777" w:rsidR="001E78CD" w:rsidRPr="005D6774" w:rsidRDefault="001E78CD" w:rsidP="001E78CD">
      <w:pPr>
        <w:pStyle w:val="Hanging1"/>
        <w:numPr>
          <w:ilvl w:val="1"/>
          <w:numId w:val="24"/>
        </w:numPr>
        <w:tabs>
          <w:tab w:val="left" w:pos="900"/>
        </w:tabs>
        <w:spacing w:line="276" w:lineRule="auto"/>
        <w:ind w:left="1260"/>
      </w:pPr>
      <w:r w:rsidRPr="005D6774">
        <w:t>has been adjudged</w:t>
      </w:r>
      <w:r w:rsidRPr="005D6774">
        <w:rPr>
          <w:rFonts w:eastAsiaTheme="majorEastAsia"/>
        </w:rPr>
        <w:t xml:space="preserve"> under Applicable Law as being</w:t>
      </w:r>
      <w:r w:rsidRPr="005D6774">
        <w:t xml:space="preserve"> guilty of any act which may either involve moral turpitude, or a criminal offence, and/or </w:t>
      </w:r>
    </w:p>
    <w:p w14:paraId="2966464E" w14:textId="77777777" w:rsidR="001C2A3E" w:rsidRPr="005D6774" w:rsidRDefault="001C2A3E" w:rsidP="001C2A3E">
      <w:pPr>
        <w:pStyle w:val="Hanging1"/>
        <w:numPr>
          <w:ilvl w:val="1"/>
          <w:numId w:val="24"/>
        </w:numPr>
        <w:tabs>
          <w:tab w:val="left" w:pos="900"/>
        </w:tabs>
        <w:spacing w:line="276" w:lineRule="auto"/>
        <w:ind w:left="1260"/>
      </w:pPr>
      <w:r w:rsidRPr="005D6774">
        <w:t xml:space="preserve">suffers any legal disability, insolvency, bankruptcy or a potential conflict of interest scenario and/or </w:t>
      </w:r>
    </w:p>
    <w:p w14:paraId="53A3F879" w14:textId="77777777" w:rsidR="001C2A3E" w:rsidRPr="005D6774" w:rsidRDefault="001C2A3E" w:rsidP="001C2A3E">
      <w:pPr>
        <w:pStyle w:val="Hanging1"/>
        <w:numPr>
          <w:ilvl w:val="1"/>
          <w:numId w:val="24"/>
        </w:numPr>
        <w:tabs>
          <w:tab w:val="left" w:pos="900"/>
        </w:tabs>
        <w:spacing w:line="276" w:lineRule="auto"/>
        <w:ind w:left="1260"/>
      </w:pPr>
      <w:r w:rsidRPr="005D6774">
        <w:lastRenderedPageBreak/>
        <w:t>suffers from any addiction, financial or social conditions that may create a likelihood of bias.</w:t>
      </w:r>
    </w:p>
    <w:p w14:paraId="54802780" w14:textId="77777777" w:rsidR="001C2A3E" w:rsidRPr="005D6774" w:rsidRDefault="001C2A3E" w:rsidP="001C2A3E">
      <w:pPr>
        <w:pStyle w:val="Hanging1"/>
        <w:tabs>
          <w:tab w:val="left" w:pos="900"/>
        </w:tabs>
        <w:spacing w:line="276" w:lineRule="auto"/>
        <w:ind w:left="1260"/>
      </w:pPr>
    </w:p>
    <w:p w14:paraId="537848C5" w14:textId="77777777" w:rsidR="001C2A3E" w:rsidRPr="005D6774" w:rsidRDefault="001C2A3E" w:rsidP="002B5509">
      <w:pPr>
        <w:pStyle w:val="Hanging1"/>
        <w:numPr>
          <w:ilvl w:val="0"/>
          <w:numId w:val="13"/>
        </w:numPr>
        <w:tabs>
          <w:tab w:val="left" w:pos="900"/>
        </w:tabs>
        <w:spacing w:line="276" w:lineRule="auto"/>
      </w:pPr>
      <w:r w:rsidRPr="005D6774">
        <w:t>This Deed shall be interpreted under the laws of the Republic of India and the Applicable Laws thereunder.</w:t>
      </w:r>
    </w:p>
    <w:p w14:paraId="488C7D4A" w14:textId="77777777" w:rsidR="001C2A3E" w:rsidRPr="005D6774" w:rsidRDefault="001C2A3E" w:rsidP="001C2A3E">
      <w:pPr>
        <w:pStyle w:val="Hanging1"/>
        <w:tabs>
          <w:tab w:val="left" w:pos="851"/>
        </w:tabs>
        <w:spacing w:line="276" w:lineRule="auto"/>
      </w:pPr>
    </w:p>
    <w:p w14:paraId="50AF63E9" w14:textId="77777777" w:rsidR="001C2A3E" w:rsidRPr="005D6774" w:rsidRDefault="001C2A3E" w:rsidP="002B5509">
      <w:pPr>
        <w:pStyle w:val="Hanging1"/>
        <w:numPr>
          <w:ilvl w:val="0"/>
          <w:numId w:val="13"/>
        </w:numPr>
        <w:tabs>
          <w:tab w:val="left" w:pos="900"/>
        </w:tabs>
        <w:spacing w:line="276" w:lineRule="auto"/>
      </w:pPr>
      <w:r w:rsidRPr="005D6774">
        <w:t>Singular references to “Trustee”, “Beneficiary” and other singular expressions in this Deed include plural; masculine expres</w:t>
      </w:r>
      <w:r w:rsidRPr="005D6774">
        <w:softHyphen/>
        <w:t>sions include feminine and neuter and vice versa.</w:t>
      </w:r>
    </w:p>
    <w:p w14:paraId="7398CE4A" w14:textId="77777777" w:rsidR="001C2A3E" w:rsidRPr="005D6774" w:rsidRDefault="001C2A3E" w:rsidP="001C2A3E">
      <w:pPr>
        <w:pStyle w:val="Hanging1"/>
        <w:tabs>
          <w:tab w:val="left" w:pos="567"/>
        </w:tabs>
        <w:spacing w:line="276" w:lineRule="auto"/>
        <w:ind w:left="706"/>
      </w:pPr>
    </w:p>
    <w:p w14:paraId="482ED542" w14:textId="77777777" w:rsidR="001C2A3E" w:rsidRDefault="001C2A3E" w:rsidP="002B5509">
      <w:pPr>
        <w:pStyle w:val="Hanging1"/>
        <w:numPr>
          <w:ilvl w:val="0"/>
          <w:numId w:val="13"/>
        </w:numPr>
        <w:tabs>
          <w:tab w:val="left" w:pos="900"/>
        </w:tabs>
        <w:spacing w:line="276" w:lineRule="auto"/>
      </w:pPr>
      <w:r w:rsidRPr="005D6774">
        <w:t>In any judicial proceeding involving the construction or opera</w:t>
      </w:r>
      <w:r w:rsidRPr="005D6774">
        <w:softHyphen/>
        <w:t>tion of this Deed, the then living Beneficiaries shall represent all future, unknown and undetermined Beneficiaries. Any order rendered in such proceeding shall be binding on all unknown and undetermined Beneficiaries.</w:t>
      </w:r>
    </w:p>
    <w:p w14:paraId="47B81FDD" w14:textId="77777777" w:rsidR="004F3EAA" w:rsidRPr="005D6774" w:rsidRDefault="004F3EAA" w:rsidP="007B3260">
      <w:pPr>
        <w:pStyle w:val="Hanging1"/>
        <w:tabs>
          <w:tab w:val="left" w:pos="900"/>
        </w:tabs>
        <w:spacing w:line="276" w:lineRule="auto"/>
      </w:pPr>
    </w:p>
    <w:p w14:paraId="7DAB47C9" w14:textId="77777777" w:rsidR="001C2A3E" w:rsidRPr="005D6774" w:rsidRDefault="001C2A3E" w:rsidP="002B5509">
      <w:pPr>
        <w:pStyle w:val="Hanging1"/>
        <w:numPr>
          <w:ilvl w:val="0"/>
          <w:numId w:val="13"/>
        </w:numPr>
        <w:tabs>
          <w:tab w:val="left" w:pos="900"/>
        </w:tabs>
        <w:spacing w:line="276" w:lineRule="auto"/>
      </w:pPr>
      <w:bookmarkStart w:id="51" w:name="_Hlk9951956"/>
      <w:r w:rsidRPr="005D6774">
        <w:t xml:space="preserve">For administrative, regulatory, legal and operational activities of the Trust </w:t>
      </w:r>
      <w:bookmarkEnd w:id="51"/>
      <w:r w:rsidRPr="005D6774">
        <w:t xml:space="preserve">anyone may rely upon a copy of this Deed, certified by a notary public or Trustee, to be a true copy of this Deed as if it were the original. </w:t>
      </w:r>
    </w:p>
    <w:p w14:paraId="2EEDD671" w14:textId="77777777" w:rsidR="001C2A3E" w:rsidRPr="005D6774" w:rsidRDefault="001C2A3E" w:rsidP="001C2A3E">
      <w:pPr>
        <w:pStyle w:val="Hanging1"/>
        <w:tabs>
          <w:tab w:val="left" w:pos="851"/>
        </w:tabs>
        <w:spacing w:line="276" w:lineRule="auto"/>
      </w:pPr>
    </w:p>
    <w:p w14:paraId="7F666A4B" w14:textId="2E059FC6" w:rsidR="00E954C5" w:rsidRDefault="001C2A3E" w:rsidP="002B5509">
      <w:pPr>
        <w:pStyle w:val="Hanging1"/>
        <w:numPr>
          <w:ilvl w:val="0"/>
          <w:numId w:val="13"/>
        </w:numPr>
        <w:tabs>
          <w:tab w:val="left" w:pos="900"/>
        </w:tabs>
        <w:spacing w:line="276" w:lineRule="auto"/>
      </w:pPr>
      <w:bookmarkStart w:id="52" w:name="_Hlk9852603"/>
      <w:r w:rsidRPr="005D6774">
        <w:t>For the purpose of interpretation and implementation of this Deed</w:t>
      </w:r>
      <w:r w:rsidR="00E954C5">
        <w:t xml:space="preserve">, </w:t>
      </w:r>
      <w:bookmarkStart w:id="53" w:name="_Hlk9941195"/>
      <w:r w:rsidR="00E954C5">
        <w:t>subject to the expressed provisions of the Trust Deed and Letter of Wishes</w:t>
      </w:r>
      <w:r w:rsidRPr="005D6774">
        <w:t xml:space="preserve">, it is clearly specified that </w:t>
      </w:r>
      <w:r w:rsidR="00E954C5">
        <w:t xml:space="preserve">The Trustee shall act: </w:t>
      </w:r>
    </w:p>
    <w:p w14:paraId="5E6E418E" w14:textId="4E4B3C20" w:rsidR="00E954C5" w:rsidRDefault="00E954C5" w:rsidP="002B5509">
      <w:pPr>
        <w:pStyle w:val="Hanging1"/>
        <w:numPr>
          <w:ilvl w:val="1"/>
          <w:numId w:val="51"/>
        </w:numPr>
        <w:tabs>
          <w:tab w:val="left" w:pos="900"/>
        </w:tabs>
        <w:spacing w:line="276" w:lineRule="auto"/>
        <w:ind w:left="1350"/>
      </w:pPr>
      <w:r>
        <w:t>as per directions of the Settlor till such time the Trust is revocable</w:t>
      </w:r>
      <w:r w:rsidR="006B2035">
        <w:t xml:space="preserve"> and the Settlor is not Incapacitated or Absent</w:t>
      </w:r>
      <w:r>
        <w:t xml:space="preserve">; and </w:t>
      </w:r>
    </w:p>
    <w:p w14:paraId="46D5CE3C" w14:textId="322D6A7E" w:rsidR="00E954C5" w:rsidRDefault="00E954C5" w:rsidP="002F0386">
      <w:pPr>
        <w:pStyle w:val="Hanging1"/>
        <w:numPr>
          <w:ilvl w:val="1"/>
          <w:numId w:val="51"/>
        </w:numPr>
        <w:tabs>
          <w:tab w:val="left" w:pos="900"/>
        </w:tabs>
        <w:spacing w:line="276" w:lineRule="auto"/>
        <w:ind w:left="1350"/>
      </w:pPr>
      <w:r>
        <w:t>in Consultation with the protector, during the period of incapacitation/absence of Settlor or upon conversion of the Trust to irrevocable; and</w:t>
      </w:r>
    </w:p>
    <w:p w14:paraId="76E32B6A" w14:textId="53C01C38" w:rsidR="00E954C5" w:rsidRDefault="00E954C5" w:rsidP="002B5509">
      <w:pPr>
        <w:pStyle w:val="Hanging1"/>
        <w:numPr>
          <w:ilvl w:val="1"/>
          <w:numId w:val="51"/>
        </w:numPr>
        <w:tabs>
          <w:tab w:val="left" w:pos="900"/>
        </w:tabs>
        <w:spacing w:line="276" w:lineRule="auto"/>
        <w:ind w:left="1350"/>
      </w:pPr>
      <w:r>
        <w:t xml:space="preserve">based </w:t>
      </w:r>
      <w:r w:rsidR="00164A50">
        <w:t>on</w:t>
      </w:r>
      <w:r>
        <w:t xml:space="preserve"> Recommendation of Beneficiaries in case the office of the </w:t>
      </w:r>
      <w:r w:rsidR="00164A50">
        <w:t xml:space="preserve">Protector </w:t>
      </w:r>
      <w:r>
        <w:t>is vacant.</w:t>
      </w:r>
      <w:bookmarkEnd w:id="53"/>
    </w:p>
    <w:p w14:paraId="75488098" w14:textId="34BF0958" w:rsidR="001C2A3E" w:rsidRPr="005D6774" w:rsidRDefault="00922705" w:rsidP="002B5509">
      <w:pPr>
        <w:pStyle w:val="Hanging1"/>
        <w:tabs>
          <w:tab w:val="left" w:pos="900"/>
        </w:tabs>
        <w:spacing w:line="276" w:lineRule="auto"/>
        <w:ind w:left="900"/>
      </w:pPr>
      <w:bookmarkStart w:id="54" w:name="_Hlk9941234"/>
      <w:r>
        <w:t>Provided however that</w:t>
      </w:r>
      <w:r w:rsidR="001C2A3E" w:rsidRPr="005D6774">
        <w:t xml:space="preserve">, the Trustee can act without </w:t>
      </w:r>
      <w:r>
        <w:t>any direction</w:t>
      </w:r>
      <w:r w:rsidR="001C2A3E" w:rsidRPr="005D6774">
        <w:t>, Consultation or  Recommendation, if such action is required to be undertaken for compliance with any statutory, regulatory, contractual or legal purpose</w:t>
      </w:r>
      <w:r w:rsidR="00F4361F">
        <w:t xml:space="preserve"> or for the maintenance of Trust Property</w:t>
      </w:r>
      <w:r w:rsidR="001C2A3E" w:rsidRPr="005D6774">
        <w:t>.</w:t>
      </w:r>
    </w:p>
    <w:bookmarkEnd w:id="52"/>
    <w:bookmarkEnd w:id="54"/>
    <w:p w14:paraId="797A355C" w14:textId="77777777" w:rsidR="001C2A3E" w:rsidRPr="005D6774" w:rsidRDefault="001C2A3E" w:rsidP="001C2A3E">
      <w:pPr>
        <w:pStyle w:val="Hanging1"/>
        <w:tabs>
          <w:tab w:val="left" w:pos="851"/>
        </w:tabs>
        <w:spacing w:line="276" w:lineRule="auto"/>
      </w:pPr>
    </w:p>
    <w:p w14:paraId="605E0B39" w14:textId="1FD6461E" w:rsidR="001C2A3E" w:rsidRPr="005D6774" w:rsidRDefault="001C2A3E" w:rsidP="002B5509">
      <w:pPr>
        <w:pStyle w:val="Hanging1"/>
        <w:numPr>
          <w:ilvl w:val="0"/>
          <w:numId w:val="13"/>
        </w:numPr>
        <w:shd w:val="clear" w:color="auto" w:fill="FFFFFF"/>
        <w:tabs>
          <w:tab w:val="left" w:pos="900"/>
        </w:tabs>
        <w:spacing w:line="276" w:lineRule="auto"/>
      </w:pPr>
      <w:bookmarkStart w:id="55" w:name="_Hlk508806695"/>
      <w:r w:rsidRPr="005D6774">
        <w:t xml:space="preserve">Further to </w:t>
      </w:r>
      <w:r w:rsidRPr="005D6774">
        <w:rPr>
          <w:b/>
          <w:i/>
        </w:rPr>
        <w:t>Clause 4</w:t>
      </w:r>
      <w:r w:rsidR="00A67099">
        <w:rPr>
          <w:b/>
          <w:i/>
        </w:rPr>
        <w:t>1</w:t>
      </w:r>
      <w:r w:rsidR="003E585B" w:rsidRPr="005D6774">
        <w:rPr>
          <w:b/>
          <w:i/>
        </w:rPr>
        <w:t>,</w:t>
      </w:r>
      <w:r w:rsidRPr="005D6774">
        <w:t xml:space="preserve"> it is clarified that in case it appears to the Trustee that:</w:t>
      </w:r>
    </w:p>
    <w:p w14:paraId="12E16CD7" w14:textId="77777777" w:rsidR="001C2A3E" w:rsidRPr="005D6774" w:rsidRDefault="001C2A3E" w:rsidP="001C2A3E">
      <w:pPr>
        <w:pStyle w:val="ListParagraph"/>
        <w:spacing w:line="276" w:lineRule="auto"/>
        <w:rPr>
          <w:sz w:val="24"/>
          <w:szCs w:val="24"/>
        </w:rPr>
      </w:pPr>
    </w:p>
    <w:p w14:paraId="6D19337E" w14:textId="77777777" w:rsidR="001C2A3E" w:rsidRPr="005D6774" w:rsidRDefault="001C2A3E" w:rsidP="001C2A3E">
      <w:pPr>
        <w:pStyle w:val="Hanging1"/>
        <w:numPr>
          <w:ilvl w:val="1"/>
          <w:numId w:val="29"/>
        </w:numPr>
        <w:shd w:val="clear" w:color="auto" w:fill="FFFFFF"/>
        <w:tabs>
          <w:tab w:val="left" w:pos="720"/>
        </w:tabs>
        <w:spacing w:line="276" w:lineRule="auto"/>
        <w:ind w:left="1276"/>
      </w:pPr>
      <w:r w:rsidRPr="005D6774">
        <w:t xml:space="preserve">the representations made by the Settlor in respect of the Trust Property are false; or </w:t>
      </w:r>
    </w:p>
    <w:p w14:paraId="7AD95C3C" w14:textId="6CD04515" w:rsidR="00A67099" w:rsidRPr="005D6774" w:rsidRDefault="001C2A3E">
      <w:pPr>
        <w:pStyle w:val="Hanging1"/>
        <w:numPr>
          <w:ilvl w:val="1"/>
          <w:numId w:val="29"/>
        </w:numPr>
        <w:shd w:val="clear" w:color="auto" w:fill="FFFFFF"/>
        <w:tabs>
          <w:tab w:val="left" w:pos="720"/>
        </w:tabs>
        <w:spacing w:line="276" w:lineRule="auto"/>
        <w:ind w:left="1276"/>
      </w:pPr>
      <w:r w:rsidRPr="005D6774">
        <w:t>the Settlor</w:t>
      </w:r>
      <w:r w:rsidR="00B65384">
        <w:t>,</w:t>
      </w:r>
      <w:r w:rsidRPr="005D6774">
        <w:t xml:space="preserve"> Beneficiaries</w:t>
      </w:r>
      <w:r w:rsidR="00214F91" w:rsidRPr="00214F91">
        <w:t xml:space="preserve"> </w:t>
      </w:r>
      <w:r w:rsidR="00214F91">
        <w:t xml:space="preserve">and/or contributor </w:t>
      </w:r>
      <w:r w:rsidRPr="005D6774">
        <w:t>have a mala-fide intention to utilize the machinery of the Trust to circumvent or defeat a prohibition or sanction under Applicable Law, which would otherwise entail criminal, legal or contractual liability;</w:t>
      </w:r>
    </w:p>
    <w:p w14:paraId="7FB4668D" w14:textId="3B9DB99E" w:rsidR="001C2A3E" w:rsidRPr="005D6774" w:rsidRDefault="001C2A3E" w:rsidP="002B5509">
      <w:pPr>
        <w:pStyle w:val="Hanging1"/>
        <w:shd w:val="clear" w:color="auto" w:fill="FFFFFF"/>
        <w:tabs>
          <w:tab w:val="left" w:pos="720"/>
        </w:tabs>
        <w:spacing w:line="276" w:lineRule="auto"/>
        <w:ind w:left="916"/>
      </w:pPr>
      <w:r w:rsidRPr="005D6774">
        <w:lastRenderedPageBreak/>
        <w:t xml:space="preserve">the Trustee, at its sole discretion, shall have the right to refuse a settlement or terminate the Trust and either revert the Trust Property back to the Settlor </w:t>
      </w:r>
      <w:r w:rsidR="00962C32" w:rsidRPr="00371706">
        <w:t xml:space="preserve">and/or contributor </w:t>
      </w:r>
      <w:r w:rsidRPr="005D6774">
        <w:t>or distribute the Trust Property to the Beneficiaries.</w:t>
      </w:r>
      <w:bookmarkEnd w:id="55"/>
    </w:p>
    <w:p w14:paraId="46CF19B2" w14:textId="77777777" w:rsidR="001C2A3E" w:rsidRPr="005D6774" w:rsidRDefault="001C2A3E" w:rsidP="001C2A3E">
      <w:pPr>
        <w:pStyle w:val="ListParagraph"/>
        <w:spacing w:line="276" w:lineRule="auto"/>
        <w:rPr>
          <w:sz w:val="24"/>
          <w:szCs w:val="24"/>
        </w:rPr>
      </w:pPr>
    </w:p>
    <w:p w14:paraId="12199FDA" w14:textId="0CF72633" w:rsidR="009F2382" w:rsidRDefault="009F2382" w:rsidP="002B5509">
      <w:pPr>
        <w:pStyle w:val="Hanging1"/>
        <w:numPr>
          <w:ilvl w:val="0"/>
          <w:numId w:val="13"/>
        </w:numPr>
        <w:tabs>
          <w:tab w:val="left" w:pos="900"/>
        </w:tabs>
        <w:spacing w:line="276" w:lineRule="auto"/>
      </w:pPr>
      <w:r>
        <w:t>All the</w:t>
      </w:r>
      <w:r w:rsidR="00A67099">
        <w:t xml:space="preserve"> documents related to the Trust</w:t>
      </w:r>
      <w:r>
        <w:t xml:space="preserve"> including but not limited to The Trust Deed, Letters of Wishes, Title Documents for the Trust Property, Accounting Records</w:t>
      </w:r>
      <w:r w:rsidR="00A67099">
        <w:t xml:space="preserve"> </w:t>
      </w:r>
      <w:r w:rsidR="001C2A3E" w:rsidRPr="005D6774">
        <w:t>shall be held in safe custody of the Trustee</w:t>
      </w:r>
      <w:r w:rsidR="00B765F0" w:rsidRPr="005D6774">
        <w:t xml:space="preserve"> either directly or indirectly through a service provider specializing in document custody services as appointed by the Trustee</w:t>
      </w:r>
      <w:r w:rsidR="001C2A3E" w:rsidRPr="005D6774">
        <w:t xml:space="preserve">. </w:t>
      </w:r>
    </w:p>
    <w:p w14:paraId="7C162E08" w14:textId="77777777" w:rsidR="009F2382" w:rsidRDefault="001C2A3E" w:rsidP="002B5509">
      <w:pPr>
        <w:pStyle w:val="Hanging1"/>
        <w:tabs>
          <w:tab w:val="left" w:pos="900"/>
        </w:tabs>
        <w:spacing w:line="276" w:lineRule="auto"/>
        <w:ind w:left="900"/>
      </w:pPr>
      <w:r w:rsidRPr="005D6774">
        <w:t xml:space="preserve"> </w:t>
      </w:r>
    </w:p>
    <w:p w14:paraId="79F0DFD0" w14:textId="77777777" w:rsidR="001C2A3E" w:rsidRPr="005D6774" w:rsidRDefault="001C2A3E" w:rsidP="002B5509">
      <w:pPr>
        <w:pStyle w:val="Hanging1"/>
        <w:numPr>
          <w:ilvl w:val="0"/>
          <w:numId w:val="13"/>
        </w:numPr>
        <w:tabs>
          <w:tab w:val="left" w:pos="900"/>
        </w:tabs>
        <w:spacing w:line="276" w:lineRule="auto"/>
      </w:pPr>
      <w:r w:rsidRPr="005D6774">
        <w:t>The Trustee is empowered to disclose the Trust Deed and the affairs of the Trust provided that such disclosure is necessary for administrative, regulatory, legal and operational activities of the Trust.</w:t>
      </w:r>
    </w:p>
    <w:p w14:paraId="28C738F5" w14:textId="77777777" w:rsidR="001C2A3E" w:rsidRPr="005D6774" w:rsidRDefault="001C2A3E" w:rsidP="001C2A3E">
      <w:pPr>
        <w:pStyle w:val="ListParagraph"/>
        <w:spacing w:line="276" w:lineRule="auto"/>
        <w:jc w:val="both"/>
        <w:rPr>
          <w:sz w:val="24"/>
          <w:szCs w:val="24"/>
        </w:rPr>
      </w:pPr>
    </w:p>
    <w:p w14:paraId="7DE0D55C" w14:textId="4F9606F1" w:rsidR="001C2A3E" w:rsidRPr="005D6774" w:rsidRDefault="001C2A3E" w:rsidP="002B5509">
      <w:pPr>
        <w:pStyle w:val="Hanging1"/>
        <w:numPr>
          <w:ilvl w:val="0"/>
          <w:numId w:val="13"/>
        </w:numPr>
        <w:tabs>
          <w:tab w:val="left" w:pos="900"/>
        </w:tabs>
        <w:spacing w:line="276" w:lineRule="auto"/>
      </w:pPr>
      <w:r w:rsidRPr="005D6774">
        <w:t xml:space="preserve">The Trustee is empowered to appoint any </w:t>
      </w:r>
      <w:r w:rsidR="009F2382">
        <w:t xml:space="preserve">additional </w:t>
      </w:r>
      <w:r w:rsidRPr="005D6774">
        <w:t>service provider under its/his/her fiduciary responsibilities</w:t>
      </w:r>
      <w:r w:rsidR="009F2382">
        <w:t xml:space="preserve"> </w:t>
      </w:r>
      <w:bookmarkStart w:id="56" w:name="_Hlk9932914"/>
      <w:r w:rsidR="009F2382">
        <w:t>and</w:t>
      </w:r>
      <w:r w:rsidRPr="005D6774">
        <w:t xml:space="preserve"> </w:t>
      </w:r>
      <w:r w:rsidR="009F2382">
        <w:t>r</w:t>
      </w:r>
      <w:r w:rsidR="009F2382" w:rsidRPr="005D6774">
        <w:t>easonable cost thereof may be recovered from the Trust Property</w:t>
      </w:r>
      <w:r w:rsidR="009F2382">
        <w:t xml:space="preserve"> provided such appointment is made with</w:t>
      </w:r>
      <w:r w:rsidR="009F2382" w:rsidRPr="005D6774">
        <w:t xml:space="preserve"> </w:t>
      </w:r>
      <w:r w:rsidR="009F2382">
        <w:t xml:space="preserve">the </w:t>
      </w:r>
      <w:r w:rsidRPr="005D6774">
        <w:t xml:space="preserve">approval </w:t>
      </w:r>
      <w:r w:rsidR="009F2382">
        <w:t xml:space="preserve">of </w:t>
      </w:r>
      <w:r w:rsidRPr="005D6774">
        <w:t xml:space="preserve">the Settlor </w:t>
      </w:r>
      <w:r w:rsidR="009F2382">
        <w:t>and i</w:t>
      </w:r>
      <w:r w:rsidRPr="005D6774">
        <w:t>n case of Incapacitation</w:t>
      </w:r>
      <w:r w:rsidR="00285262">
        <w:t>/</w:t>
      </w:r>
      <w:r w:rsidR="00285262" w:rsidRPr="000A3EF6">
        <w:t xml:space="preserve"> </w:t>
      </w:r>
      <w:r w:rsidR="00285262" w:rsidRPr="00456E19">
        <w:t>Absence</w:t>
      </w:r>
      <w:r w:rsidRPr="005D6774">
        <w:t xml:space="preserve"> of Settlor </w:t>
      </w:r>
      <w:r w:rsidR="009F2382">
        <w:t xml:space="preserve">or </w:t>
      </w:r>
      <w:r w:rsidR="00C04551">
        <w:t xml:space="preserve">upon </w:t>
      </w:r>
      <w:r w:rsidR="009F2382">
        <w:t>conversion of the Trust to irrevocable</w:t>
      </w:r>
      <w:r w:rsidR="00240B53">
        <w:t xml:space="preserve"> Trust</w:t>
      </w:r>
      <w:r w:rsidR="009F2382">
        <w:t xml:space="preserve"> that of</w:t>
      </w:r>
      <w:r w:rsidRPr="005D6774">
        <w:t xml:space="preserve"> the Protector</w:t>
      </w:r>
      <w:bookmarkEnd w:id="56"/>
      <w:r w:rsidRPr="005D6774">
        <w:t xml:space="preserve">. </w:t>
      </w:r>
    </w:p>
    <w:p w14:paraId="356619C4" w14:textId="77777777" w:rsidR="001C2A3E" w:rsidRPr="005D6774" w:rsidRDefault="001C2A3E" w:rsidP="001C2A3E">
      <w:pPr>
        <w:pStyle w:val="Hanging1"/>
        <w:tabs>
          <w:tab w:val="left" w:pos="900"/>
        </w:tabs>
        <w:spacing w:line="276" w:lineRule="auto"/>
      </w:pPr>
    </w:p>
    <w:p w14:paraId="28F74B0C" w14:textId="49953D97" w:rsidR="001C2A3E" w:rsidRPr="005D6774" w:rsidRDefault="001C2A3E" w:rsidP="002B5509">
      <w:pPr>
        <w:pStyle w:val="Hanging1"/>
        <w:numPr>
          <w:ilvl w:val="0"/>
          <w:numId w:val="13"/>
        </w:numPr>
        <w:tabs>
          <w:tab w:val="left" w:pos="900"/>
        </w:tabs>
        <w:spacing w:line="276" w:lineRule="auto"/>
      </w:pPr>
      <w:r w:rsidRPr="005D6774">
        <w:t>This Deed or any further Deed of Amendment to this Deed</w:t>
      </w:r>
      <w:r w:rsidR="00962C32">
        <w:t xml:space="preserve"> and/or any restatement of this Deed </w:t>
      </w:r>
      <w:r w:rsidRPr="005D6774">
        <w:t>may be executed in one or more counterparts, each of which when so executed and delivered shall be deemed to be an original, but all of which together shall constitute one and the same instrument and any such concerned Party may execute this Deed by signing any one or more of such originals or counterparts. The delivery of signed counterparts by facsimile transmission or electronic mail in “portable document format” (“.pdf”) shall be as effective as signing and delivering the counterpart in person. However, the original document shall be required to be signed by the respective Parties and delivered to the Trustee for the acceptance of execution of such document as a part of the Deed within reasonable time from the date of execution.</w:t>
      </w:r>
    </w:p>
    <w:p w14:paraId="3206D2D8" w14:textId="77777777" w:rsidR="001C2A3E" w:rsidRPr="005D6774" w:rsidRDefault="001C2A3E" w:rsidP="001C2A3E">
      <w:pPr>
        <w:pStyle w:val="Hanging1"/>
        <w:tabs>
          <w:tab w:val="left" w:pos="851"/>
        </w:tabs>
        <w:spacing w:line="276" w:lineRule="auto"/>
      </w:pPr>
    </w:p>
    <w:p w14:paraId="4AD366E2" w14:textId="6BF6397E" w:rsidR="001C2A3E" w:rsidRPr="002B5509" w:rsidRDefault="001C2A3E" w:rsidP="002B5509">
      <w:pPr>
        <w:pStyle w:val="ListParagraph"/>
        <w:numPr>
          <w:ilvl w:val="0"/>
          <w:numId w:val="13"/>
        </w:numPr>
        <w:tabs>
          <w:tab w:val="left" w:pos="900"/>
        </w:tabs>
        <w:spacing w:line="276" w:lineRule="auto"/>
        <w:jc w:val="both"/>
        <w:rPr>
          <w:b/>
          <w:sz w:val="24"/>
          <w:szCs w:val="24"/>
        </w:rPr>
      </w:pPr>
      <w:r w:rsidRPr="005D6774">
        <w:rPr>
          <w:sz w:val="24"/>
          <w:szCs w:val="24"/>
        </w:rPr>
        <w:t xml:space="preserve">In the event further documents/agreements/supplemental Trust Deeds are to be executed or amendments have to be made to the Deed for the purpose of making the Trust compliant </w:t>
      </w:r>
      <w:bookmarkStart w:id="57" w:name="_Hlk9973369"/>
      <w:r w:rsidRPr="005D6774">
        <w:rPr>
          <w:sz w:val="24"/>
          <w:szCs w:val="24"/>
        </w:rPr>
        <w:t>with the intentions of the Settlor,</w:t>
      </w:r>
      <w:bookmarkEnd w:id="57"/>
      <w:r w:rsidRPr="005D6774">
        <w:rPr>
          <w:sz w:val="24"/>
          <w:szCs w:val="24"/>
        </w:rPr>
        <w:t xml:space="preserve"> prevailing/future laws, rules, regulations or existing contractual documents or give effect to the provisions of this Deed or for the proper execution of this Deed, the Settlor, or </w:t>
      </w:r>
      <w:r w:rsidR="00975B6E">
        <w:rPr>
          <w:sz w:val="24"/>
          <w:szCs w:val="24"/>
        </w:rPr>
        <w:t xml:space="preserve">in case of </w:t>
      </w:r>
      <w:r w:rsidRPr="005D6774">
        <w:rPr>
          <w:sz w:val="24"/>
          <w:szCs w:val="24"/>
        </w:rPr>
        <w:t xml:space="preserve"> Incapacitation</w:t>
      </w:r>
      <w:r w:rsidR="00285262">
        <w:t>/</w:t>
      </w:r>
      <w:r w:rsidR="00285262" w:rsidRPr="000A3EF6">
        <w:t xml:space="preserve"> </w:t>
      </w:r>
      <w:r w:rsidR="00285262" w:rsidRPr="002B5509">
        <w:rPr>
          <w:sz w:val="24"/>
          <w:szCs w:val="24"/>
        </w:rPr>
        <w:t>Absence</w:t>
      </w:r>
      <w:r w:rsidRPr="005D6774">
        <w:rPr>
          <w:sz w:val="24"/>
          <w:szCs w:val="24"/>
        </w:rPr>
        <w:t xml:space="preserve"> of the Settlor</w:t>
      </w:r>
      <w:r w:rsidR="004E0C84">
        <w:rPr>
          <w:sz w:val="24"/>
          <w:szCs w:val="24"/>
        </w:rPr>
        <w:t xml:space="preserve"> or </w:t>
      </w:r>
      <w:r w:rsidR="00AB1607">
        <w:rPr>
          <w:sz w:val="24"/>
          <w:szCs w:val="24"/>
        </w:rPr>
        <w:t xml:space="preserve">upon </w:t>
      </w:r>
      <w:r w:rsidR="004E0C84">
        <w:rPr>
          <w:sz w:val="24"/>
          <w:szCs w:val="24"/>
        </w:rPr>
        <w:t>conversion of the Trust to irrevocable</w:t>
      </w:r>
      <w:r w:rsidR="00384D6B">
        <w:rPr>
          <w:sz w:val="24"/>
          <w:szCs w:val="24"/>
        </w:rPr>
        <w:t xml:space="preserve"> Trust</w:t>
      </w:r>
      <w:r w:rsidRPr="005D6774">
        <w:rPr>
          <w:sz w:val="24"/>
          <w:szCs w:val="24"/>
        </w:rPr>
        <w:t>,</w:t>
      </w:r>
      <w:r w:rsidRPr="005D6774">
        <w:rPr>
          <w:b/>
          <w:i/>
          <w:sz w:val="24"/>
          <w:szCs w:val="24"/>
        </w:rPr>
        <w:t xml:space="preserve"> </w:t>
      </w:r>
      <w:r w:rsidRPr="005D6774">
        <w:rPr>
          <w:sz w:val="24"/>
          <w:szCs w:val="24"/>
        </w:rPr>
        <w:t xml:space="preserve">the Trustee or Protector as the case may be or any other person appointed by the Settlor </w:t>
      </w:r>
      <w:r w:rsidR="004338DC" w:rsidRPr="004338DC">
        <w:rPr>
          <w:sz w:val="24"/>
          <w:szCs w:val="24"/>
        </w:rPr>
        <w:t xml:space="preserve">for this purpose shall give his/her/its advice in writing to co-operate </w:t>
      </w:r>
      <w:r w:rsidR="004338DC">
        <w:rPr>
          <w:sz w:val="24"/>
          <w:szCs w:val="24"/>
        </w:rPr>
        <w:t>and</w:t>
      </w:r>
      <w:r w:rsidRPr="005D6774">
        <w:rPr>
          <w:sz w:val="24"/>
          <w:szCs w:val="24"/>
        </w:rPr>
        <w:t xml:space="preserve"> execute all such documents/agreements/supplemental Trust Deeds or amendments to the Deed as are required</w:t>
      </w:r>
      <w:r w:rsidR="004338DC" w:rsidRPr="004338DC">
        <w:t xml:space="preserve"> </w:t>
      </w:r>
      <w:r w:rsidR="004338DC" w:rsidRPr="004338DC">
        <w:rPr>
          <w:sz w:val="24"/>
          <w:szCs w:val="24"/>
        </w:rPr>
        <w:t xml:space="preserve">, to the satisfaction of the Trustee, and in any event, not later than 60 days or </w:t>
      </w:r>
      <w:r w:rsidR="004338DC" w:rsidRPr="004338DC">
        <w:rPr>
          <w:sz w:val="24"/>
          <w:szCs w:val="24"/>
        </w:rPr>
        <w:lastRenderedPageBreak/>
        <w:t>such additional  period  as  may  be  required or mutually agreed upon from the date of receipt of such request from the Trustee.</w:t>
      </w:r>
      <w:r w:rsidRPr="005D6774">
        <w:rPr>
          <w:sz w:val="24"/>
          <w:szCs w:val="24"/>
        </w:rPr>
        <w:t xml:space="preserve"> </w:t>
      </w:r>
    </w:p>
    <w:p w14:paraId="4815ACA6" w14:textId="77777777" w:rsidR="001F768B" w:rsidRPr="002B5509" w:rsidRDefault="001F768B" w:rsidP="002B5509">
      <w:pPr>
        <w:pStyle w:val="ListParagraph"/>
        <w:rPr>
          <w:b/>
          <w:sz w:val="24"/>
          <w:szCs w:val="24"/>
        </w:rPr>
      </w:pPr>
    </w:p>
    <w:p w14:paraId="7E561076" w14:textId="20388F27" w:rsidR="001F768B" w:rsidRPr="002B5509" w:rsidRDefault="001F768B" w:rsidP="002B5509">
      <w:pPr>
        <w:pStyle w:val="ListParagraph"/>
        <w:numPr>
          <w:ilvl w:val="0"/>
          <w:numId w:val="13"/>
        </w:numPr>
        <w:tabs>
          <w:tab w:val="left" w:pos="900"/>
        </w:tabs>
        <w:spacing w:line="276" w:lineRule="auto"/>
        <w:jc w:val="both"/>
        <w:rPr>
          <w:sz w:val="24"/>
          <w:szCs w:val="24"/>
        </w:rPr>
      </w:pPr>
      <w:bookmarkStart w:id="58" w:name="_Hlk9967886"/>
      <w:r w:rsidRPr="002B5509">
        <w:rPr>
          <w:sz w:val="24"/>
          <w:szCs w:val="24"/>
        </w:rPr>
        <w:t xml:space="preserve">For the purpose of interpretation and implementation of this Deed reference to any law may be construed as reference to such law </w:t>
      </w:r>
      <w:r w:rsidR="002B1A65">
        <w:rPr>
          <w:sz w:val="24"/>
          <w:szCs w:val="24"/>
        </w:rPr>
        <w:t xml:space="preserve">and its subsequent amendments and/or substitutions </w:t>
      </w:r>
      <w:r>
        <w:rPr>
          <w:sz w:val="24"/>
          <w:szCs w:val="24"/>
        </w:rPr>
        <w:t>read</w:t>
      </w:r>
      <w:r w:rsidRPr="002B5509">
        <w:rPr>
          <w:sz w:val="24"/>
          <w:szCs w:val="24"/>
        </w:rPr>
        <w:t xml:space="preserve"> together with all the regulations, notifications, circulars </w:t>
      </w:r>
      <w:r>
        <w:rPr>
          <w:sz w:val="24"/>
          <w:szCs w:val="24"/>
        </w:rPr>
        <w:t>issued under</w:t>
      </w:r>
      <w:r w:rsidRPr="002B5509">
        <w:rPr>
          <w:sz w:val="24"/>
          <w:szCs w:val="24"/>
        </w:rPr>
        <w:t xml:space="preserve"> such law.</w:t>
      </w:r>
    </w:p>
    <w:bookmarkEnd w:id="58"/>
    <w:p w14:paraId="2B1ED1B5" w14:textId="77777777" w:rsidR="001C2A3E" w:rsidRPr="005D6774" w:rsidRDefault="001C2A3E" w:rsidP="001C2A3E">
      <w:pPr>
        <w:pStyle w:val="ListParagraph"/>
        <w:tabs>
          <w:tab w:val="num" w:pos="720"/>
        </w:tabs>
        <w:spacing w:line="276" w:lineRule="auto"/>
        <w:ind w:left="0"/>
        <w:jc w:val="both"/>
        <w:rPr>
          <w:b/>
          <w:bCs/>
          <w:iCs/>
          <w:sz w:val="24"/>
          <w:szCs w:val="24"/>
          <w:lang w:val="en-IN" w:eastAsia="en-IN"/>
        </w:rPr>
      </w:pPr>
    </w:p>
    <w:p w14:paraId="047511AF" w14:textId="00455C1C" w:rsidR="00290E90" w:rsidRDefault="00290E90" w:rsidP="002F0386">
      <w:pPr>
        <w:pStyle w:val="Hanging1"/>
        <w:numPr>
          <w:ilvl w:val="0"/>
          <w:numId w:val="13"/>
        </w:numPr>
        <w:tabs>
          <w:tab w:val="left" w:pos="900"/>
        </w:tabs>
        <w:spacing w:line="276" w:lineRule="auto"/>
      </w:pPr>
      <w:bookmarkStart w:id="59" w:name="_Hlk9967173"/>
      <w:bookmarkStart w:id="60" w:name="_Hlk9932818"/>
      <w:r w:rsidRPr="005D6774">
        <w:t>For the purpose of interpretation and implementation of this Deed</w:t>
      </w:r>
      <w:bookmarkEnd w:id="59"/>
      <w:r w:rsidRPr="005D6774">
        <w:t>, it is clearly specified that</w:t>
      </w:r>
      <w:r w:rsidR="000269DD">
        <w:t xml:space="preserve"> any discretion of the Trustee</w:t>
      </w:r>
      <w:r w:rsidR="00D57889">
        <w:t xml:space="preserve"> or </w:t>
      </w:r>
      <w:r w:rsidR="00E77211">
        <w:t>Consultation/Recommendation of any Constituents of the Trust other than the Settlor cannot be construed as overriding the expressed provisions of this Deed or the intentions of the Settlor captured in writing and acknowledged by the Trustee. In the event of any conflict</w:t>
      </w:r>
      <w:r w:rsidR="00F43392">
        <w:t xml:space="preserve"> with expressed provisions of this Deed</w:t>
      </w:r>
      <w:r w:rsidR="004F6681">
        <w:t xml:space="preserve"> or the intentions of the Settlor,</w:t>
      </w:r>
      <w:r w:rsidR="00F43392">
        <w:t xml:space="preserve"> the same shall prevail over any discretion of the Trustees</w:t>
      </w:r>
      <w:r w:rsidR="00D57889">
        <w:t xml:space="preserve"> or</w:t>
      </w:r>
      <w:r w:rsidR="00F43392">
        <w:t xml:space="preserve"> Consultations/Recommendations of any Constituents of the Trust. </w:t>
      </w:r>
    </w:p>
    <w:p w14:paraId="511D0BA2" w14:textId="77777777" w:rsidR="00220052" w:rsidRDefault="00220052" w:rsidP="002B5509">
      <w:pPr>
        <w:pStyle w:val="ListParagraph"/>
      </w:pPr>
    </w:p>
    <w:p w14:paraId="7FEB42BC" w14:textId="31DD2501" w:rsidR="00220052" w:rsidRDefault="00220052" w:rsidP="002B5509">
      <w:pPr>
        <w:pStyle w:val="Hanging1"/>
        <w:numPr>
          <w:ilvl w:val="0"/>
          <w:numId w:val="13"/>
        </w:numPr>
        <w:tabs>
          <w:tab w:val="left" w:pos="900"/>
        </w:tabs>
        <w:spacing w:line="276" w:lineRule="auto"/>
      </w:pPr>
      <w:r>
        <w:t>All activities shall be undertaken in strict adherence to the extant provisions of Foreign Exchange Management Act, 1999 (FEMA) in order to ensure that Trust/Trustee/Beneficiary shall not derive any interest/benefit more than the entitlement under the extant provisions of FEMA.</w:t>
      </w:r>
    </w:p>
    <w:bookmarkEnd w:id="60"/>
    <w:p w14:paraId="70A41965" w14:textId="76A09059" w:rsidR="00290E90" w:rsidRPr="002B5509" w:rsidRDefault="00290E90" w:rsidP="002B5509">
      <w:pPr>
        <w:pStyle w:val="Hanging1"/>
        <w:tabs>
          <w:tab w:val="left" w:pos="900"/>
        </w:tabs>
        <w:spacing w:line="276" w:lineRule="auto"/>
        <w:rPr>
          <w:b/>
        </w:rPr>
      </w:pPr>
    </w:p>
    <w:p w14:paraId="585FCBEB" w14:textId="4189C98A" w:rsidR="001C2A3E" w:rsidRPr="005D6774" w:rsidRDefault="001C2A3E" w:rsidP="002B5509">
      <w:pPr>
        <w:pStyle w:val="Hanging1"/>
        <w:numPr>
          <w:ilvl w:val="0"/>
          <w:numId w:val="13"/>
        </w:numPr>
        <w:tabs>
          <w:tab w:val="left" w:pos="900"/>
        </w:tabs>
        <w:spacing w:line="276" w:lineRule="auto"/>
        <w:rPr>
          <w:b/>
        </w:rPr>
      </w:pPr>
      <w:r w:rsidRPr="005D6774">
        <w:t xml:space="preserve">All communications by the Settlor, Protector or the Beneficiaries to the Trustee shall be </w:t>
      </w:r>
      <w:r w:rsidR="0048033F">
        <w:t>in the manner</w:t>
      </w:r>
      <w:r w:rsidRPr="005D6774">
        <w:t xml:space="preserve"> as provided in </w:t>
      </w:r>
      <w:r w:rsidRPr="005D6774">
        <w:rPr>
          <w:b/>
          <w:i/>
        </w:rPr>
        <w:t>Clause 5 C</w:t>
      </w:r>
      <w:r w:rsidRPr="005D6774">
        <w:t xml:space="preserve"> herein below.</w:t>
      </w:r>
    </w:p>
    <w:p w14:paraId="6E1ED4EE" w14:textId="77777777" w:rsidR="001C2A3E" w:rsidRPr="005D6774" w:rsidRDefault="001C2A3E" w:rsidP="001C2A3E">
      <w:pPr>
        <w:pStyle w:val="ListParagraph"/>
        <w:tabs>
          <w:tab w:val="num" w:pos="720"/>
        </w:tabs>
        <w:spacing w:line="276" w:lineRule="auto"/>
        <w:ind w:left="0"/>
        <w:jc w:val="both"/>
        <w:rPr>
          <w:b/>
          <w:bCs/>
          <w:iCs/>
          <w:sz w:val="24"/>
          <w:szCs w:val="24"/>
          <w:lang w:val="en-IN" w:eastAsia="en-IN"/>
        </w:rPr>
      </w:pPr>
    </w:p>
    <w:p w14:paraId="2FDB9125" w14:textId="77777777" w:rsidR="001C2A3E" w:rsidRPr="005D6774" w:rsidRDefault="001C2A3E" w:rsidP="001C2A3E">
      <w:pPr>
        <w:pStyle w:val="Heading1"/>
        <w:numPr>
          <w:ilvl w:val="0"/>
          <w:numId w:val="26"/>
        </w:numPr>
        <w:spacing w:line="276" w:lineRule="auto"/>
        <w:rPr>
          <w:sz w:val="24"/>
          <w:szCs w:val="24"/>
        </w:rPr>
      </w:pPr>
      <w:r w:rsidRPr="005D6774">
        <w:rPr>
          <w:sz w:val="24"/>
          <w:szCs w:val="24"/>
        </w:rPr>
        <w:t>THE TRUST</w:t>
      </w:r>
      <w:bookmarkEnd w:id="17"/>
      <w:bookmarkEnd w:id="18"/>
      <w:bookmarkEnd w:id="19"/>
    </w:p>
    <w:p w14:paraId="155BF476" w14:textId="441229CD" w:rsidR="001C2A3E" w:rsidRPr="005D6774" w:rsidRDefault="001C2A3E" w:rsidP="001C2A3E">
      <w:pPr>
        <w:pStyle w:val="BodyTextIndent"/>
        <w:spacing w:line="276" w:lineRule="auto"/>
        <w:ind w:left="450"/>
        <w:rPr>
          <w:sz w:val="24"/>
          <w:szCs w:val="24"/>
        </w:rPr>
      </w:pPr>
      <w:r w:rsidRPr="005D6774">
        <w:rPr>
          <w:sz w:val="24"/>
          <w:szCs w:val="24"/>
        </w:rPr>
        <w:t xml:space="preserve">By this Deed, the Settlor creates a </w:t>
      </w:r>
      <w:r w:rsidRPr="005D6774">
        <w:rPr>
          <w:b/>
          <w:sz w:val="24"/>
          <w:szCs w:val="24"/>
        </w:rPr>
        <w:t>REVOCABLE DISCRETIONARY INDETERMINATE TRUST</w:t>
      </w:r>
      <w:r w:rsidRPr="005D6774">
        <w:rPr>
          <w:sz w:val="24"/>
          <w:szCs w:val="24"/>
        </w:rPr>
        <w:t xml:space="preserve">. The Settlor names the Trust as </w:t>
      </w:r>
      <w:r w:rsidR="00214F91">
        <w:rPr>
          <w:b/>
          <w:sz w:val="24"/>
          <w:szCs w:val="24"/>
        </w:rPr>
        <w:t>_____</w:t>
      </w:r>
      <w:r w:rsidRPr="005D6774">
        <w:rPr>
          <w:b/>
          <w:sz w:val="24"/>
          <w:szCs w:val="24"/>
        </w:rPr>
        <w:t>FAMILY PRIVATE TRUST</w:t>
      </w:r>
      <w:r w:rsidRPr="005D6774">
        <w:rPr>
          <w:sz w:val="24"/>
          <w:szCs w:val="24"/>
        </w:rPr>
        <w:t xml:space="preserve"> (hereinafter referred to as the </w:t>
      </w:r>
      <w:r w:rsidRPr="005D6774">
        <w:rPr>
          <w:b/>
          <w:bCs/>
          <w:sz w:val="24"/>
          <w:szCs w:val="24"/>
        </w:rPr>
        <w:t>"Trust"</w:t>
      </w:r>
      <w:r w:rsidRPr="005D6774">
        <w:rPr>
          <w:sz w:val="24"/>
          <w:szCs w:val="24"/>
        </w:rPr>
        <w:t xml:space="preserve">). The Trustee shall hold, administer, distribute and do all acts and deeds as </w:t>
      </w:r>
      <w:r w:rsidR="00A00B1A">
        <w:rPr>
          <w:sz w:val="24"/>
          <w:szCs w:val="24"/>
        </w:rPr>
        <w:t>are</w:t>
      </w:r>
      <w:r w:rsidR="00A00B1A" w:rsidRPr="005D6774">
        <w:rPr>
          <w:sz w:val="24"/>
          <w:szCs w:val="24"/>
        </w:rPr>
        <w:t xml:space="preserve"> </w:t>
      </w:r>
      <w:r w:rsidRPr="005D6774">
        <w:rPr>
          <w:sz w:val="24"/>
          <w:szCs w:val="24"/>
        </w:rPr>
        <w:t xml:space="preserve">required under this Deed and under the fiduciary responsibilities of the Trustee, in relation to all property transferred to, acquired by, devolved upon, vested upon the Trust pursuant to the provisions of this Deed.  </w:t>
      </w:r>
    </w:p>
    <w:p w14:paraId="03BE194E" w14:textId="77777777" w:rsidR="001C2A3E" w:rsidRPr="005D6774" w:rsidRDefault="001C2A3E" w:rsidP="001C2A3E">
      <w:pPr>
        <w:pStyle w:val="BodyTextIndent"/>
        <w:spacing w:line="276" w:lineRule="auto"/>
        <w:ind w:left="450" w:hanging="360"/>
        <w:rPr>
          <w:sz w:val="24"/>
          <w:szCs w:val="24"/>
        </w:rPr>
      </w:pPr>
      <w:r w:rsidRPr="005D6774">
        <w:rPr>
          <w:sz w:val="24"/>
          <w:szCs w:val="24"/>
        </w:rPr>
        <w:t xml:space="preserve"> </w:t>
      </w:r>
    </w:p>
    <w:p w14:paraId="2EDD6EEC" w14:textId="77777777" w:rsidR="001C2A3E" w:rsidRPr="005D6774" w:rsidRDefault="001C2A3E" w:rsidP="001E78CD">
      <w:pPr>
        <w:pStyle w:val="BodyTextIndent"/>
        <w:spacing w:line="276" w:lineRule="auto"/>
        <w:ind w:left="450"/>
        <w:rPr>
          <w:sz w:val="24"/>
          <w:szCs w:val="24"/>
        </w:rPr>
      </w:pPr>
      <w:r w:rsidRPr="005D6774">
        <w:rPr>
          <w:sz w:val="24"/>
          <w:szCs w:val="24"/>
        </w:rPr>
        <w:t xml:space="preserve">The objects of the Trust primarily would be utilization of the Trust Property for the benefit and maintenance of the Beneficiaries to the Trust, ensuring effective inter-generational transfer </w:t>
      </w:r>
      <w:r w:rsidR="00E17C21">
        <w:rPr>
          <w:sz w:val="24"/>
          <w:szCs w:val="24"/>
        </w:rPr>
        <w:t xml:space="preserve">and transmission </w:t>
      </w:r>
      <w:r w:rsidRPr="005D6774">
        <w:rPr>
          <w:sz w:val="24"/>
          <w:szCs w:val="24"/>
        </w:rPr>
        <w:t xml:space="preserve">of wealth and such other objects as are specifically detailed in </w:t>
      </w:r>
      <w:r w:rsidRPr="002B5509">
        <w:rPr>
          <w:b/>
          <w:bCs/>
          <w:iCs/>
          <w:sz w:val="24"/>
          <w:szCs w:val="24"/>
          <w:u w:val="single"/>
        </w:rPr>
        <w:t>Schedule</w:t>
      </w:r>
      <w:r w:rsidRPr="005D6774">
        <w:rPr>
          <w:b/>
          <w:bCs/>
          <w:i/>
          <w:iCs/>
          <w:sz w:val="24"/>
          <w:szCs w:val="24"/>
          <w:u w:val="single"/>
        </w:rPr>
        <w:t xml:space="preserve"> </w:t>
      </w:r>
      <w:r w:rsidRPr="002B5509">
        <w:rPr>
          <w:b/>
          <w:bCs/>
          <w:iCs/>
          <w:sz w:val="24"/>
          <w:szCs w:val="24"/>
          <w:u w:val="single"/>
        </w:rPr>
        <w:t>I</w:t>
      </w:r>
      <w:r w:rsidRPr="005D6774">
        <w:rPr>
          <w:sz w:val="24"/>
          <w:szCs w:val="24"/>
        </w:rPr>
        <w:t xml:space="preserve"> herein.  </w:t>
      </w:r>
    </w:p>
    <w:p w14:paraId="7FF5264D" w14:textId="77777777" w:rsidR="005A31CC" w:rsidRDefault="005A31CC" w:rsidP="001C2A3E">
      <w:pPr>
        <w:pStyle w:val="BodyTextIndent"/>
        <w:spacing w:line="276" w:lineRule="auto"/>
        <w:ind w:left="0"/>
        <w:rPr>
          <w:sz w:val="24"/>
          <w:szCs w:val="24"/>
        </w:rPr>
      </w:pPr>
    </w:p>
    <w:p w14:paraId="15D373C0" w14:textId="77777777" w:rsidR="001C2A3E" w:rsidRPr="005D6774" w:rsidRDefault="001C2A3E" w:rsidP="001C2A3E">
      <w:pPr>
        <w:pStyle w:val="Heading1"/>
        <w:numPr>
          <w:ilvl w:val="0"/>
          <w:numId w:val="35"/>
        </w:numPr>
        <w:tabs>
          <w:tab w:val="left" w:pos="-90"/>
          <w:tab w:val="num" w:pos="450"/>
        </w:tabs>
        <w:spacing w:line="276" w:lineRule="auto"/>
        <w:ind w:left="720" w:hanging="578"/>
        <w:rPr>
          <w:sz w:val="24"/>
          <w:szCs w:val="24"/>
        </w:rPr>
      </w:pPr>
      <w:r w:rsidRPr="005D6774">
        <w:rPr>
          <w:sz w:val="24"/>
          <w:szCs w:val="24"/>
        </w:rPr>
        <w:t>TRUSTEE TO THE TRUST</w:t>
      </w:r>
    </w:p>
    <w:p w14:paraId="183B4445" w14:textId="77777777" w:rsidR="001C2A3E" w:rsidRPr="005D6774" w:rsidRDefault="001C2A3E" w:rsidP="001C2A3E">
      <w:pPr>
        <w:pStyle w:val="BodyTextIndent"/>
        <w:tabs>
          <w:tab w:val="num" w:pos="720"/>
        </w:tabs>
        <w:spacing w:line="276" w:lineRule="auto"/>
        <w:ind w:left="0"/>
        <w:rPr>
          <w:sz w:val="24"/>
          <w:szCs w:val="24"/>
        </w:rPr>
      </w:pPr>
    </w:p>
    <w:p w14:paraId="34B6BC12" w14:textId="13D21BD5" w:rsidR="001C2A3E" w:rsidRPr="005D6774" w:rsidRDefault="001C2A3E" w:rsidP="001C2A3E">
      <w:pPr>
        <w:pStyle w:val="BodyTextIndent"/>
        <w:tabs>
          <w:tab w:val="num" w:pos="720"/>
        </w:tabs>
        <w:spacing w:line="276" w:lineRule="auto"/>
        <w:ind w:left="450"/>
        <w:rPr>
          <w:sz w:val="24"/>
          <w:szCs w:val="24"/>
        </w:rPr>
      </w:pPr>
      <w:r w:rsidRPr="005D6774">
        <w:rPr>
          <w:sz w:val="24"/>
          <w:szCs w:val="24"/>
        </w:rPr>
        <w:lastRenderedPageBreak/>
        <w:t xml:space="preserve">The Settlor hereby appoints </w:t>
      </w:r>
      <w:r w:rsidR="0045396C">
        <w:rPr>
          <w:b/>
          <w:i/>
          <w:sz w:val="24"/>
          <w:szCs w:val="24"/>
        </w:rPr>
        <w:t>360 ONE</w:t>
      </w:r>
      <w:r w:rsidRPr="005D6774">
        <w:rPr>
          <w:b/>
          <w:i/>
          <w:sz w:val="24"/>
          <w:szCs w:val="24"/>
        </w:rPr>
        <w:t xml:space="preserve"> Investment Adviser and Trustee Services Limited</w:t>
      </w:r>
      <w:r w:rsidRPr="005D6774">
        <w:rPr>
          <w:sz w:val="24"/>
          <w:szCs w:val="24"/>
        </w:rPr>
        <w:t xml:space="preserve"> as the Trustee to the Trust and </w:t>
      </w:r>
      <w:r w:rsidR="0045396C">
        <w:rPr>
          <w:b/>
          <w:i/>
          <w:sz w:val="24"/>
          <w:szCs w:val="24"/>
        </w:rPr>
        <w:t>360 ONE</w:t>
      </w:r>
      <w:r w:rsidRPr="005D6774">
        <w:rPr>
          <w:b/>
          <w:i/>
          <w:sz w:val="24"/>
          <w:szCs w:val="24"/>
        </w:rPr>
        <w:t xml:space="preserve"> Investment Adviser and Trustee Services Limited</w:t>
      </w:r>
      <w:r w:rsidRPr="005D6774">
        <w:rPr>
          <w:sz w:val="24"/>
          <w:szCs w:val="24"/>
        </w:rPr>
        <w:t xml:space="preserve"> have consented to the same.</w:t>
      </w:r>
    </w:p>
    <w:p w14:paraId="6159D06F" w14:textId="77777777" w:rsidR="005D6774" w:rsidRPr="005D6774" w:rsidRDefault="005D6774" w:rsidP="001C2A3E">
      <w:pPr>
        <w:pStyle w:val="BodyTextIndent"/>
        <w:spacing w:line="276" w:lineRule="auto"/>
        <w:ind w:left="450"/>
        <w:rPr>
          <w:sz w:val="24"/>
          <w:szCs w:val="24"/>
        </w:rPr>
      </w:pPr>
    </w:p>
    <w:p w14:paraId="4D9E209E" w14:textId="77777777" w:rsidR="001C2A3E" w:rsidRPr="005D6774" w:rsidRDefault="001C2A3E" w:rsidP="001C2A3E">
      <w:pPr>
        <w:pStyle w:val="Heading1"/>
        <w:numPr>
          <w:ilvl w:val="0"/>
          <w:numId w:val="7"/>
        </w:numPr>
        <w:tabs>
          <w:tab w:val="left" w:pos="-90"/>
          <w:tab w:val="num" w:pos="450"/>
        </w:tabs>
        <w:spacing w:line="276" w:lineRule="auto"/>
        <w:ind w:left="720" w:hanging="578"/>
        <w:rPr>
          <w:sz w:val="24"/>
          <w:szCs w:val="24"/>
        </w:rPr>
      </w:pPr>
      <w:bookmarkStart w:id="61" w:name="_Ref98129815"/>
      <w:bookmarkStart w:id="62" w:name="_Toc234754954"/>
      <w:bookmarkStart w:id="63" w:name="_Ref239832178"/>
      <w:r w:rsidRPr="005D6774">
        <w:rPr>
          <w:sz w:val="24"/>
          <w:szCs w:val="24"/>
        </w:rPr>
        <w:t>O</w:t>
      </w:r>
      <w:bookmarkEnd w:id="61"/>
      <w:bookmarkEnd w:id="62"/>
      <w:r w:rsidRPr="005D6774">
        <w:rPr>
          <w:sz w:val="24"/>
          <w:szCs w:val="24"/>
        </w:rPr>
        <w:t>FFICE OF THE TRUST</w:t>
      </w:r>
      <w:bookmarkEnd w:id="63"/>
    </w:p>
    <w:p w14:paraId="465635A0" w14:textId="77777777" w:rsidR="001C2A3E" w:rsidRPr="005D6774" w:rsidRDefault="001C2A3E" w:rsidP="001C2A3E">
      <w:pPr>
        <w:pStyle w:val="BodyTextIndent"/>
        <w:tabs>
          <w:tab w:val="num" w:pos="720"/>
        </w:tabs>
        <w:spacing w:line="276" w:lineRule="auto"/>
        <w:ind w:left="180"/>
        <w:rPr>
          <w:sz w:val="24"/>
          <w:szCs w:val="24"/>
        </w:rPr>
      </w:pPr>
    </w:p>
    <w:p w14:paraId="74540800" w14:textId="7E82853B" w:rsidR="00844DF4" w:rsidRPr="00DE243A" w:rsidRDefault="00844DF4" w:rsidP="00844DF4">
      <w:pPr>
        <w:pStyle w:val="BodyTextIndent"/>
        <w:spacing w:line="276" w:lineRule="auto"/>
        <w:ind w:left="426"/>
        <w:rPr>
          <w:sz w:val="24"/>
          <w:szCs w:val="24"/>
        </w:rPr>
      </w:pPr>
      <w:bookmarkStart w:id="64" w:name="_Hlk9933131"/>
      <w:r w:rsidRPr="00DE243A">
        <w:rPr>
          <w:sz w:val="24"/>
          <w:szCs w:val="24"/>
        </w:rPr>
        <w:t xml:space="preserve">The registered office of the Trust </w:t>
      </w:r>
      <w:r w:rsidR="009E0285">
        <w:rPr>
          <w:sz w:val="24"/>
          <w:szCs w:val="24"/>
        </w:rPr>
        <w:t xml:space="preserve">through its Trustee </w:t>
      </w:r>
      <w:r w:rsidRPr="00DE243A">
        <w:rPr>
          <w:sz w:val="24"/>
          <w:szCs w:val="24"/>
        </w:rPr>
        <w:t xml:space="preserve">will be at </w:t>
      </w:r>
      <w:r w:rsidR="0045396C">
        <w:rPr>
          <w:sz w:val="24"/>
          <w:szCs w:val="24"/>
        </w:rPr>
        <w:t>360 ONE</w:t>
      </w:r>
      <w:r w:rsidRPr="00DE243A">
        <w:rPr>
          <w:sz w:val="24"/>
          <w:szCs w:val="24"/>
        </w:rPr>
        <w:t xml:space="preserve"> Centre, Kamala Mills, Senapati Bapat Marg, Lower Parel </w:t>
      </w:r>
      <w:r>
        <w:rPr>
          <w:sz w:val="24"/>
          <w:szCs w:val="24"/>
        </w:rPr>
        <w:t>(</w:t>
      </w:r>
      <w:r w:rsidRPr="00DE243A">
        <w:rPr>
          <w:sz w:val="24"/>
          <w:szCs w:val="24"/>
        </w:rPr>
        <w:t>W</w:t>
      </w:r>
      <w:r>
        <w:rPr>
          <w:sz w:val="24"/>
          <w:szCs w:val="24"/>
        </w:rPr>
        <w:t>)</w:t>
      </w:r>
      <w:r w:rsidRPr="00DE243A">
        <w:rPr>
          <w:sz w:val="24"/>
          <w:szCs w:val="24"/>
        </w:rPr>
        <w:t>, Mumbai – 400013, Maharashtra.</w:t>
      </w:r>
    </w:p>
    <w:bookmarkEnd w:id="64"/>
    <w:p w14:paraId="56C3CFC6" w14:textId="77777777" w:rsidR="001C2A3E" w:rsidRPr="005D6774" w:rsidRDefault="001C2A3E" w:rsidP="001C2A3E">
      <w:pPr>
        <w:spacing w:line="276" w:lineRule="auto"/>
        <w:jc w:val="both"/>
        <w:rPr>
          <w:sz w:val="24"/>
          <w:szCs w:val="24"/>
        </w:rPr>
      </w:pPr>
    </w:p>
    <w:p w14:paraId="3106CECD" w14:textId="77777777" w:rsidR="001C2A3E" w:rsidRPr="005D6774" w:rsidRDefault="001C2A3E" w:rsidP="001C2A3E">
      <w:pPr>
        <w:pStyle w:val="Heading1"/>
        <w:numPr>
          <w:ilvl w:val="0"/>
          <w:numId w:val="7"/>
        </w:numPr>
        <w:tabs>
          <w:tab w:val="left" w:pos="-90"/>
          <w:tab w:val="num" w:pos="450"/>
        </w:tabs>
        <w:spacing w:line="276" w:lineRule="auto"/>
        <w:ind w:left="720" w:hanging="578"/>
        <w:rPr>
          <w:b w:val="0"/>
          <w:sz w:val="24"/>
          <w:szCs w:val="24"/>
        </w:rPr>
      </w:pPr>
      <w:bookmarkStart w:id="65" w:name="_Ref239832184"/>
      <w:r w:rsidRPr="005D6774">
        <w:rPr>
          <w:sz w:val="24"/>
          <w:szCs w:val="24"/>
        </w:rPr>
        <w:t>SETTLEMENT AND SUBSEQUENT TRANSFER</w:t>
      </w:r>
      <w:bookmarkEnd w:id="65"/>
    </w:p>
    <w:p w14:paraId="6D384937" w14:textId="77777777" w:rsidR="001C2A3E" w:rsidRPr="005D6774" w:rsidRDefault="001C2A3E" w:rsidP="001C2A3E">
      <w:pPr>
        <w:tabs>
          <w:tab w:val="num" w:pos="720"/>
        </w:tabs>
        <w:spacing w:line="276" w:lineRule="auto"/>
        <w:ind w:left="720" w:hanging="360"/>
        <w:jc w:val="both"/>
        <w:rPr>
          <w:spacing w:val="77"/>
          <w:w w:val="86"/>
          <w:sz w:val="24"/>
          <w:szCs w:val="24"/>
        </w:rPr>
      </w:pPr>
    </w:p>
    <w:p w14:paraId="235DAC68" w14:textId="77777777" w:rsidR="001C2A3E" w:rsidRPr="005D6774" w:rsidRDefault="001C2A3E" w:rsidP="001C2A3E">
      <w:pPr>
        <w:numPr>
          <w:ilvl w:val="0"/>
          <w:numId w:val="1"/>
        </w:numPr>
        <w:tabs>
          <w:tab w:val="clear" w:pos="1440"/>
          <w:tab w:val="left" w:pos="1080"/>
          <w:tab w:val="num" w:pos="1260"/>
        </w:tabs>
        <w:spacing w:line="276" w:lineRule="auto"/>
        <w:ind w:left="1080" w:hanging="540"/>
        <w:jc w:val="both"/>
        <w:rPr>
          <w:sz w:val="24"/>
          <w:szCs w:val="24"/>
        </w:rPr>
      </w:pPr>
      <w:r w:rsidRPr="005D6774">
        <w:rPr>
          <w:sz w:val="24"/>
          <w:szCs w:val="24"/>
        </w:rPr>
        <w:t>Following execution of th</w:t>
      </w:r>
      <w:r w:rsidR="006F44D1" w:rsidRPr="005D6774">
        <w:rPr>
          <w:sz w:val="24"/>
          <w:szCs w:val="24"/>
        </w:rPr>
        <w:t>is</w:t>
      </w:r>
      <w:r w:rsidRPr="005D6774">
        <w:rPr>
          <w:sz w:val="24"/>
          <w:szCs w:val="24"/>
        </w:rPr>
        <w:t xml:space="preserve"> Deed, the Settlor hereby settles the Trust with an amount of Rs. 1</w:t>
      </w:r>
      <w:r w:rsidR="00B765F0" w:rsidRPr="005D6774">
        <w:rPr>
          <w:sz w:val="24"/>
          <w:szCs w:val="24"/>
        </w:rPr>
        <w:t>,</w:t>
      </w:r>
      <w:r w:rsidRPr="005D6774">
        <w:rPr>
          <w:sz w:val="24"/>
          <w:szCs w:val="24"/>
        </w:rPr>
        <w:t>00</w:t>
      </w:r>
      <w:r w:rsidR="00B765F0" w:rsidRPr="005D6774">
        <w:rPr>
          <w:sz w:val="24"/>
          <w:szCs w:val="24"/>
        </w:rPr>
        <w:t>,</w:t>
      </w:r>
      <w:r w:rsidRPr="005D6774">
        <w:rPr>
          <w:sz w:val="24"/>
          <w:szCs w:val="24"/>
        </w:rPr>
        <w:t xml:space="preserve">000/- (Rupees One Lakh Only) as </w:t>
      </w:r>
      <w:r w:rsidR="00593640" w:rsidRPr="005D6774">
        <w:rPr>
          <w:sz w:val="24"/>
          <w:szCs w:val="24"/>
        </w:rPr>
        <w:t>Initial Settlement</w:t>
      </w:r>
      <w:r w:rsidRPr="005D6774">
        <w:rPr>
          <w:sz w:val="24"/>
          <w:szCs w:val="24"/>
        </w:rPr>
        <w:t>.</w:t>
      </w:r>
    </w:p>
    <w:p w14:paraId="5BABDB22" w14:textId="77777777" w:rsidR="001C2A3E" w:rsidRPr="005D6774" w:rsidRDefault="001C2A3E" w:rsidP="00FA7E3F">
      <w:pPr>
        <w:tabs>
          <w:tab w:val="left" w:pos="1080"/>
        </w:tabs>
        <w:spacing w:line="276" w:lineRule="auto"/>
        <w:jc w:val="both"/>
        <w:rPr>
          <w:sz w:val="24"/>
          <w:szCs w:val="24"/>
        </w:rPr>
      </w:pPr>
    </w:p>
    <w:p w14:paraId="6B02A0E2" w14:textId="77777777" w:rsidR="001C2A3E" w:rsidRPr="005D6774" w:rsidRDefault="001C2A3E" w:rsidP="001C2A3E">
      <w:pPr>
        <w:numPr>
          <w:ilvl w:val="0"/>
          <w:numId w:val="1"/>
        </w:numPr>
        <w:tabs>
          <w:tab w:val="clear" w:pos="1440"/>
          <w:tab w:val="left" w:pos="1080"/>
          <w:tab w:val="num" w:pos="1260"/>
        </w:tabs>
        <w:spacing w:line="276" w:lineRule="auto"/>
        <w:ind w:left="1080" w:hanging="540"/>
        <w:jc w:val="both"/>
        <w:rPr>
          <w:sz w:val="24"/>
          <w:szCs w:val="24"/>
        </w:rPr>
      </w:pPr>
      <w:r w:rsidRPr="005D6774">
        <w:rPr>
          <w:sz w:val="24"/>
          <w:szCs w:val="24"/>
        </w:rPr>
        <w:t xml:space="preserve">Transfers to the Trust may be made by way of written assignments, bills of sale, deeds or similar documents evidencing the transfer of ownership to the Trust. </w:t>
      </w:r>
    </w:p>
    <w:p w14:paraId="5EE2EFC4" w14:textId="77777777" w:rsidR="001C2A3E" w:rsidRPr="005D6774" w:rsidRDefault="001C2A3E" w:rsidP="001C2A3E">
      <w:pPr>
        <w:tabs>
          <w:tab w:val="left" w:pos="1080"/>
          <w:tab w:val="num" w:pos="1260"/>
        </w:tabs>
        <w:spacing w:line="276" w:lineRule="auto"/>
        <w:ind w:left="1080" w:hanging="360"/>
        <w:jc w:val="both"/>
        <w:rPr>
          <w:sz w:val="24"/>
          <w:szCs w:val="24"/>
        </w:rPr>
      </w:pPr>
    </w:p>
    <w:p w14:paraId="4315212C" w14:textId="07DA7ECF" w:rsidR="001C2A3E" w:rsidRPr="005D6774" w:rsidRDefault="00325902" w:rsidP="001C2A3E">
      <w:pPr>
        <w:numPr>
          <w:ilvl w:val="0"/>
          <w:numId w:val="1"/>
        </w:numPr>
        <w:tabs>
          <w:tab w:val="clear" w:pos="1440"/>
          <w:tab w:val="left" w:pos="1080"/>
          <w:tab w:val="num" w:pos="1260"/>
        </w:tabs>
        <w:spacing w:line="276" w:lineRule="auto"/>
        <w:ind w:left="1080" w:hanging="540"/>
        <w:jc w:val="both"/>
        <w:rPr>
          <w:sz w:val="24"/>
          <w:szCs w:val="24"/>
        </w:rPr>
      </w:pPr>
      <w:r w:rsidRPr="005D6774">
        <w:rPr>
          <w:sz w:val="24"/>
          <w:szCs w:val="24"/>
        </w:rPr>
        <w:t>Settlor and/or other close relatives of the Settlor may transfer or contribute by way of further settlement or transfer in accordance with any gift, family settlement any additional property, whether movable or immovable. Testamentary dispositions made by any individual in favour of the Trust for the benefit of the Beneficiaries. Such dispositions can be refused by the Trustee in the event they are manifestly injurious to the interest of the Beneficiaries</w:t>
      </w:r>
      <w:r w:rsidR="001C2A3E" w:rsidRPr="005D6774">
        <w:rPr>
          <w:sz w:val="24"/>
          <w:szCs w:val="24"/>
        </w:rPr>
        <w:t xml:space="preserve">. </w:t>
      </w:r>
    </w:p>
    <w:p w14:paraId="1CA66F33" w14:textId="77777777" w:rsidR="001C2A3E" w:rsidRPr="005D6774" w:rsidRDefault="001C2A3E" w:rsidP="001C2A3E">
      <w:pPr>
        <w:pStyle w:val="ListParagraph"/>
        <w:spacing w:line="276" w:lineRule="auto"/>
        <w:rPr>
          <w:sz w:val="24"/>
          <w:szCs w:val="24"/>
        </w:rPr>
      </w:pPr>
    </w:p>
    <w:p w14:paraId="3804C5AE" w14:textId="77777777" w:rsidR="001C2A3E" w:rsidRPr="005D6774" w:rsidRDefault="001C2A3E" w:rsidP="001C2A3E">
      <w:pPr>
        <w:numPr>
          <w:ilvl w:val="0"/>
          <w:numId w:val="1"/>
        </w:numPr>
        <w:tabs>
          <w:tab w:val="clear" w:pos="1440"/>
          <w:tab w:val="left" w:pos="1080"/>
          <w:tab w:val="num" w:pos="1260"/>
        </w:tabs>
        <w:spacing w:line="276" w:lineRule="auto"/>
        <w:ind w:left="1080" w:hanging="540"/>
        <w:jc w:val="both"/>
        <w:rPr>
          <w:sz w:val="24"/>
          <w:szCs w:val="24"/>
        </w:rPr>
      </w:pPr>
      <w:r w:rsidRPr="005D6774">
        <w:rPr>
          <w:sz w:val="24"/>
          <w:szCs w:val="24"/>
        </w:rPr>
        <w:t xml:space="preserve">In respect of the initial settlement and any subsequent transfers a written acknowledgement of the Trustee accepting any such properties shall be sufficient proof of such properties being a part of the Trust Property.  </w:t>
      </w:r>
    </w:p>
    <w:p w14:paraId="2A2068FF" w14:textId="77777777" w:rsidR="001C2A3E" w:rsidRPr="005D6774" w:rsidRDefault="001C2A3E" w:rsidP="001C2A3E">
      <w:pPr>
        <w:tabs>
          <w:tab w:val="left" w:pos="1080"/>
        </w:tabs>
        <w:spacing w:line="276" w:lineRule="auto"/>
        <w:jc w:val="both"/>
        <w:rPr>
          <w:sz w:val="24"/>
          <w:szCs w:val="24"/>
        </w:rPr>
      </w:pPr>
    </w:p>
    <w:p w14:paraId="3868CEBC" w14:textId="77777777" w:rsidR="001C2A3E" w:rsidRPr="005D6774" w:rsidRDefault="001C2A3E" w:rsidP="001C2A3E">
      <w:pPr>
        <w:numPr>
          <w:ilvl w:val="0"/>
          <w:numId w:val="1"/>
        </w:numPr>
        <w:tabs>
          <w:tab w:val="clear" w:pos="1440"/>
          <w:tab w:val="left" w:pos="1080"/>
          <w:tab w:val="num" w:pos="1260"/>
        </w:tabs>
        <w:spacing w:line="276" w:lineRule="auto"/>
        <w:ind w:left="1080" w:hanging="540"/>
        <w:jc w:val="both"/>
        <w:rPr>
          <w:sz w:val="24"/>
          <w:szCs w:val="24"/>
        </w:rPr>
      </w:pPr>
      <w:r w:rsidRPr="005D6774">
        <w:rPr>
          <w:sz w:val="24"/>
          <w:szCs w:val="24"/>
        </w:rPr>
        <w:t>The Trust shall be the legal owner of the Trust Property held by the Trustee for and on behalf of the Beneficiaries.</w:t>
      </w:r>
    </w:p>
    <w:p w14:paraId="27CFE2CE" w14:textId="77777777" w:rsidR="001C2A3E" w:rsidRPr="005D6774" w:rsidRDefault="001C2A3E" w:rsidP="001C2A3E">
      <w:pPr>
        <w:tabs>
          <w:tab w:val="left" w:pos="1080"/>
        </w:tabs>
        <w:spacing w:line="276" w:lineRule="auto"/>
        <w:jc w:val="both"/>
        <w:rPr>
          <w:sz w:val="24"/>
          <w:szCs w:val="24"/>
        </w:rPr>
      </w:pPr>
    </w:p>
    <w:p w14:paraId="6D3CD0E0" w14:textId="77777777" w:rsidR="001C2A3E" w:rsidRPr="005D6774" w:rsidRDefault="001C2A3E" w:rsidP="001C2A3E">
      <w:pPr>
        <w:pStyle w:val="Heading1"/>
        <w:numPr>
          <w:ilvl w:val="0"/>
          <w:numId w:val="7"/>
        </w:numPr>
        <w:tabs>
          <w:tab w:val="left" w:pos="-90"/>
          <w:tab w:val="num" w:pos="450"/>
        </w:tabs>
        <w:spacing w:line="276" w:lineRule="auto"/>
        <w:ind w:left="720" w:hanging="578"/>
        <w:rPr>
          <w:sz w:val="24"/>
          <w:szCs w:val="24"/>
        </w:rPr>
      </w:pPr>
      <w:bookmarkStart w:id="66" w:name="_Ref239832190"/>
      <w:r w:rsidRPr="005D6774">
        <w:rPr>
          <w:sz w:val="24"/>
          <w:szCs w:val="24"/>
        </w:rPr>
        <w:t>TERM OF THE TRUST</w:t>
      </w:r>
      <w:bookmarkEnd w:id="66"/>
    </w:p>
    <w:p w14:paraId="51260B9F" w14:textId="77777777" w:rsidR="001C2A3E" w:rsidRPr="005D6774" w:rsidRDefault="001C2A3E" w:rsidP="001C2A3E">
      <w:pPr>
        <w:pStyle w:val="Hanging1"/>
        <w:spacing w:line="276" w:lineRule="auto"/>
        <w:ind w:left="540"/>
      </w:pPr>
    </w:p>
    <w:p w14:paraId="3B98C27B" w14:textId="4DA0C5A4" w:rsidR="001C2A3E" w:rsidRPr="005D6774" w:rsidRDefault="001C2A3E" w:rsidP="001C2A3E">
      <w:pPr>
        <w:pStyle w:val="Hanging1"/>
        <w:spacing w:line="276" w:lineRule="auto"/>
        <w:ind w:left="540"/>
      </w:pPr>
      <w:r w:rsidRPr="005D6774">
        <w:t xml:space="preserve">This Trust is </w:t>
      </w:r>
      <w:r w:rsidRPr="005D6774">
        <w:rPr>
          <w:b/>
        </w:rPr>
        <w:t>REVOCABLE</w:t>
      </w:r>
      <w:r w:rsidRPr="005D6774">
        <w:t xml:space="preserve"> by the Settlor and is </w:t>
      </w:r>
      <w:r w:rsidRPr="005D6774">
        <w:rPr>
          <w:b/>
        </w:rPr>
        <w:t>DISCRETIONARY AND INDETERMINATE</w:t>
      </w:r>
      <w:r w:rsidRPr="005D6774">
        <w:t xml:space="preserve"> in nature. The Trustee may revoke the Trust either completely or partially on receiving written instructions duly signed by the Settlor at any time as may be decided by the Settlor. In the event of Settlor’s Incapacitation, the </w:t>
      </w:r>
      <w:r w:rsidR="00246B03">
        <w:t xml:space="preserve">Authorized Person on behalf of the </w:t>
      </w:r>
      <w:r w:rsidRPr="005D6774">
        <w:t>Settlor</w:t>
      </w:r>
      <w:r w:rsidR="00036731">
        <w:t xml:space="preserve"> </w:t>
      </w:r>
      <w:r w:rsidRPr="005D6774">
        <w:t xml:space="preserve">may exercise the right of revocation and revert the Trust Property to the Settlor. The Settlor reserves the right to convert the Trust into an Irrevocable Trust at any time by executing a </w:t>
      </w:r>
      <w:r w:rsidR="00716BF7">
        <w:t xml:space="preserve"> notarized</w:t>
      </w:r>
      <w:r w:rsidR="00885E2B">
        <w:t xml:space="preserve"> document</w:t>
      </w:r>
      <w:r w:rsidRPr="005D6774">
        <w:t xml:space="preserve">. </w:t>
      </w:r>
    </w:p>
    <w:p w14:paraId="6E69BBDA" w14:textId="77777777" w:rsidR="001C2A3E" w:rsidRPr="005D6774" w:rsidRDefault="001C2A3E" w:rsidP="001C2A3E">
      <w:pPr>
        <w:pStyle w:val="Hanging1"/>
        <w:spacing w:line="276" w:lineRule="auto"/>
        <w:ind w:left="540"/>
      </w:pPr>
    </w:p>
    <w:p w14:paraId="69588BDC" w14:textId="24A92AE4" w:rsidR="001C2A3E" w:rsidRPr="005D6774" w:rsidRDefault="001C2A3E" w:rsidP="001C2A3E">
      <w:pPr>
        <w:pStyle w:val="Hanging1"/>
        <w:numPr>
          <w:ilvl w:val="0"/>
          <w:numId w:val="19"/>
        </w:numPr>
        <w:tabs>
          <w:tab w:val="clear" w:pos="1440"/>
        </w:tabs>
        <w:spacing w:line="276" w:lineRule="auto"/>
        <w:ind w:left="900" w:hanging="333"/>
      </w:pPr>
      <w:r w:rsidRPr="005D6774">
        <w:lastRenderedPageBreak/>
        <w:t xml:space="preserve">In case of Settlor giving up the right to revoke the Trust in order to make it Irrevocable or the Trust automatically converting into an Irrevocable Discretionary Indeterminate Trust owing to demise of the Settlor, it could be </w:t>
      </w:r>
      <w:r w:rsidR="00A00B1A" w:rsidRPr="00371706">
        <w:t>terminated only upon occurrence of any one of the following events, whichever occurs earlier in time and in no event in violation of the rule against perpetuity under Applicable Law for the time being in force</w:t>
      </w:r>
      <w:r w:rsidRPr="005D6774">
        <w:t>:</w:t>
      </w:r>
    </w:p>
    <w:p w14:paraId="04FA65E5" w14:textId="77777777" w:rsidR="001C2A3E" w:rsidRPr="005D6774" w:rsidRDefault="001C2A3E" w:rsidP="001C2A3E">
      <w:pPr>
        <w:pStyle w:val="Hanging1"/>
        <w:spacing w:line="276" w:lineRule="auto"/>
        <w:ind w:left="900"/>
      </w:pPr>
    </w:p>
    <w:p w14:paraId="1523B60B" w14:textId="763FBB77" w:rsidR="001C2A3E" w:rsidRPr="005D6774" w:rsidRDefault="001C2A3E" w:rsidP="001C2A3E">
      <w:pPr>
        <w:pStyle w:val="BodyTextIndent"/>
        <w:numPr>
          <w:ilvl w:val="0"/>
          <w:numId w:val="16"/>
        </w:numPr>
        <w:spacing w:line="276" w:lineRule="auto"/>
        <w:ind w:left="1350" w:hanging="450"/>
        <w:rPr>
          <w:b/>
          <w:sz w:val="24"/>
          <w:szCs w:val="24"/>
        </w:rPr>
      </w:pPr>
      <w:r w:rsidRPr="005D6774">
        <w:rPr>
          <w:b/>
          <w:sz w:val="24"/>
          <w:szCs w:val="24"/>
        </w:rPr>
        <w:t>The demise or non-existence of all the Beneficiaries of the Trust</w:t>
      </w:r>
      <w:r w:rsidRPr="005D6774">
        <w:rPr>
          <w:sz w:val="24"/>
          <w:szCs w:val="24"/>
        </w:rPr>
        <w:t xml:space="preserve">: </w:t>
      </w:r>
      <w:r w:rsidR="00325902" w:rsidRPr="005D6774">
        <w:rPr>
          <w:sz w:val="24"/>
          <w:szCs w:val="24"/>
        </w:rPr>
        <w:t xml:space="preserve">Upon the demise or non-existence of all the </w:t>
      </w:r>
      <w:r w:rsidR="003E5072">
        <w:rPr>
          <w:sz w:val="24"/>
          <w:szCs w:val="24"/>
        </w:rPr>
        <w:t>Beneficiaries as defined herein,</w:t>
      </w:r>
      <w:r w:rsidR="003E5072" w:rsidRPr="005D6774">
        <w:rPr>
          <w:b/>
          <w:i/>
          <w:sz w:val="24"/>
          <w:szCs w:val="24"/>
        </w:rPr>
        <w:t xml:space="preserve"> </w:t>
      </w:r>
      <w:r w:rsidR="00325902" w:rsidRPr="005D6774">
        <w:rPr>
          <w:sz w:val="24"/>
          <w:szCs w:val="24"/>
        </w:rPr>
        <w:t xml:space="preserve">the Trustee </w:t>
      </w:r>
      <w:r w:rsidR="003E5072">
        <w:rPr>
          <w:sz w:val="24"/>
          <w:szCs w:val="24"/>
        </w:rPr>
        <w:t>shall</w:t>
      </w:r>
      <w:r w:rsidR="003E5072" w:rsidRPr="005D6774">
        <w:rPr>
          <w:sz w:val="24"/>
          <w:szCs w:val="24"/>
        </w:rPr>
        <w:t xml:space="preserve"> </w:t>
      </w:r>
      <w:r w:rsidR="00325902" w:rsidRPr="005D6774">
        <w:rPr>
          <w:sz w:val="24"/>
          <w:szCs w:val="24"/>
        </w:rPr>
        <w:t>initiate the process to terminate the Trust; or</w:t>
      </w:r>
      <w:r w:rsidR="00325902" w:rsidRPr="005D6774" w:rsidDel="00656D15">
        <w:rPr>
          <w:sz w:val="24"/>
          <w:szCs w:val="24"/>
        </w:rPr>
        <w:t xml:space="preserve"> </w:t>
      </w:r>
    </w:p>
    <w:p w14:paraId="160B9226" w14:textId="77777777" w:rsidR="001C2A3E" w:rsidRPr="005D6774" w:rsidRDefault="001C2A3E" w:rsidP="001C2A3E">
      <w:pPr>
        <w:pStyle w:val="BodyTextIndent"/>
        <w:spacing w:line="276" w:lineRule="auto"/>
        <w:ind w:left="1440" w:hanging="540"/>
        <w:rPr>
          <w:b/>
          <w:sz w:val="24"/>
          <w:szCs w:val="24"/>
        </w:rPr>
      </w:pPr>
    </w:p>
    <w:p w14:paraId="54F28097" w14:textId="77777777" w:rsidR="001C2A3E" w:rsidRPr="005D6774" w:rsidRDefault="001C2A3E" w:rsidP="001C2A3E">
      <w:pPr>
        <w:pStyle w:val="BodyTextIndent"/>
        <w:numPr>
          <w:ilvl w:val="0"/>
          <w:numId w:val="16"/>
        </w:numPr>
        <w:spacing w:line="276" w:lineRule="auto"/>
        <w:ind w:left="1350" w:hanging="450"/>
        <w:rPr>
          <w:sz w:val="24"/>
          <w:szCs w:val="24"/>
        </w:rPr>
      </w:pPr>
      <w:r w:rsidRPr="005D6774">
        <w:rPr>
          <w:b/>
          <w:sz w:val="24"/>
          <w:szCs w:val="24"/>
        </w:rPr>
        <w:t>The Trust Property ceases to exist</w:t>
      </w:r>
      <w:r w:rsidRPr="005D6774">
        <w:rPr>
          <w:sz w:val="24"/>
          <w:szCs w:val="24"/>
        </w:rPr>
        <w:t>: In the event Trust Property ceases to exist, the Trustee shall initiate the process to terminate this Trust; or</w:t>
      </w:r>
    </w:p>
    <w:p w14:paraId="763BF0F3" w14:textId="77777777" w:rsidR="001C2A3E" w:rsidRPr="005D6774" w:rsidRDefault="001C2A3E" w:rsidP="001C2A3E">
      <w:pPr>
        <w:pStyle w:val="BodyTextIndent"/>
        <w:spacing w:line="276" w:lineRule="auto"/>
        <w:ind w:left="1350" w:hanging="450"/>
        <w:rPr>
          <w:sz w:val="24"/>
          <w:szCs w:val="24"/>
        </w:rPr>
      </w:pPr>
    </w:p>
    <w:p w14:paraId="7497A125" w14:textId="67FA7160" w:rsidR="001C2A3E" w:rsidRPr="005D6774" w:rsidRDefault="001C2A3E" w:rsidP="001C2A3E">
      <w:pPr>
        <w:pStyle w:val="BodyTextIndent"/>
        <w:numPr>
          <w:ilvl w:val="0"/>
          <w:numId w:val="16"/>
        </w:numPr>
        <w:spacing w:line="276" w:lineRule="auto"/>
        <w:ind w:left="1350" w:hanging="450"/>
        <w:rPr>
          <w:sz w:val="24"/>
          <w:szCs w:val="24"/>
        </w:rPr>
      </w:pPr>
      <w:r w:rsidRPr="005D6774">
        <w:rPr>
          <w:b/>
          <w:sz w:val="24"/>
          <w:szCs w:val="24"/>
        </w:rPr>
        <w:t>Trust Non-Conducive:</w:t>
      </w:r>
      <w:r w:rsidRPr="005D6774">
        <w:rPr>
          <w:sz w:val="24"/>
          <w:szCs w:val="24"/>
        </w:rPr>
        <w:t xml:space="preserve"> </w:t>
      </w:r>
      <w:bookmarkStart w:id="67" w:name="_Hlk533171882"/>
      <w:r w:rsidR="00325902" w:rsidRPr="005D6774">
        <w:rPr>
          <w:sz w:val="24"/>
          <w:szCs w:val="24"/>
        </w:rPr>
        <w:t xml:space="preserve">In the event of there being </w:t>
      </w:r>
      <w:bookmarkEnd w:id="67"/>
      <w:r w:rsidR="00325902" w:rsidRPr="005D6774">
        <w:rPr>
          <w:sz w:val="24"/>
          <w:szCs w:val="24"/>
        </w:rPr>
        <w:t xml:space="preserve">any </w:t>
      </w:r>
      <w:r w:rsidRPr="005D6774">
        <w:rPr>
          <w:sz w:val="24"/>
          <w:szCs w:val="24"/>
        </w:rPr>
        <w:t>changes in statutory</w:t>
      </w:r>
      <w:r w:rsidR="002E3C6B">
        <w:rPr>
          <w:sz w:val="24"/>
          <w:szCs w:val="24"/>
        </w:rPr>
        <w:t xml:space="preserve"> and political environment</w:t>
      </w:r>
      <w:r w:rsidRPr="005D6774">
        <w:rPr>
          <w:sz w:val="24"/>
          <w:szCs w:val="24"/>
        </w:rPr>
        <w:t xml:space="preserve">/judicial/tax laws which make the existence of the Trust non-conducive/unattractive for the benefit of Beneficiaries, then the Trustee  </w:t>
      </w:r>
      <w:bookmarkStart w:id="68" w:name="_Hlk9933511"/>
      <w:r w:rsidR="001E3A82">
        <w:rPr>
          <w:sz w:val="24"/>
          <w:szCs w:val="24"/>
        </w:rPr>
        <w:t xml:space="preserve">based on the advice of </w:t>
      </w:r>
      <w:r w:rsidRPr="005D6774">
        <w:rPr>
          <w:sz w:val="24"/>
          <w:szCs w:val="24"/>
        </w:rPr>
        <w:t xml:space="preserve">the Protector or in the absence of the Protector with the Recommendations of the Beneficiaries </w:t>
      </w:r>
      <w:bookmarkEnd w:id="68"/>
      <w:r w:rsidRPr="005D6774">
        <w:rPr>
          <w:sz w:val="24"/>
          <w:szCs w:val="24"/>
        </w:rPr>
        <w:t>shall initiate the process to terminate this Trust; or</w:t>
      </w:r>
    </w:p>
    <w:p w14:paraId="780E06D8" w14:textId="77777777" w:rsidR="001C2A3E" w:rsidRPr="005D6774" w:rsidRDefault="001C2A3E" w:rsidP="001C2A3E">
      <w:pPr>
        <w:pStyle w:val="BodyTextIndent"/>
        <w:spacing w:line="276" w:lineRule="auto"/>
        <w:ind w:left="1350" w:hanging="450"/>
        <w:rPr>
          <w:sz w:val="24"/>
          <w:szCs w:val="24"/>
        </w:rPr>
      </w:pPr>
    </w:p>
    <w:p w14:paraId="4D2976CB" w14:textId="0DDC4DD7" w:rsidR="001C2A3E" w:rsidRPr="005D6774" w:rsidRDefault="001C2A3E" w:rsidP="001C2A3E">
      <w:pPr>
        <w:pStyle w:val="BodyTextIndent"/>
        <w:numPr>
          <w:ilvl w:val="0"/>
          <w:numId w:val="16"/>
        </w:numPr>
        <w:spacing w:line="276" w:lineRule="auto"/>
        <w:ind w:left="1350" w:hanging="450"/>
        <w:rPr>
          <w:sz w:val="24"/>
          <w:szCs w:val="24"/>
        </w:rPr>
      </w:pPr>
      <w:r w:rsidRPr="005D6774">
        <w:rPr>
          <w:b/>
          <w:sz w:val="24"/>
          <w:szCs w:val="24"/>
        </w:rPr>
        <w:t>Consultation with the Protector</w:t>
      </w:r>
      <w:r w:rsidRPr="005D6774">
        <w:rPr>
          <w:sz w:val="24"/>
          <w:szCs w:val="24"/>
        </w:rPr>
        <w:t xml:space="preserve">: </w:t>
      </w:r>
      <w:bookmarkStart w:id="69" w:name="_Hlk10020170"/>
      <w:r w:rsidRPr="005D6774">
        <w:rPr>
          <w:sz w:val="24"/>
          <w:szCs w:val="24"/>
        </w:rPr>
        <w:t>The Protector at his/her own instance or based on unanimous Recommendation of the Beneficiaries, may engage in Consultation with the Trustee advising them to terminate the Trust</w:t>
      </w:r>
      <w:r w:rsidR="00F3706E" w:rsidRPr="005D6774">
        <w:rPr>
          <w:sz w:val="24"/>
          <w:szCs w:val="24"/>
        </w:rPr>
        <w:t xml:space="preserve"> whereupon the Trustee shall initiate the process to terminate the Trust</w:t>
      </w:r>
      <w:bookmarkEnd w:id="69"/>
      <w:r w:rsidRPr="005D6774">
        <w:rPr>
          <w:sz w:val="24"/>
          <w:szCs w:val="24"/>
        </w:rPr>
        <w:t>.; or</w:t>
      </w:r>
    </w:p>
    <w:p w14:paraId="4ABF19FE" w14:textId="77777777" w:rsidR="001C2A3E" w:rsidRPr="005D6774" w:rsidRDefault="001C2A3E" w:rsidP="001C2A3E">
      <w:pPr>
        <w:pStyle w:val="BodyTextIndent"/>
        <w:spacing w:line="276" w:lineRule="auto"/>
        <w:ind w:left="1350" w:hanging="450"/>
        <w:rPr>
          <w:sz w:val="24"/>
          <w:szCs w:val="24"/>
        </w:rPr>
      </w:pPr>
    </w:p>
    <w:p w14:paraId="205513B8" w14:textId="2943D101" w:rsidR="001C2A3E" w:rsidRPr="005D6774" w:rsidRDefault="001C2A3E" w:rsidP="001C2A3E">
      <w:pPr>
        <w:pStyle w:val="BodyTextIndent"/>
        <w:numPr>
          <w:ilvl w:val="0"/>
          <w:numId w:val="16"/>
        </w:numPr>
        <w:spacing w:line="276" w:lineRule="auto"/>
        <w:ind w:left="1350" w:hanging="450"/>
        <w:rPr>
          <w:sz w:val="24"/>
          <w:szCs w:val="24"/>
        </w:rPr>
      </w:pPr>
      <w:r w:rsidRPr="005D6774">
        <w:rPr>
          <w:b/>
          <w:sz w:val="24"/>
          <w:szCs w:val="24"/>
        </w:rPr>
        <w:t>Recommendation of the Beneficiaries</w:t>
      </w:r>
      <w:r w:rsidRPr="005D6774">
        <w:rPr>
          <w:sz w:val="24"/>
          <w:szCs w:val="24"/>
        </w:rPr>
        <w:t xml:space="preserve">: </w:t>
      </w:r>
      <w:r w:rsidR="000F05F4" w:rsidRPr="00371706">
        <w:rPr>
          <w:sz w:val="24"/>
          <w:szCs w:val="24"/>
        </w:rPr>
        <w:t xml:space="preserve">In the event the office of the Protector is vacant, the Trustee may initiate the process to terminate the Trust based on the Recommendations of the </w:t>
      </w:r>
      <w:r w:rsidR="000F05F4" w:rsidRPr="000F05F4">
        <w:rPr>
          <w:sz w:val="24"/>
          <w:szCs w:val="24"/>
        </w:rPr>
        <w:t xml:space="preserve">Beneficiaries </w:t>
      </w:r>
      <w:r w:rsidR="000F05F4" w:rsidRPr="002B5509">
        <w:rPr>
          <w:sz w:val="24"/>
          <w:szCs w:val="24"/>
        </w:rPr>
        <w:t>subject to the condition that the Beneficiaries must have attained the age of _</w:t>
      </w:r>
      <w:ins w:id="70" w:author="Prince Gupta" w:date="2025-06-17T11:48:00Z" w16du:dateUtc="2025-06-17T06:18:00Z">
        <w:r w:rsidR="000E2F8B">
          <w:rPr>
            <w:sz w:val="24"/>
            <w:szCs w:val="24"/>
          </w:rPr>
          <w:t>21</w:t>
        </w:r>
      </w:ins>
      <w:r w:rsidR="000F05F4" w:rsidRPr="002B5509">
        <w:rPr>
          <w:sz w:val="24"/>
          <w:szCs w:val="24"/>
        </w:rPr>
        <w:t>_____ years</w:t>
      </w:r>
      <w:r w:rsidRPr="005D6774">
        <w:rPr>
          <w:sz w:val="24"/>
          <w:szCs w:val="24"/>
        </w:rPr>
        <w:t>; or</w:t>
      </w:r>
    </w:p>
    <w:p w14:paraId="7AE249A4" w14:textId="77777777" w:rsidR="001C2A3E" w:rsidRPr="005D6774" w:rsidRDefault="001C2A3E" w:rsidP="001C2A3E">
      <w:pPr>
        <w:pStyle w:val="BodyTextIndent"/>
        <w:spacing w:line="276" w:lineRule="auto"/>
        <w:ind w:left="1350" w:hanging="450"/>
        <w:rPr>
          <w:sz w:val="24"/>
          <w:szCs w:val="24"/>
        </w:rPr>
      </w:pPr>
    </w:p>
    <w:p w14:paraId="56300393" w14:textId="25C8E92E" w:rsidR="001C2A3E" w:rsidRPr="005D6774" w:rsidRDefault="001C2A3E" w:rsidP="001C2A3E">
      <w:pPr>
        <w:pStyle w:val="BodyTextIndent"/>
        <w:numPr>
          <w:ilvl w:val="0"/>
          <w:numId w:val="16"/>
        </w:numPr>
        <w:spacing w:line="276" w:lineRule="auto"/>
        <w:ind w:left="1350" w:hanging="450"/>
        <w:rPr>
          <w:sz w:val="24"/>
          <w:szCs w:val="24"/>
        </w:rPr>
      </w:pPr>
      <w:bookmarkStart w:id="71" w:name="_Hlk10020303"/>
      <w:r w:rsidRPr="005D6774">
        <w:rPr>
          <w:b/>
          <w:sz w:val="24"/>
          <w:szCs w:val="24"/>
        </w:rPr>
        <w:t>Occurrence of an event specified by the Settlor:</w:t>
      </w:r>
      <w:r w:rsidRPr="005D6774">
        <w:rPr>
          <w:sz w:val="24"/>
          <w:szCs w:val="24"/>
        </w:rPr>
        <w:t xml:space="preserve"> Upon occurrence of the event specified by the Settlor in her Letter of Wishes, the Trustee shall initiate the process to terminate this Trust</w:t>
      </w:r>
      <w:r w:rsidR="00F3706E" w:rsidRPr="005D6774">
        <w:rPr>
          <w:sz w:val="24"/>
          <w:szCs w:val="24"/>
        </w:rPr>
        <w:t>.</w:t>
      </w:r>
      <w:r w:rsidRPr="005D6774">
        <w:rPr>
          <w:sz w:val="24"/>
          <w:szCs w:val="24"/>
        </w:rPr>
        <w:t xml:space="preserve"> </w:t>
      </w:r>
    </w:p>
    <w:bookmarkEnd w:id="71"/>
    <w:p w14:paraId="0B0606EE" w14:textId="77777777" w:rsidR="001C2A3E" w:rsidRPr="005D6774" w:rsidRDefault="001C2A3E" w:rsidP="001C2A3E">
      <w:pPr>
        <w:pStyle w:val="BodyTextIndent"/>
        <w:shd w:val="clear" w:color="auto" w:fill="FFFFFF"/>
        <w:tabs>
          <w:tab w:val="left" w:pos="567"/>
        </w:tabs>
        <w:spacing w:line="276" w:lineRule="auto"/>
        <w:ind w:left="450"/>
        <w:rPr>
          <w:b/>
          <w:sz w:val="24"/>
          <w:szCs w:val="24"/>
        </w:rPr>
      </w:pPr>
    </w:p>
    <w:p w14:paraId="01449ADA" w14:textId="56F65248" w:rsidR="00116ACD" w:rsidRDefault="00F7681A" w:rsidP="003F32F5">
      <w:pPr>
        <w:pStyle w:val="BodyTextIndent"/>
        <w:shd w:val="clear" w:color="auto" w:fill="FFFFFF"/>
        <w:spacing w:line="276" w:lineRule="auto"/>
        <w:ind w:left="450"/>
        <w:rPr>
          <w:sz w:val="24"/>
          <w:szCs w:val="24"/>
        </w:rPr>
      </w:pPr>
      <w:bookmarkStart w:id="72" w:name="_Hlk10020401"/>
      <w:bookmarkStart w:id="73" w:name="_Hlk533170938"/>
      <w:r>
        <w:rPr>
          <w:sz w:val="24"/>
          <w:szCs w:val="24"/>
        </w:rPr>
        <w:t xml:space="preserve">Notwithstanding anything contemplated in </w:t>
      </w:r>
      <w:r w:rsidR="00571C14" w:rsidRPr="002B5509">
        <w:rPr>
          <w:b/>
          <w:i/>
          <w:sz w:val="24"/>
          <w:szCs w:val="24"/>
        </w:rPr>
        <w:t xml:space="preserve">Clause </w:t>
      </w:r>
      <w:r w:rsidRPr="002B5509">
        <w:rPr>
          <w:b/>
          <w:i/>
          <w:sz w:val="24"/>
          <w:szCs w:val="24"/>
        </w:rPr>
        <w:t>2 D (d) and (e)</w:t>
      </w:r>
      <w:r>
        <w:rPr>
          <w:sz w:val="24"/>
          <w:szCs w:val="24"/>
        </w:rPr>
        <w:t xml:space="preserve"> </w:t>
      </w:r>
      <w:r w:rsidR="00571C14">
        <w:rPr>
          <w:sz w:val="24"/>
          <w:szCs w:val="24"/>
        </w:rPr>
        <w:t xml:space="preserve">hereinabove </w:t>
      </w:r>
      <w:r>
        <w:rPr>
          <w:sz w:val="24"/>
          <w:szCs w:val="24"/>
        </w:rPr>
        <w:t xml:space="preserve">the Trustee shall not initiate process to terminate the Trust </w:t>
      </w:r>
      <w:r w:rsidR="00116ACD">
        <w:rPr>
          <w:sz w:val="24"/>
          <w:szCs w:val="24"/>
        </w:rPr>
        <w:t xml:space="preserve">contrary </w:t>
      </w:r>
      <w:r w:rsidR="000F05F4">
        <w:rPr>
          <w:sz w:val="24"/>
          <w:szCs w:val="24"/>
        </w:rPr>
        <w:t xml:space="preserve">to the </w:t>
      </w:r>
      <w:r w:rsidR="00116ACD">
        <w:rPr>
          <w:sz w:val="24"/>
          <w:szCs w:val="24"/>
        </w:rPr>
        <w:t xml:space="preserve">instructions provided by </w:t>
      </w:r>
      <w:r>
        <w:rPr>
          <w:sz w:val="24"/>
          <w:szCs w:val="24"/>
        </w:rPr>
        <w:t>the Settlor</w:t>
      </w:r>
      <w:r w:rsidR="00076F69">
        <w:rPr>
          <w:sz w:val="24"/>
          <w:szCs w:val="24"/>
        </w:rPr>
        <w:t xml:space="preserve">, in this Deed or elsewhere. </w:t>
      </w:r>
    </w:p>
    <w:bookmarkEnd w:id="72"/>
    <w:p w14:paraId="3FF54E20" w14:textId="77777777" w:rsidR="00F7681A" w:rsidRDefault="00F7681A" w:rsidP="003F32F5">
      <w:pPr>
        <w:pStyle w:val="BodyTextIndent"/>
        <w:shd w:val="clear" w:color="auto" w:fill="FFFFFF"/>
        <w:spacing w:line="276" w:lineRule="auto"/>
        <w:ind w:left="450"/>
        <w:rPr>
          <w:sz w:val="24"/>
          <w:szCs w:val="24"/>
        </w:rPr>
      </w:pPr>
      <w:r>
        <w:rPr>
          <w:sz w:val="24"/>
          <w:szCs w:val="24"/>
        </w:rPr>
        <w:t xml:space="preserve">  </w:t>
      </w:r>
    </w:p>
    <w:p w14:paraId="10F9DB1B" w14:textId="77777777" w:rsidR="003F32F5" w:rsidRPr="005D6774" w:rsidRDefault="003F32F5" w:rsidP="003F32F5">
      <w:pPr>
        <w:pStyle w:val="BodyTextIndent"/>
        <w:shd w:val="clear" w:color="auto" w:fill="FFFFFF"/>
        <w:spacing w:line="276" w:lineRule="auto"/>
        <w:ind w:left="450"/>
        <w:rPr>
          <w:sz w:val="24"/>
          <w:szCs w:val="24"/>
        </w:rPr>
      </w:pPr>
      <w:r w:rsidRPr="005D6774">
        <w:rPr>
          <w:sz w:val="24"/>
          <w:szCs w:val="24"/>
        </w:rPr>
        <w:t xml:space="preserve">It is hereby clarified that any process of termination shall be initiated by the Trustee within 60 days of the events contemplated hereinabove whereupon the Trustee shall transfer the </w:t>
      </w:r>
      <w:r w:rsidRPr="005D6774">
        <w:rPr>
          <w:sz w:val="24"/>
          <w:szCs w:val="24"/>
        </w:rPr>
        <w:lastRenderedPageBreak/>
        <w:t>Trust Property as per Schedule II, net of expenses, incurred by the Trustee on behalf of the Trust, including trusteeship remuneration, taxes, levies, insurance premium, liabilities (existing and contingent), etc. chargeable to the Trust.</w:t>
      </w:r>
    </w:p>
    <w:bookmarkEnd w:id="73"/>
    <w:p w14:paraId="5C575447" w14:textId="77777777" w:rsidR="003F32F5" w:rsidRPr="005D6774" w:rsidRDefault="003F32F5" w:rsidP="001C2A3E">
      <w:pPr>
        <w:pStyle w:val="BodyTextIndent"/>
        <w:shd w:val="clear" w:color="auto" w:fill="FFFFFF"/>
        <w:tabs>
          <w:tab w:val="left" w:pos="567"/>
        </w:tabs>
        <w:spacing w:line="276" w:lineRule="auto"/>
        <w:ind w:left="450"/>
        <w:rPr>
          <w:b/>
          <w:sz w:val="24"/>
          <w:szCs w:val="24"/>
        </w:rPr>
      </w:pPr>
    </w:p>
    <w:p w14:paraId="1D490DD9" w14:textId="27A65B3C" w:rsidR="001C2A3E" w:rsidRPr="005D6774" w:rsidRDefault="001C2A3E" w:rsidP="001C2A3E">
      <w:pPr>
        <w:pStyle w:val="BodyTextIndent"/>
        <w:shd w:val="clear" w:color="auto" w:fill="FFFFFF"/>
        <w:tabs>
          <w:tab w:val="left" w:pos="567"/>
        </w:tabs>
        <w:spacing w:line="276" w:lineRule="auto"/>
        <w:ind w:left="450"/>
        <w:rPr>
          <w:sz w:val="24"/>
          <w:szCs w:val="24"/>
        </w:rPr>
      </w:pPr>
      <w:r w:rsidRPr="005D6774">
        <w:rPr>
          <w:b/>
          <w:sz w:val="24"/>
          <w:szCs w:val="24"/>
        </w:rPr>
        <w:t>Taxes and dues:</w:t>
      </w:r>
      <w:r w:rsidRPr="005D6774">
        <w:rPr>
          <w:sz w:val="24"/>
          <w:szCs w:val="24"/>
        </w:rPr>
        <w:t xml:space="preserve"> </w:t>
      </w:r>
      <w:bookmarkStart w:id="74" w:name="_Hlk10020754"/>
      <w:r w:rsidRPr="005D6774">
        <w:rPr>
          <w:sz w:val="24"/>
          <w:szCs w:val="24"/>
        </w:rPr>
        <w:t>Any stamp duty or other government levy (i.e. income/capital gains Tax) prevalent at such time or any other dues that may become payable/due on distribution of the Trust Property to the Beneficiaries or remain outstanding at the time of termination of Trust</w:t>
      </w:r>
      <w:r w:rsidR="000F05F4">
        <w:rPr>
          <w:sz w:val="24"/>
          <w:szCs w:val="24"/>
        </w:rPr>
        <w:t xml:space="preserve"> shall be paid out of the Trust Property</w:t>
      </w:r>
      <w:r w:rsidRPr="005D6774">
        <w:rPr>
          <w:sz w:val="24"/>
          <w:szCs w:val="24"/>
        </w:rPr>
        <w:t xml:space="preserve">, </w:t>
      </w:r>
      <w:r w:rsidR="000F05F4">
        <w:rPr>
          <w:sz w:val="24"/>
          <w:szCs w:val="24"/>
        </w:rPr>
        <w:t xml:space="preserve">the Trustee </w:t>
      </w:r>
      <w:r w:rsidRPr="005D6774">
        <w:rPr>
          <w:sz w:val="24"/>
          <w:szCs w:val="24"/>
        </w:rPr>
        <w:t xml:space="preserve">shall  </w:t>
      </w:r>
      <w:bookmarkStart w:id="75" w:name="_Hlk9933719"/>
      <w:r w:rsidR="00DB0C05">
        <w:rPr>
          <w:sz w:val="24"/>
          <w:szCs w:val="24"/>
        </w:rPr>
        <w:t>retain</w:t>
      </w:r>
      <w:r w:rsidR="00C10F58">
        <w:rPr>
          <w:sz w:val="24"/>
          <w:szCs w:val="24"/>
        </w:rPr>
        <w:t xml:space="preserve">  reasonable amount  to cater to any outstanding or </w:t>
      </w:r>
      <w:r w:rsidR="000F05F4">
        <w:rPr>
          <w:sz w:val="24"/>
          <w:szCs w:val="24"/>
        </w:rPr>
        <w:t>im</w:t>
      </w:r>
      <w:r w:rsidR="00C10F58">
        <w:rPr>
          <w:sz w:val="24"/>
          <w:szCs w:val="24"/>
        </w:rPr>
        <w:t xml:space="preserve">minent charges or dues towards taxes, duties or any other </w:t>
      </w:r>
      <w:r w:rsidR="00C10F58" w:rsidRPr="005D6774">
        <w:rPr>
          <w:sz w:val="24"/>
          <w:szCs w:val="24"/>
        </w:rPr>
        <w:t>lev</w:t>
      </w:r>
      <w:r w:rsidR="00C10F58">
        <w:rPr>
          <w:sz w:val="24"/>
          <w:szCs w:val="24"/>
        </w:rPr>
        <w:t xml:space="preserve">ies failing which the same shall be </w:t>
      </w:r>
      <w:bookmarkEnd w:id="75"/>
      <w:r w:rsidRPr="005D6774">
        <w:rPr>
          <w:sz w:val="24"/>
          <w:szCs w:val="24"/>
        </w:rPr>
        <w:t>reimbursed to the Trustee by the Beneficiaries and the distribution to the Beneficiaries would be net of such payments and any existing or contingent liability.</w:t>
      </w:r>
    </w:p>
    <w:bookmarkEnd w:id="74"/>
    <w:p w14:paraId="16A50072" w14:textId="77777777" w:rsidR="001C2A3E" w:rsidRPr="005D6774" w:rsidRDefault="001C2A3E" w:rsidP="001C2A3E">
      <w:pPr>
        <w:pStyle w:val="Hanging1"/>
        <w:tabs>
          <w:tab w:val="left" w:pos="1080"/>
        </w:tabs>
        <w:spacing w:line="276" w:lineRule="auto"/>
        <w:rPr>
          <w:color w:val="000000"/>
        </w:rPr>
      </w:pPr>
    </w:p>
    <w:p w14:paraId="530EDB3F" w14:textId="77777777" w:rsidR="001C2A3E" w:rsidRPr="005D6774" w:rsidRDefault="001C2A3E" w:rsidP="001C2A3E">
      <w:pPr>
        <w:pStyle w:val="Heading1"/>
        <w:numPr>
          <w:ilvl w:val="0"/>
          <w:numId w:val="7"/>
        </w:numPr>
        <w:tabs>
          <w:tab w:val="left" w:pos="-90"/>
          <w:tab w:val="num" w:pos="450"/>
        </w:tabs>
        <w:spacing w:line="276" w:lineRule="auto"/>
        <w:ind w:left="720" w:hanging="578"/>
        <w:rPr>
          <w:sz w:val="24"/>
          <w:szCs w:val="24"/>
        </w:rPr>
      </w:pPr>
      <w:r w:rsidRPr="005D6774">
        <w:rPr>
          <w:sz w:val="24"/>
          <w:szCs w:val="24"/>
        </w:rPr>
        <w:t>RESERVATION OF RIGHTS OF THE SETTLOR</w:t>
      </w:r>
    </w:p>
    <w:p w14:paraId="7BFDE4D0" w14:textId="77777777" w:rsidR="001C2A3E" w:rsidRPr="005D6774" w:rsidRDefault="001C2A3E" w:rsidP="001C2A3E">
      <w:pPr>
        <w:tabs>
          <w:tab w:val="left" w:pos="1080"/>
          <w:tab w:val="num" w:pos="1260"/>
        </w:tabs>
        <w:spacing w:line="276" w:lineRule="auto"/>
        <w:ind w:left="1080" w:hanging="360"/>
        <w:jc w:val="both"/>
        <w:rPr>
          <w:b/>
          <w:sz w:val="24"/>
          <w:szCs w:val="24"/>
        </w:rPr>
      </w:pPr>
    </w:p>
    <w:p w14:paraId="563FF31A" w14:textId="77777777" w:rsidR="00BD33EE" w:rsidRDefault="00BD33EE" w:rsidP="001C2A3E">
      <w:pPr>
        <w:numPr>
          <w:ilvl w:val="0"/>
          <w:numId w:val="18"/>
        </w:numPr>
        <w:tabs>
          <w:tab w:val="num" w:pos="993"/>
        </w:tabs>
        <w:spacing w:line="276" w:lineRule="auto"/>
        <w:ind w:left="993" w:hanging="426"/>
        <w:jc w:val="both"/>
        <w:rPr>
          <w:sz w:val="24"/>
          <w:szCs w:val="24"/>
        </w:rPr>
      </w:pPr>
      <w:r>
        <w:rPr>
          <w:sz w:val="24"/>
          <w:szCs w:val="24"/>
        </w:rPr>
        <w:t xml:space="preserve">The Settlor </w:t>
      </w:r>
      <w:r w:rsidR="0070698B">
        <w:rPr>
          <w:sz w:val="24"/>
          <w:szCs w:val="24"/>
        </w:rPr>
        <w:t xml:space="preserve">at his/her discretion </w:t>
      </w:r>
      <w:r>
        <w:rPr>
          <w:sz w:val="24"/>
          <w:szCs w:val="24"/>
        </w:rPr>
        <w:t xml:space="preserve">may delegate any or all of the rights and powers </w:t>
      </w:r>
      <w:r w:rsidR="00846764">
        <w:rPr>
          <w:sz w:val="24"/>
          <w:szCs w:val="24"/>
        </w:rPr>
        <w:t xml:space="preserve">including but not limited to </w:t>
      </w:r>
      <w:r w:rsidR="00846764" w:rsidRPr="005D6774">
        <w:rPr>
          <w:sz w:val="24"/>
          <w:szCs w:val="24"/>
        </w:rPr>
        <w:t>the right of appointment, advice, administration and distribution</w:t>
      </w:r>
      <w:r w:rsidR="00846764">
        <w:rPr>
          <w:sz w:val="24"/>
          <w:szCs w:val="24"/>
        </w:rPr>
        <w:t xml:space="preserve">, </w:t>
      </w:r>
      <w:r>
        <w:rPr>
          <w:sz w:val="24"/>
          <w:szCs w:val="24"/>
        </w:rPr>
        <w:t>reserved under this Deed</w:t>
      </w:r>
      <w:r w:rsidR="00096517">
        <w:rPr>
          <w:sz w:val="24"/>
          <w:szCs w:val="24"/>
        </w:rPr>
        <w:t>,</w:t>
      </w:r>
      <w:r>
        <w:rPr>
          <w:sz w:val="24"/>
          <w:szCs w:val="24"/>
        </w:rPr>
        <w:t xml:space="preserve"> to any of the Beneficiaries, till </w:t>
      </w:r>
      <w:r w:rsidR="00096517">
        <w:rPr>
          <w:sz w:val="24"/>
          <w:szCs w:val="24"/>
        </w:rPr>
        <w:t>such</w:t>
      </w:r>
      <w:r>
        <w:rPr>
          <w:sz w:val="24"/>
          <w:szCs w:val="24"/>
        </w:rPr>
        <w:t xml:space="preserve"> time the Trust is revocable. Such delegation of rights and powers shall be </w:t>
      </w:r>
      <w:r w:rsidR="00462961">
        <w:rPr>
          <w:sz w:val="24"/>
          <w:szCs w:val="24"/>
        </w:rPr>
        <w:t xml:space="preserve">exercised by an instrument </w:t>
      </w:r>
      <w:r>
        <w:rPr>
          <w:sz w:val="24"/>
          <w:szCs w:val="24"/>
        </w:rPr>
        <w:t xml:space="preserve">in writing </w:t>
      </w:r>
      <w:r w:rsidR="00462961">
        <w:rPr>
          <w:sz w:val="24"/>
          <w:szCs w:val="24"/>
        </w:rPr>
        <w:t xml:space="preserve">duly executed </w:t>
      </w:r>
      <w:r>
        <w:rPr>
          <w:sz w:val="24"/>
          <w:szCs w:val="24"/>
        </w:rPr>
        <w:t>by the Settlor</w:t>
      </w:r>
      <w:r w:rsidR="00462961">
        <w:rPr>
          <w:sz w:val="24"/>
          <w:szCs w:val="24"/>
        </w:rPr>
        <w:t xml:space="preserve"> and delivered</w:t>
      </w:r>
      <w:r>
        <w:rPr>
          <w:sz w:val="24"/>
          <w:szCs w:val="24"/>
        </w:rPr>
        <w:t xml:space="preserve"> to the Trustee</w:t>
      </w:r>
      <w:r w:rsidR="009C32D6">
        <w:rPr>
          <w:sz w:val="24"/>
          <w:szCs w:val="24"/>
        </w:rPr>
        <w:t xml:space="preserve"> and unless withdrawn by the Settlor</w:t>
      </w:r>
      <w:r w:rsidR="00EE568C">
        <w:rPr>
          <w:sz w:val="24"/>
          <w:szCs w:val="24"/>
        </w:rPr>
        <w:t xml:space="preserve"> shall constitute an assignment of such power to the concerned beneficiary upon demise of the Settlor</w:t>
      </w:r>
      <w:r>
        <w:rPr>
          <w:sz w:val="24"/>
          <w:szCs w:val="24"/>
        </w:rPr>
        <w:t xml:space="preserve">.  </w:t>
      </w:r>
    </w:p>
    <w:p w14:paraId="6E5E09E1" w14:textId="77777777" w:rsidR="00BD33EE" w:rsidRDefault="00BD33EE" w:rsidP="002B5509">
      <w:pPr>
        <w:tabs>
          <w:tab w:val="num" w:pos="993"/>
        </w:tabs>
        <w:spacing w:line="276" w:lineRule="auto"/>
        <w:ind w:left="567"/>
        <w:jc w:val="both"/>
        <w:rPr>
          <w:sz w:val="24"/>
          <w:szCs w:val="24"/>
        </w:rPr>
      </w:pPr>
    </w:p>
    <w:p w14:paraId="2B6C2C80" w14:textId="77777777" w:rsidR="001C2A3E" w:rsidRPr="005D6774" w:rsidRDefault="001C2A3E" w:rsidP="001C2A3E">
      <w:pPr>
        <w:numPr>
          <w:ilvl w:val="0"/>
          <w:numId w:val="18"/>
        </w:numPr>
        <w:tabs>
          <w:tab w:val="num" w:pos="993"/>
        </w:tabs>
        <w:spacing w:line="276" w:lineRule="auto"/>
        <w:ind w:left="993" w:hanging="426"/>
        <w:jc w:val="both"/>
        <w:rPr>
          <w:sz w:val="24"/>
          <w:szCs w:val="24"/>
        </w:rPr>
      </w:pPr>
      <w:r w:rsidRPr="005D6774">
        <w:rPr>
          <w:sz w:val="24"/>
          <w:szCs w:val="24"/>
        </w:rPr>
        <w:t>The Settlor shall have a right to appoint an individual or an entity as the Trustee to the Trust.</w:t>
      </w:r>
    </w:p>
    <w:p w14:paraId="6FF404C9" w14:textId="77777777" w:rsidR="001C2A3E" w:rsidRPr="005D6774" w:rsidRDefault="001C2A3E" w:rsidP="001C2A3E">
      <w:pPr>
        <w:spacing w:line="276" w:lineRule="auto"/>
        <w:ind w:left="990"/>
        <w:jc w:val="both"/>
        <w:rPr>
          <w:sz w:val="24"/>
          <w:szCs w:val="24"/>
        </w:rPr>
      </w:pPr>
    </w:p>
    <w:p w14:paraId="7F688E7F" w14:textId="0F28EDA1" w:rsidR="001C2A3E" w:rsidRPr="005D6774" w:rsidRDefault="001C2A3E" w:rsidP="001C2A3E">
      <w:pPr>
        <w:numPr>
          <w:ilvl w:val="0"/>
          <w:numId w:val="18"/>
        </w:numPr>
        <w:tabs>
          <w:tab w:val="clear" w:pos="750"/>
        </w:tabs>
        <w:spacing w:line="276" w:lineRule="auto"/>
        <w:ind w:left="990" w:hanging="540"/>
        <w:jc w:val="both"/>
        <w:rPr>
          <w:sz w:val="24"/>
          <w:szCs w:val="24"/>
        </w:rPr>
      </w:pPr>
      <w:r w:rsidRPr="005D6774">
        <w:rPr>
          <w:sz w:val="24"/>
          <w:szCs w:val="24"/>
        </w:rPr>
        <w:t xml:space="preserve">As stated in </w:t>
      </w:r>
      <w:r w:rsidRPr="005D6774">
        <w:rPr>
          <w:b/>
          <w:i/>
          <w:sz w:val="24"/>
          <w:szCs w:val="24"/>
        </w:rPr>
        <w:t>Clause 2 F (a)</w:t>
      </w:r>
      <w:r w:rsidRPr="005D6774">
        <w:rPr>
          <w:sz w:val="24"/>
          <w:szCs w:val="24"/>
        </w:rPr>
        <w:t>, the Settlor may, at any time, at the Settlor’s sole discretion amend this Deed by a duly notarized deed of amendment</w:t>
      </w:r>
      <w:r w:rsidRPr="005D6774" w:rsidDel="00153396">
        <w:rPr>
          <w:sz w:val="24"/>
          <w:szCs w:val="24"/>
        </w:rPr>
        <w:t xml:space="preserve"> </w:t>
      </w:r>
      <w:r w:rsidRPr="005D6774">
        <w:rPr>
          <w:sz w:val="24"/>
          <w:szCs w:val="24"/>
        </w:rPr>
        <w:t xml:space="preserve">jointly signed by Settlor, the Trustee and by two witnesses. </w:t>
      </w:r>
    </w:p>
    <w:p w14:paraId="692FAB86" w14:textId="77777777" w:rsidR="001C2A3E" w:rsidRPr="005D6774" w:rsidRDefault="001C2A3E" w:rsidP="001C2A3E">
      <w:pPr>
        <w:tabs>
          <w:tab w:val="num" w:pos="993"/>
        </w:tabs>
        <w:spacing w:line="276" w:lineRule="auto"/>
        <w:ind w:left="993"/>
        <w:jc w:val="both"/>
        <w:rPr>
          <w:sz w:val="24"/>
          <w:szCs w:val="24"/>
        </w:rPr>
      </w:pPr>
    </w:p>
    <w:p w14:paraId="64D42A97" w14:textId="77777777" w:rsidR="001C2A3E" w:rsidRDefault="001C2A3E" w:rsidP="007B3260">
      <w:pPr>
        <w:numPr>
          <w:ilvl w:val="0"/>
          <w:numId w:val="18"/>
        </w:numPr>
        <w:tabs>
          <w:tab w:val="num" w:pos="993"/>
        </w:tabs>
        <w:spacing w:line="276" w:lineRule="auto"/>
        <w:ind w:left="993" w:hanging="426"/>
        <w:jc w:val="both"/>
        <w:rPr>
          <w:sz w:val="24"/>
          <w:szCs w:val="24"/>
        </w:rPr>
      </w:pPr>
      <w:r w:rsidRPr="005D6774">
        <w:rPr>
          <w:sz w:val="24"/>
          <w:szCs w:val="24"/>
        </w:rPr>
        <w:t>The Settlor may direct in writing the retention, sale, assignment, distribution or disposition of any property or any interest in any property forming part of the Trust Property and may direct the purchase or acquisition of any property or interest by the Trust. The Trustee shall not be responsible or liable for any action taken with respect to any such directions or for any loss resulting from the acquisition, retention, disposition, exchange, lease or other alteration of any investment or from any lack of diversification of the investments of the Trust by reason of acting on any such directions.</w:t>
      </w:r>
    </w:p>
    <w:p w14:paraId="3A72C6CF" w14:textId="77777777" w:rsidR="00363587" w:rsidRPr="004F3EAA" w:rsidRDefault="00363587" w:rsidP="002B5509">
      <w:pPr>
        <w:tabs>
          <w:tab w:val="num" w:pos="993"/>
        </w:tabs>
        <w:spacing w:line="276" w:lineRule="auto"/>
        <w:jc w:val="both"/>
        <w:rPr>
          <w:sz w:val="24"/>
          <w:szCs w:val="24"/>
        </w:rPr>
      </w:pPr>
    </w:p>
    <w:p w14:paraId="6041D8E0" w14:textId="77777777" w:rsidR="001C2A3E" w:rsidRPr="005D6774" w:rsidRDefault="001C2A3E" w:rsidP="001C2A3E">
      <w:pPr>
        <w:numPr>
          <w:ilvl w:val="0"/>
          <w:numId w:val="18"/>
        </w:numPr>
        <w:tabs>
          <w:tab w:val="num" w:pos="993"/>
        </w:tabs>
        <w:spacing w:line="276" w:lineRule="auto"/>
        <w:ind w:left="993" w:hanging="426"/>
        <w:jc w:val="both"/>
        <w:rPr>
          <w:sz w:val="24"/>
          <w:szCs w:val="24"/>
        </w:rPr>
      </w:pPr>
      <w:r w:rsidRPr="005D6774">
        <w:rPr>
          <w:sz w:val="24"/>
          <w:szCs w:val="24"/>
        </w:rPr>
        <w:t>The Settlor may from time to time determine the distribution of the Trust Property in such proportion to the Beneficiaries as the Settlor thinks fit.</w:t>
      </w:r>
    </w:p>
    <w:p w14:paraId="5929F5DF" w14:textId="77777777" w:rsidR="001C2A3E" w:rsidRPr="005D6774" w:rsidRDefault="001C2A3E" w:rsidP="001C2A3E">
      <w:pPr>
        <w:tabs>
          <w:tab w:val="num" w:pos="1260"/>
        </w:tabs>
        <w:spacing w:line="276" w:lineRule="auto"/>
        <w:ind w:left="1260" w:hanging="540"/>
        <w:jc w:val="both"/>
        <w:rPr>
          <w:sz w:val="24"/>
          <w:szCs w:val="24"/>
        </w:rPr>
      </w:pPr>
    </w:p>
    <w:p w14:paraId="39CA4673" w14:textId="77777777" w:rsidR="001C2A3E" w:rsidRPr="005D6774" w:rsidRDefault="001C2A3E" w:rsidP="001C2A3E">
      <w:pPr>
        <w:numPr>
          <w:ilvl w:val="0"/>
          <w:numId w:val="18"/>
        </w:numPr>
        <w:tabs>
          <w:tab w:val="num" w:pos="993"/>
        </w:tabs>
        <w:spacing w:line="276" w:lineRule="auto"/>
        <w:ind w:left="993" w:hanging="426"/>
        <w:jc w:val="both"/>
        <w:rPr>
          <w:sz w:val="24"/>
          <w:szCs w:val="24"/>
        </w:rPr>
      </w:pPr>
      <w:r w:rsidRPr="005D6774">
        <w:rPr>
          <w:sz w:val="24"/>
          <w:szCs w:val="24"/>
        </w:rPr>
        <w:t xml:space="preserve">The Settlor may by a written instrument instruct the Trustee to use a portion of the Trust Property for philanthropic activities. However, nothing contained herein shall be construed as making the Trust a charitable Trust.  </w:t>
      </w:r>
    </w:p>
    <w:p w14:paraId="1FFD8CD6" w14:textId="77777777" w:rsidR="001C2A3E" w:rsidRPr="005D6774" w:rsidRDefault="001C2A3E" w:rsidP="001C2A3E">
      <w:pPr>
        <w:pStyle w:val="ListParagraph"/>
        <w:tabs>
          <w:tab w:val="num" w:pos="1260"/>
        </w:tabs>
        <w:spacing w:line="276" w:lineRule="auto"/>
        <w:ind w:left="1260" w:hanging="540"/>
        <w:jc w:val="both"/>
        <w:rPr>
          <w:sz w:val="24"/>
          <w:szCs w:val="24"/>
        </w:rPr>
      </w:pPr>
    </w:p>
    <w:p w14:paraId="5D10A629" w14:textId="77777777" w:rsidR="001C2A3E" w:rsidRPr="005D6774" w:rsidRDefault="001C2A3E" w:rsidP="001C2A3E">
      <w:pPr>
        <w:numPr>
          <w:ilvl w:val="0"/>
          <w:numId w:val="18"/>
        </w:numPr>
        <w:tabs>
          <w:tab w:val="num" w:pos="993"/>
        </w:tabs>
        <w:spacing w:line="276" w:lineRule="auto"/>
        <w:ind w:left="993" w:hanging="426"/>
        <w:jc w:val="both"/>
        <w:rPr>
          <w:sz w:val="24"/>
          <w:szCs w:val="24"/>
        </w:rPr>
      </w:pPr>
      <w:r w:rsidRPr="005D6774">
        <w:rPr>
          <w:sz w:val="24"/>
          <w:szCs w:val="24"/>
        </w:rPr>
        <w:t>If at any time during the lifetime of the Settlor, the Settlor delivers to the Trustee a signed and written notice stating that the Settlor is relinquishing any one or all of Settlor’s powers reserved by this Deed, then Settlor shall cease to have those powers from the time provided for cessation or delivery of the notice.</w:t>
      </w:r>
    </w:p>
    <w:p w14:paraId="62C36A7A" w14:textId="77777777" w:rsidR="001C2A3E" w:rsidRPr="005D6774" w:rsidRDefault="001C2A3E" w:rsidP="001C2A3E">
      <w:pPr>
        <w:tabs>
          <w:tab w:val="num" w:pos="993"/>
        </w:tabs>
        <w:spacing w:line="276" w:lineRule="auto"/>
        <w:ind w:left="993"/>
        <w:jc w:val="both"/>
        <w:rPr>
          <w:sz w:val="24"/>
          <w:szCs w:val="24"/>
        </w:rPr>
      </w:pPr>
    </w:p>
    <w:p w14:paraId="7DD8C69F" w14:textId="77777777" w:rsidR="001C2A3E" w:rsidRPr="005D6774" w:rsidRDefault="001C2A3E" w:rsidP="001C2A3E">
      <w:pPr>
        <w:numPr>
          <w:ilvl w:val="0"/>
          <w:numId w:val="18"/>
        </w:numPr>
        <w:tabs>
          <w:tab w:val="num" w:pos="993"/>
        </w:tabs>
        <w:spacing w:line="276" w:lineRule="auto"/>
        <w:ind w:left="993" w:hanging="426"/>
        <w:jc w:val="both"/>
        <w:rPr>
          <w:sz w:val="24"/>
          <w:szCs w:val="24"/>
        </w:rPr>
      </w:pPr>
      <w:r w:rsidRPr="005D6774">
        <w:rPr>
          <w:sz w:val="24"/>
          <w:szCs w:val="24"/>
        </w:rPr>
        <w:t xml:space="preserve">The Settlor reserves the right to add/remove Beneficiaries. Such addition/removal shall be recorded in an instrument in writing and provided to the Trustee. </w:t>
      </w:r>
    </w:p>
    <w:p w14:paraId="0048CF15" w14:textId="77777777" w:rsidR="001C2A3E" w:rsidRPr="005D6774" w:rsidRDefault="001C2A3E" w:rsidP="001C2A3E">
      <w:pPr>
        <w:tabs>
          <w:tab w:val="num" w:pos="1260"/>
        </w:tabs>
        <w:spacing w:line="276" w:lineRule="auto"/>
        <w:ind w:left="1260" w:hanging="540"/>
        <w:jc w:val="both"/>
        <w:rPr>
          <w:sz w:val="24"/>
          <w:szCs w:val="24"/>
        </w:rPr>
      </w:pPr>
    </w:p>
    <w:p w14:paraId="043CFBED" w14:textId="622380E7" w:rsidR="001C2A3E" w:rsidRPr="005D6774" w:rsidRDefault="001C2A3E" w:rsidP="001C2A3E">
      <w:pPr>
        <w:numPr>
          <w:ilvl w:val="0"/>
          <w:numId w:val="18"/>
        </w:numPr>
        <w:tabs>
          <w:tab w:val="num" w:pos="993"/>
        </w:tabs>
        <w:spacing w:line="276" w:lineRule="auto"/>
        <w:ind w:left="993" w:hanging="426"/>
        <w:jc w:val="both"/>
        <w:rPr>
          <w:sz w:val="24"/>
          <w:szCs w:val="24"/>
        </w:rPr>
      </w:pPr>
      <w:r w:rsidRPr="005D6774">
        <w:rPr>
          <w:sz w:val="24"/>
          <w:szCs w:val="24"/>
        </w:rPr>
        <w:t>Notwithstanding anything stated in this Clause or elsewhere in this Deed,</w:t>
      </w:r>
      <w:r w:rsidRPr="005D6774" w:rsidDel="006750B6">
        <w:rPr>
          <w:sz w:val="24"/>
          <w:szCs w:val="24"/>
        </w:rPr>
        <w:t xml:space="preserve"> </w:t>
      </w:r>
      <w:r w:rsidRPr="005D6774">
        <w:rPr>
          <w:sz w:val="24"/>
          <w:szCs w:val="24"/>
        </w:rPr>
        <w:t>the Settlor may not exercise any of the rights reserved for the Settlor under this Trust Deed during any period of time for which the Settlor has become Incapacitated</w:t>
      </w:r>
      <w:r w:rsidR="00346123">
        <w:rPr>
          <w:sz w:val="24"/>
          <w:szCs w:val="24"/>
        </w:rPr>
        <w:t xml:space="preserve"> or is Absent</w:t>
      </w:r>
      <w:r w:rsidRPr="005D6774">
        <w:rPr>
          <w:sz w:val="24"/>
          <w:szCs w:val="24"/>
        </w:rPr>
        <w:t>. During the period of Incapacitation</w:t>
      </w:r>
      <w:r w:rsidR="00285262">
        <w:t>/</w:t>
      </w:r>
      <w:r w:rsidR="00285262" w:rsidRPr="000A3EF6">
        <w:t xml:space="preserve"> </w:t>
      </w:r>
      <w:r w:rsidR="00285262" w:rsidRPr="002B5509">
        <w:rPr>
          <w:sz w:val="24"/>
          <w:szCs w:val="24"/>
        </w:rPr>
        <w:t>Absence</w:t>
      </w:r>
      <w:r w:rsidRPr="005D6774">
        <w:rPr>
          <w:sz w:val="24"/>
          <w:szCs w:val="24"/>
        </w:rPr>
        <w:t xml:space="preserve">, except for the right of revocation, which is to be exercised </w:t>
      </w:r>
      <w:r w:rsidR="002F0386">
        <w:rPr>
          <w:sz w:val="24"/>
          <w:szCs w:val="24"/>
        </w:rPr>
        <w:t xml:space="preserve">only </w:t>
      </w:r>
      <w:r w:rsidRPr="005D6774">
        <w:rPr>
          <w:sz w:val="24"/>
          <w:szCs w:val="24"/>
        </w:rPr>
        <w:t xml:space="preserve">by the </w:t>
      </w:r>
      <w:r w:rsidR="002F0386">
        <w:rPr>
          <w:sz w:val="24"/>
          <w:szCs w:val="24"/>
        </w:rPr>
        <w:t>Authorized Person on behalf of Settlor</w:t>
      </w:r>
      <w:r w:rsidRPr="005D6774">
        <w:rPr>
          <w:sz w:val="24"/>
          <w:szCs w:val="24"/>
        </w:rPr>
        <w:t>, rest of the rights reserved herein for the Settlor shall be exercised by the Protector failing which the Trustee, however any such exercise must always be within the framework provided by the Settlor in her Letter of Wishes as acknowledged by the Trustee.</w:t>
      </w:r>
    </w:p>
    <w:p w14:paraId="3299556B" w14:textId="77777777" w:rsidR="001C2A3E" w:rsidRPr="005D6774" w:rsidRDefault="001C2A3E" w:rsidP="001C2A3E">
      <w:pPr>
        <w:spacing w:line="276" w:lineRule="auto"/>
        <w:ind w:left="993"/>
        <w:jc w:val="both"/>
        <w:rPr>
          <w:sz w:val="24"/>
          <w:szCs w:val="24"/>
        </w:rPr>
      </w:pPr>
    </w:p>
    <w:p w14:paraId="3F6EB310" w14:textId="77777777" w:rsidR="001C2A3E" w:rsidRPr="005D6774" w:rsidRDefault="001C2A3E" w:rsidP="001C2A3E">
      <w:pPr>
        <w:pStyle w:val="Heading1"/>
        <w:numPr>
          <w:ilvl w:val="0"/>
          <w:numId w:val="7"/>
        </w:numPr>
        <w:tabs>
          <w:tab w:val="left" w:pos="-90"/>
          <w:tab w:val="num" w:pos="450"/>
        </w:tabs>
        <w:spacing w:line="276" w:lineRule="auto"/>
        <w:ind w:left="720" w:hanging="578"/>
        <w:rPr>
          <w:sz w:val="24"/>
          <w:szCs w:val="24"/>
        </w:rPr>
      </w:pPr>
      <w:r w:rsidRPr="005D6774">
        <w:rPr>
          <w:sz w:val="24"/>
          <w:szCs w:val="24"/>
        </w:rPr>
        <w:t>AMENDMENT OF THE TRUST DEED</w:t>
      </w:r>
    </w:p>
    <w:p w14:paraId="14D84186" w14:textId="77777777" w:rsidR="001C2A3E" w:rsidRPr="005D6774" w:rsidRDefault="001C2A3E" w:rsidP="001C2A3E">
      <w:pPr>
        <w:pStyle w:val="BodyTextIndent"/>
        <w:spacing w:line="276" w:lineRule="auto"/>
        <w:ind w:left="0"/>
        <w:rPr>
          <w:sz w:val="24"/>
          <w:szCs w:val="24"/>
        </w:rPr>
      </w:pPr>
    </w:p>
    <w:p w14:paraId="47565F3C" w14:textId="4C633360" w:rsidR="001C2A3E" w:rsidRPr="005D6774" w:rsidRDefault="001C2A3E" w:rsidP="001C2A3E">
      <w:pPr>
        <w:pStyle w:val="BodyTextIndent"/>
        <w:numPr>
          <w:ilvl w:val="0"/>
          <w:numId w:val="17"/>
        </w:numPr>
        <w:tabs>
          <w:tab w:val="left" w:pos="1080"/>
        </w:tabs>
        <w:spacing w:line="276" w:lineRule="auto"/>
        <w:ind w:left="1080" w:hanging="630"/>
        <w:rPr>
          <w:sz w:val="24"/>
          <w:szCs w:val="24"/>
        </w:rPr>
      </w:pPr>
      <w:r w:rsidRPr="005D6774">
        <w:rPr>
          <w:sz w:val="24"/>
          <w:szCs w:val="24"/>
        </w:rPr>
        <w:t>This Deed can be amended by the Settlor vide a notarized Deed of Amendment executed between the Settlor and the Trustee</w:t>
      </w:r>
      <w:r w:rsidR="00220ADE">
        <w:rPr>
          <w:sz w:val="24"/>
          <w:szCs w:val="24"/>
        </w:rPr>
        <w:t xml:space="preserve"> till such time the </w:t>
      </w:r>
      <w:r w:rsidR="008241A0">
        <w:rPr>
          <w:sz w:val="24"/>
          <w:szCs w:val="24"/>
        </w:rPr>
        <w:t xml:space="preserve">Settlor is not </w:t>
      </w:r>
      <w:r w:rsidR="00860E59">
        <w:rPr>
          <w:sz w:val="24"/>
          <w:szCs w:val="24"/>
        </w:rPr>
        <w:t>I</w:t>
      </w:r>
      <w:r w:rsidR="008241A0">
        <w:rPr>
          <w:sz w:val="24"/>
          <w:szCs w:val="24"/>
        </w:rPr>
        <w:t>ncapacitated</w:t>
      </w:r>
      <w:r w:rsidR="00860E59">
        <w:rPr>
          <w:sz w:val="24"/>
          <w:szCs w:val="24"/>
        </w:rPr>
        <w:t>/Absent</w:t>
      </w:r>
      <w:r w:rsidR="008241A0">
        <w:rPr>
          <w:sz w:val="24"/>
          <w:szCs w:val="24"/>
        </w:rPr>
        <w:t xml:space="preserve"> or </w:t>
      </w:r>
      <w:r w:rsidR="00220ADE">
        <w:rPr>
          <w:sz w:val="24"/>
          <w:szCs w:val="24"/>
        </w:rPr>
        <w:t>Trust is revocable</w:t>
      </w:r>
      <w:r w:rsidRPr="005D6774">
        <w:rPr>
          <w:sz w:val="24"/>
          <w:szCs w:val="24"/>
        </w:rPr>
        <w:t xml:space="preserve"> </w:t>
      </w:r>
    </w:p>
    <w:p w14:paraId="57906B6B" w14:textId="77777777" w:rsidR="001C2A3E" w:rsidRPr="005D6774" w:rsidRDefault="001C2A3E" w:rsidP="001C2A3E">
      <w:pPr>
        <w:pStyle w:val="BodyTextIndent"/>
        <w:tabs>
          <w:tab w:val="left" w:pos="1080"/>
        </w:tabs>
        <w:spacing w:line="276" w:lineRule="auto"/>
        <w:ind w:left="1080"/>
        <w:rPr>
          <w:sz w:val="24"/>
          <w:szCs w:val="24"/>
        </w:rPr>
      </w:pPr>
    </w:p>
    <w:p w14:paraId="5A75D3EB" w14:textId="2B5947D7" w:rsidR="001C2A3E" w:rsidRPr="005D6774" w:rsidRDefault="000603BB" w:rsidP="001C2A3E">
      <w:pPr>
        <w:pStyle w:val="BodyTextIndent"/>
        <w:numPr>
          <w:ilvl w:val="0"/>
          <w:numId w:val="17"/>
        </w:numPr>
        <w:tabs>
          <w:tab w:val="left" w:pos="1080"/>
        </w:tabs>
        <w:spacing w:line="276" w:lineRule="auto"/>
        <w:ind w:left="1080" w:hanging="630"/>
        <w:rPr>
          <w:sz w:val="24"/>
          <w:szCs w:val="24"/>
        </w:rPr>
      </w:pPr>
      <w:r>
        <w:rPr>
          <w:sz w:val="24"/>
          <w:szCs w:val="24"/>
        </w:rPr>
        <w:t>During</w:t>
      </w:r>
      <w:r w:rsidR="00892DD0">
        <w:rPr>
          <w:sz w:val="24"/>
          <w:szCs w:val="24"/>
        </w:rPr>
        <w:t xml:space="preserve"> the period of </w:t>
      </w:r>
      <w:r w:rsidR="001C2A3E" w:rsidRPr="005D6774">
        <w:rPr>
          <w:sz w:val="24"/>
          <w:szCs w:val="24"/>
        </w:rPr>
        <w:t xml:space="preserve"> </w:t>
      </w:r>
      <w:r w:rsidR="00D47C2D">
        <w:rPr>
          <w:sz w:val="24"/>
          <w:szCs w:val="24"/>
        </w:rPr>
        <w:t>I</w:t>
      </w:r>
      <w:r w:rsidR="008241A0">
        <w:rPr>
          <w:sz w:val="24"/>
          <w:szCs w:val="24"/>
        </w:rPr>
        <w:t>ncapacitation</w:t>
      </w:r>
      <w:r w:rsidR="00285262">
        <w:t>/</w:t>
      </w:r>
      <w:r w:rsidR="00285262" w:rsidRPr="000A3EF6">
        <w:t xml:space="preserve"> </w:t>
      </w:r>
      <w:r w:rsidR="00285262" w:rsidRPr="00456E19">
        <w:rPr>
          <w:sz w:val="24"/>
          <w:szCs w:val="24"/>
        </w:rPr>
        <w:t>Absence</w:t>
      </w:r>
      <w:r w:rsidR="008241A0">
        <w:rPr>
          <w:sz w:val="24"/>
          <w:szCs w:val="24"/>
        </w:rPr>
        <w:t xml:space="preserve"> of the Settlor or </w:t>
      </w:r>
      <w:r w:rsidR="00EC6B88">
        <w:rPr>
          <w:sz w:val="24"/>
          <w:szCs w:val="24"/>
        </w:rPr>
        <w:t xml:space="preserve"> </w:t>
      </w:r>
      <w:r w:rsidR="00AB1607">
        <w:rPr>
          <w:sz w:val="24"/>
          <w:szCs w:val="24"/>
        </w:rPr>
        <w:t>upon</w:t>
      </w:r>
      <w:r w:rsidR="008E751D">
        <w:rPr>
          <w:sz w:val="24"/>
          <w:szCs w:val="24"/>
        </w:rPr>
        <w:t xml:space="preserve"> </w:t>
      </w:r>
      <w:r w:rsidR="00220ADE">
        <w:rPr>
          <w:sz w:val="24"/>
          <w:szCs w:val="24"/>
        </w:rPr>
        <w:t>conversion of the Trust to irrevocable</w:t>
      </w:r>
      <w:r w:rsidR="00240B53">
        <w:rPr>
          <w:sz w:val="24"/>
          <w:szCs w:val="24"/>
        </w:rPr>
        <w:t xml:space="preserve"> Trust</w:t>
      </w:r>
      <w:r w:rsidR="00E408AD">
        <w:rPr>
          <w:sz w:val="24"/>
          <w:szCs w:val="24"/>
        </w:rPr>
        <w:t>,</w:t>
      </w:r>
      <w:r w:rsidR="001C2A3E" w:rsidRPr="005D6774">
        <w:rPr>
          <w:sz w:val="24"/>
          <w:szCs w:val="24"/>
        </w:rPr>
        <w:t xml:space="preserve"> </w:t>
      </w:r>
      <w:bookmarkStart w:id="76" w:name="_Hlk9933997"/>
      <w:r w:rsidR="00220ADE">
        <w:rPr>
          <w:sz w:val="24"/>
          <w:szCs w:val="24"/>
        </w:rPr>
        <w:t>the Protector can initiate the amendment of the Trust Deed which could be effected vide a duly notarised</w:t>
      </w:r>
      <w:r w:rsidR="001C2A3E" w:rsidRPr="005D6774">
        <w:rPr>
          <w:sz w:val="24"/>
          <w:szCs w:val="24"/>
        </w:rPr>
        <w:t xml:space="preserve"> Deed of Amendment executed between the Protector and Trustee</w:t>
      </w:r>
      <w:bookmarkEnd w:id="76"/>
      <w:r w:rsidR="001C2A3E" w:rsidRPr="005D6774">
        <w:rPr>
          <w:sz w:val="24"/>
          <w:szCs w:val="24"/>
        </w:rPr>
        <w:t>.</w:t>
      </w:r>
    </w:p>
    <w:p w14:paraId="754FB55C" w14:textId="77777777" w:rsidR="001C2A3E" w:rsidRPr="005D6774" w:rsidRDefault="001C2A3E" w:rsidP="001C2A3E">
      <w:pPr>
        <w:pStyle w:val="BodyTextIndent"/>
        <w:tabs>
          <w:tab w:val="left" w:pos="1080"/>
        </w:tabs>
        <w:spacing w:line="276" w:lineRule="auto"/>
        <w:rPr>
          <w:sz w:val="24"/>
          <w:szCs w:val="24"/>
        </w:rPr>
      </w:pPr>
    </w:p>
    <w:p w14:paraId="0DED8635" w14:textId="0017FF24" w:rsidR="001C2A3E" w:rsidRPr="005D6774" w:rsidRDefault="00220ADE" w:rsidP="001C2A3E">
      <w:pPr>
        <w:pStyle w:val="BodyTextIndent"/>
        <w:numPr>
          <w:ilvl w:val="0"/>
          <w:numId w:val="17"/>
        </w:numPr>
        <w:tabs>
          <w:tab w:val="left" w:pos="1080"/>
        </w:tabs>
        <w:spacing w:line="276" w:lineRule="auto"/>
        <w:ind w:left="1080" w:hanging="630"/>
        <w:rPr>
          <w:sz w:val="24"/>
          <w:szCs w:val="24"/>
        </w:rPr>
      </w:pPr>
      <w:r>
        <w:rPr>
          <w:sz w:val="24"/>
          <w:szCs w:val="24"/>
        </w:rPr>
        <w:t>Further in case</w:t>
      </w:r>
      <w:r w:rsidR="008241A0">
        <w:rPr>
          <w:sz w:val="24"/>
          <w:szCs w:val="24"/>
        </w:rPr>
        <w:t>,</w:t>
      </w:r>
      <w:r>
        <w:rPr>
          <w:sz w:val="24"/>
          <w:szCs w:val="24"/>
        </w:rPr>
        <w:t xml:space="preserve"> </w:t>
      </w:r>
      <w:r w:rsidR="00CC3785">
        <w:rPr>
          <w:sz w:val="24"/>
          <w:szCs w:val="24"/>
        </w:rPr>
        <w:t>during</w:t>
      </w:r>
      <w:r w:rsidR="00892DD0">
        <w:rPr>
          <w:sz w:val="24"/>
          <w:szCs w:val="24"/>
        </w:rPr>
        <w:t xml:space="preserve"> the period of </w:t>
      </w:r>
      <w:r w:rsidR="001C2A3E" w:rsidRPr="005D6774">
        <w:rPr>
          <w:sz w:val="24"/>
          <w:szCs w:val="24"/>
        </w:rPr>
        <w:t xml:space="preserve"> </w:t>
      </w:r>
      <w:r w:rsidR="009E0285" w:rsidRPr="005D6774">
        <w:rPr>
          <w:sz w:val="24"/>
          <w:szCs w:val="24"/>
        </w:rPr>
        <w:t>Incapacitation</w:t>
      </w:r>
      <w:r w:rsidR="00285262">
        <w:t>/</w:t>
      </w:r>
      <w:r w:rsidR="00285262" w:rsidRPr="000A3EF6">
        <w:t xml:space="preserve"> </w:t>
      </w:r>
      <w:r w:rsidR="00285262" w:rsidRPr="00456E19">
        <w:rPr>
          <w:sz w:val="24"/>
          <w:szCs w:val="24"/>
        </w:rPr>
        <w:t>Absence</w:t>
      </w:r>
      <w:r w:rsidR="00285262" w:rsidDel="008241A0">
        <w:rPr>
          <w:sz w:val="24"/>
          <w:szCs w:val="24"/>
        </w:rPr>
        <w:t xml:space="preserve"> </w:t>
      </w:r>
      <w:r w:rsidR="001C2A3E" w:rsidRPr="005D6774">
        <w:rPr>
          <w:sz w:val="24"/>
          <w:szCs w:val="24"/>
        </w:rPr>
        <w:t xml:space="preserve">of the Settlor </w:t>
      </w:r>
      <w:r w:rsidR="008241A0">
        <w:rPr>
          <w:sz w:val="24"/>
          <w:szCs w:val="24"/>
        </w:rPr>
        <w:t xml:space="preserve">or </w:t>
      </w:r>
      <w:r w:rsidR="00AB1607">
        <w:rPr>
          <w:sz w:val="24"/>
          <w:szCs w:val="24"/>
        </w:rPr>
        <w:t xml:space="preserve">upon </w:t>
      </w:r>
      <w:r w:rsidR="008241A0">
        <w:rPr>
          <w:sz w:val="24"/>
          <w:szCs w:val="24"/>
        </w:rPr>
        <w:t>conversion of the Trust to irrevocable</w:t>
      </w:r>
      <w:r w:rsidR="00240B53">
        <w:rPr>
          <w:sz w:val="24"/>
          <w:szCs w:val="24"/>
        </w:rPr>
        <w:t xml:space="preserve"> Trust</w:t>
      </w:r>
      <w:r w:rsidR="008241A0">
        <w:rPr>
          <w:sz w:val="24"/>
          <w:szCs w:val="24"/>
        </w:rPr>
        <w:t xml:space="preserve">, </w:t>
      </w:r>
      <w:r>
        <w:rPr>
          <w:sz w:val="24"/>
          <w:szCs w:val="24"/>
        </w:rPr>
        <w:t xml:space="preserve">the office of the </w:t>
      </w:r>
      <w:r w:rsidR="001C2A3E" w:rsidRPr="005D6774">
        <w:rPr>
          <w:sz w:val="24"/>
          <w:szCs w:val="24"/>
        </w:rPr>
        <w:t>Protector</w:t>
      </w:r>
      <w:r>
        <w:rPr>
          <w:sz w:val="24"/>
          <w:szCs w:val="24"/>
        </w:rPr>
        <w:t xml:space="preserve"> </w:t>
      </w:r>
      <w:r w:rsidR="00346123">
        <w:rPr>
          <w:sz w:val="24"/>
          <w:szCs w:val="24"/>
        </w:rPr>
        <w:t xml:space="preserve">is </w:t>
      </w:r>
      <w:r>
        <w:rPr>
          <w:sz w:val="24"/>
          <w:szCs w:val="24"/>
        </w:rPr>
        <w:t>vacant</w:t>
      </w:r>
      <w:r w:rsidR="001C2A3E" w:rsidRPr="005D6774">
        <w:rPr>
          <w:sz w:val="24"/>
          <w:szCs w:val="24"/>
        </w:rPr>
        <w:t xml:space="preserve">, </w:t>
      </w:r>
      <w:bookmarkStart w:id="77" w:name="_Hlk9933882"/>
      <w:r w:rsidR="001C2A3E" w:rsidRPr="005D6774">
        <w:rPr>
          <w:sz w:val="24"/>
          <w:szCs w:val="24"/>
        </w:rPr>
        <w:t xml:space="preserve">the </w:t>
      </w:r>
      <w:r>
        <w:rPr>
          <w:sz w:val="24"/>
          <w:szCs w:val="24"/>
        </w:rPr>
        <w:t xml:space="preserve">amendment of the Trust Deed may be initiated on </w:t>
      </w:r>
      <w:r w:rsidRPr="005D6774">
        <w:rPr>
          <w:sz w:val="24"/>
          <w:szCs w:val="24"/>
        </w:rPr>
        <w:t xml:space="preserve">the Recommendation of the Beneficiaries </w:t>
      </w:r>
      <w:r>
        <w:rPr>
          <w:sz w:val="24"/>
          <w:szCs w:val="24"/>
        </w:rPr>
        <w:t xml:space="preserve">and may </w:t>
      </w:r>
      <w:r w:rsidR="008241A0">
        <w:rPr>
          <w:sz w:val="24"/>
          <w:szCs w:val="24"/>
        </w:rPr>
        <w:t xml:space="preserve">be </w:t>
      </w:r>
      <w:r>
        <w:rPr>
          <w:sz w:val="24"/>
          <w:szCs w:val="24"/>
        </w:rPr>
        <w:t>effected</w:t>
      </w:r>
      <w:r w:rsidR="001C2A3E" w:rsidRPr="005D6774">
        <w:rPr>
          <w:sz w:val="24"/>
          <w:szCs w:val="24"/>
        </w:rPr>
        <w:t xml:space="preserve"> vide a notarized Deed of Amendment between the Beneficiaries and the Trustees</w:t>
      </w:r>
      <w:bookmarkEnd w:id="77"/>
      <w:r w:rsidR="001C2A3E" w:rsidRPr="005D6774">
        <w:rPr>
          <w:sz w:val="24"/>
          <w:szCs w:val="24"/>
        </w:rPr>
        <w:t xml:space="preserve">. </w:t>
      </w:r>
    </w:p>
    <w:p w14:paraId="6C42556D" w14:textId="77777777" w:rsidR="001C2A3E" w:rsidRPr="005D6774" w:rsidRDefault="001C2A3E" w:rsidP="001C2A3E">
      <w:pPr>
        <w:pStyle w:val="BodyTextIndent"/>
        <w:tabs>
          <w:tab w:val="left" w:pos="1080"/>
        </w:tabs>
        <w:spacing w:line="276" w:lineRule="auto"/>
        <w:rPr>
          <w:sz w:val="24"/>
          <w:szCs w:val="24"/>
        </w:rPr>
      </w:pPr>
    </w:p>
    <w:p w14:paraId="47D41CF3" w14:textId="28F22432" w:rsidR="00753708" w:rsidRPr="003362E2" w:rsidRDefault="00D47C2D" w:rsidP="002B5509">
      <w:pPr>
        <w:pStyle w:val="BodyTextIndent"/>
        <w:numPr>
          <w:ilvl w:val="0"/>
          <w:numId w:val="17"/>
        </w:numPr>
        <w:shd w:val="clear" w:color="auto" w:fill="FFFFFF"/>
        <w:tabs>
          <w:tab w:val="left" w:pos="1080"/>
        </w:tabs>
        <w:spacing w:line="276" w:lineRule="auto"/>
        <w:ind w:left="1080" w:hanging="630"/>
        <w:rPr>
          <w:bCs/>
          <w:sz w:val="24"/>
          <w:szCs w:val="24"/>
        </w:rPr>
      </w:pPr>
      <w:r>
        <w:rPr>
          <w:sz w:val="24"/>
          <w:szCs w:val="24"/>
        </w:rPr>
        <w:lastRenderedPageBreak/>
        <w:t>During</w:t>
      </w:r>
      <w:r w:rsidR="00892DD0">
        <w:rPr>
          <w:sz w:val="24"/>
          <w:szCs w:val="24"/>
        </w:rPr>
        <w:t xml:space="preserve"> the period of</w:t>
      </w:r>
      <w:r w:rsidR="004B3ED9">
        <w:rPr>
          <w:sz w:val="24"/>
          <w:szCs w:val="24"/>
        </w:rPr>
        <w:t xml:space="preserve"> </w:t>
      </w:r>
      <w:r w:rsidR="006E74E3">
        <w:rPr>
          <w:sz w:val="24"/>
          <w:szCs w:val="24"/>
        </w:rPr>
        <w:t xml:space="preserve"> </w:t>
      </w:r>
      <w:r>
        <w:rPr>
          <w:sz w:val="24"/>
          <w:szCs w:val="24"/>
        </w:rPr>
        <w:t>I</w:t>
      </w:r>
      <w:r w:rsidR="006E74E3">
        <w:rPr>
          <w:sz w:val="24"/>
          <w:szCs w:val="24"/>
        </w:rPr>
        <w:t>ncapacitation</w:t>
      </w:r>
      <w:r w:rsidR="00285262">
        <w:t>/</w:t>
      </w:r>
      <w:r w:rsidR="00285262" w:rsidRPr="000A3EF6">
        <w:t xml:space="preserve"> </w:t>
      </w:r>
      <w:r w:rsidR="00285262" w:rsidRPr="00456E19">
        <w:rPr>
          <w:sz w:val="24"/>
          <w:szCs w:val="24"/>
        </w:rPr>
        <w:t>Absence</w:t>
      </w:r>
      <w:r w:rsidR="006E74E3">
        <w:rPr>
          <w:sz w:val="24"/>
          <w:szCs w:val="24"/>
        </w:rPr>
        <w:t xml:space="preserve"> of the Settlor or </w:t>
      </w:r>
      <w:r w:rsidR="005E274E">
        <w:rPr>
          <w:sz w:val="24"/>
          <w:szCs w:val="24"/>
        </w:rPr>
        <w:t xml:space="preserve">upon </w:t>
      </w:r>
      <w:r w:rsidR="006E74E3">
        <w:rPr>
          <w:sz w:val="24"/>
          <w:szCs w:val="24"/>
        </w:rPr>
        <w:t>conversion of the Trust to irrevocable</w:t>
      </w:r>
      <w:r w:rsidR="00240B53">
        <w:rPr>
          <w:sz w:val="24"/>
          <w:szCs w:val="24"/>
        </w:rPr>
        <w:t xml:space="preserve"> Trust,</w:t>
      </w:r>
      <w:r w:rsidR="006E74E3">
        <w:rPr>
          <w:sz w:val="24"/>
          <w:szCs w:val="24"/>
        </w:rPr>
        <w:t xml:space="preserve"> </w:t>
      </w:r>
      <w:r w:rsidR="00753708" w:rsidRPr="00371706">
        <w:rPr>
          <w:sz w:val="24"/>
          <w:szCs w:val="24"/>
        </w:rPr>
        <w:t xml:space="preserve">all amendments to the Trust Deed maybe made </w:t>
      </w:r>
      <w:r w:rsidR="00753708" w:rsidRPr="00371706">
        <w:rPr>
          <w:sz w:val="24"/>
          <w:szCs w:val="24"/>
          <w:lang w:val="en-IN" w:eastAsia="en-IN"/>
        </w:rPr>
        <w:t xml:space="preserve">without any Court approval provided such modification does not affect the substantive rights or beneficial interests of the Beneficiaries. The Trustee at its discretion </w:t>
      </w:r>
      <w:bookmarkStart w:id="78" w:name="_Hlk9934248"/>
      <w:r w:rsidR="00753708" w:rsidRPr="00371706">
        <w:rPr>
          <w:sz w:val="24"/>
          <w:szCs w:val="24"/>
          <w:lang w:val="en-IN" w:eastAsia="en-IN"/>
        </w:rPr>
        <w:t xml:space="preserve">may </w:t>
      </w:r>
      <w:r w:rsidR="006E74E3">
        <w:rPr>
          <w:sz w:val="24"/>
          <w:szCs w:val="24"/>
          <w:lang w:val="en-IN" w:eastAsia="en-IN"/>
        </w:rPr>
        <w:t xml:space="preserve">give effect to the amendments </w:t>
      </w:r>
      <w:bookmarkEnd w:id="78"/>
      <w:r w:rsidR="00753708" w:rsidRPr="00371706">
        <w:rPr>
          <w:sz w:val="24"/>
          <w:szCs w:val="24"/>
          <w:lang w:val="en-IN" w:eastAsia="en-IN"/>
        </w:rPr>
        <w:t>based on the Letter of Wishes of the Settlor and objects of the Trust. Further such modification should not defeat the object and purpose of the Trust or be in contravention with the Letter of Wishes.</w:t>
      </w:r>
    </w:p>
    <w:p w14:paraId="2F6774EA" w14:textId="77777777" w:rsidR="00753708" w:rsidRDefault="00753708" w:rsidP="002B5509">
      <w:pPr>
        <w:pStyle w:val="ListParagraph"/>
        <w:rPr>
          <w:sz w:val="24"/>
          <w:szCs w:val="24"/>
        </w:rPr>
      </w:pPr>
    </w:p>
    <w:p w14:paraId="2EFCF84B" w14:textId="41FCFD3C" w:rsidR="00753708" w:rsidRPr="00371706" w:rsidRDefault="001C2A3E" w:rsidP="002B5509">
      <w:pPr>
        <w:pStyle w:val="BodyTextIndent"/>
        <w:numPr>
          <w:ilvl w:val="0"/>
          <w:numId w:val="17"/>
        </w:numPr>
        <w:tabs>
          <w:tab w:val="left" w:pos="1080"/>
        </w:tabs>
        <w:spacing w:line="276" w:lineRule="auto"/>
        <w:ind w:left="1080" w:hanging="630"/>
        <w:rPr>
          <w:bCs/>
          <w:sz w:val="24"/>
          <w:szCs w:val="24"/>
        </w:rPr>
      </w:pPr>
      <w:r w:rsidRPr="00753708">
        <w:rPr>
          <w:sz w:val="24"/>
          <w:szCs w:val="24"/>
        </w:rPr>
        <w:t xml:space="preserve">Notwithstanding anything stated in the Trust Deed, it is hereby clarified that </w:t>
      </w:r>
      <w:r w:rsidR="00EC6B88">
        <w:rPr>
          <w:sz w:val="24"/>
          <w:szCs w:val="24"/>
        </w:rPr>
        <w:t xml:space="preserve">upon </w:t>
      </w:r>
      <w:r w:rsidRPr="00753708">
        <w:rPr>
          <w:sz w:val="24"/>
          <w:szCs w:val="24"/>
        </w:rPr>
        <w:t xml:space="preserve"> </w:t>
      </w:r>
      <w:r w:rsidR="00220ADE" w:rsidRPr="00753708">
        <w:rPr>
          <w:sz w:val="24"/>
          <w:szCs w:val="24"/>
        </w:rPr>
        <w:t>conversion of the Trust to irrevocable</w:t>
      </w:r>
      <w:r w:rsidRPr="00753708">
        <w:rPr>
          <w:sz w:val="24"/>
          <w:szCs w:val="24"/>
        </w:rPr>
        <w:t xml:space="preserve"> </w:t>
      </w:r>
      <w:r w:rsidR="00240B53">
        <w:rPr>
          <w:sz w:val="24"/>
          <w:szCs w:val="24"/>
        </w:rPr>
        <w:t xml:space="preserve">Trust, </w:t>
      </w:r>
      <w:r w:rsidRPr="00753708">
        <w:rPr>
          <w:sz w:val="24"/>
          <w:szCs w:val="24"/>
        </w:rPr>
        <w:t>no amendment shall be made, if such amendment</w:t>
      </w:r>
      <w:r w:rsidRPr="00753708">
        <w:rPr>
          <w:bCs/>
          <w:sz w:val="24"/>
          <w:szCs w:val="24"/>
        </w:rPr>
        <w:t xml:space="preserve"> is </w:t>
      </w:r>
      <w:bookmarkStart w:id="79" w:name="_Hlk10023982"/>
      <w:r w:rsidRPr="00753708">
        <w:rPr>
          <w:bCs/>
          <w:sz w:val="24"/>
          <w:szCs w:val="24"/>
        </w:rPr>
        <w:t>impractical, illegal or manifestly injurious to the Beneficiaries or prejudicial to the</w:t>
      </w:r>
      <w:r w:rsidR="00686067">
        <w:rPr>
          <w:bCs/>
          <w:sz w:val="24"/>
          <w:szCs w:val="24"/>
        </w:rPr>
        <w:t xml:space="preserve"> objects of the</w:t>
      </w:r>
      <w:r w:rsidRPr="00753708">
        <w:rPr>
          <w:bCs/>
          <w:sz w:val="24"/>
          <w:szCs w:val="24"/>
        </w:rPr>
        <w:t xml:space="preserve"> Trust</w:t>
      </w:r>
      <w:r w:rsidR="00753708">
        <w:rPr>
          <w:bCs/>
          <w:sz w:val="24"/>
          <w:szCs w:val="24"/>
        </w:rPr>
        <w:t xml:space="preserve"> </w:t>
      </w:r>
      <w:bookmarkEnd w:id="79"/>
      <w:r w:rsidR="00753708">
        <w:rPr>
          <w:bCs/>
          <w:sz w:val="24"/>
          <w:szCs w:val="24"/>
        </w:rPr>
        <w:t xml:space="preserve">or </w:t>
      </w:r>
      <w:r w:rsidR="00753708">
        <w:rPr>
          <w:sz w:val="24"/>
          <w:szCs w:val="24"/>
          <w:lang w:val="en-IN" w:eastAsia="en-IN"/>
        </w:rPr>
        <w:t xml:space="preserve">it </w:t>
      </w:r>
      <w:r w:rsidR="00753708" w:rsidRPr="00371706">
        <w:rPr>
          <w:bCs/>
          <w:sz w:val="24"/>
          <w:szCs w:val="24"/>
        </w:rPr>
        <w:t>results in any of the following:</w:t>
      </w:r>
    </w:p>
    <w:p w14:paraId="39CE336F" w14:textId="77777777" w:rsidR="00753708" w:rsidRPr="00371706" w:rsidRDefault="00753708" w:rsidP="00753708">
      <w:pPr>
        <w:pStyle w:val="BodyTextIndent"/>
        <w:numPr>
          <w:ilvl w:val="0"/>
          <w:numId w:val="49"/>
        </w:numPr>
        <w:shd w:val="clear" w:color="auto" w:fill="FFFFFF"/>
        <w:tabs>
          <w:tab w:val="left" w:pos="1620"/>
          <w:tab w:val="left" w:pos="1710"/>
        </w:tabs>
        <w:spacing w:line="276" w:lineRule="auto"/>
        <w:ind w:left="1620" w:hanging="540"/>
        <w:rPr>
          <w:sz w:val="24"/>
          <w:szCs w:val="24"/>
        </w:rPr>
      </w:pPr>
      <w:r w:rsidRPr="00371706">
        <w:rPr>
          <w:sz w:val="24"/>
          <w:szCs w:val="24"/>
        </w:rPr>
        <w:t>Trust becoming revocable, or,</w:t>
      </w:r>
    </w:p>
    <w:p w14:paraId="3697E92A" w14:textId="77777777" w:rsidR="00753708" w:rsidRPr="00371706" w:rsidRDefault="00753708" w:rsidP="00753708">
      <w:pPr>
        <w:pStyle w:val="BodyTextIndent"/>
        <w:numPr>
          <w:ilvl w:val="0"/>
          <w:numId w:val="49"/>
        </w:numPr>
        <w:shd w:val="clear" w:color="auto" w:fill="FFFFFF"/>
        <w:tabs>
          <w:tab w:val="left" w:pos="1620"/>
          <w:tab w:val="left" w:pos="1710"/>
        </w:tabs>
        <w:spacing w:line="276" w:lineRule="auto"/>
        <w:ind w:left="1620" w:hanging="540"/>
        <w:rPr>
          <w:sz w:val="24"/>
          <w:szCs w:val="24"/>
        </w:rPr>
      </w:pPr>
      <w:r w:rsidRPr="00371706">
        <w:rPr>
          <w:sz w:val="24"/>
          <w:szCs w:val="24"/>
        </w:rPr>
        <w:t>The Settlor becoming a Beneficiary of the Trust or benefiting directly or indirectly from the Trust Property,</w:t>
      </w:r>
    </w:p>
    <w:p w14:paraId="7CD8C0CD" w14:textId="218BB759" w:rsidR="001C2A3E" w:rsidRPr="006E74E3" w:rsidRDefault="00753708" w:rsidP="002B5509">
      <w:pPr>
        <w:pStyle w:val="BodyTextIndent"/>
        <w:numPr>
          <w:ilvl w:val="0"/>
          <w:numId w:val="49"/>
        </w:numPr>
        <w:shd w:val="clear" w:color="auto" w:fill="FFFFFF"/>
        <w:tabs>
          <w:tab w:val="left" w:pos="1620"/>
          <w:tab w:val="left" w:pos="1710"/>
        </w:tabs>
        <w:spacing w:line="276" w:lineRule="auto"/>
        <w:ind w:left="1620" w:hanging="540"/>
        <w:rPr>
          <w:sz w:val="24"/>
          <w:szCs w:val="24"/>
        </w:rPr>
      </w:pPr>
      <w:r w:rsidRPr="006E74E3">
        <w:rPr>
          <w:sz w:val="24"/>
          <w:szCs w:val="24"/>
        </w:rPr>
        <w:t>The Settlor acquiring the right or power under the amended Deed to directly or indirectly regain, restore or reclaim the Settlor’s title to, or ability to dispose in whole or in part the Trust Property</w:t>
      </w:r>
    </w:p>
    <w:p w14:paraId="226982CB" w14:textId="77777777" w:rsidR="001C2A3E" w:rsidRPr="005D6774" w:rsidRDefault="001C2A3E" w:rsidP="001C2A3E">
      <w:pPr>
        <w:pStyle w:val="BodyTextIndent"/>
        <w:spacing w:line="276" w:lineRule="auto"/>
        <w:ind w:left="0"/>
        <w:rPr>
          <w:sz w:val="24"/>
          <w:szCs w:val="24"/>
        </w:rPr>
      </w:pPr>
      <w:bookmarkStart w:id="80" w:name="_Reservation_of_Rights"/>
      <w:bookmarkEnd w:id="80"/>
    </w:p>
    <w:p w14:paraId="44CB6536" w14:textId="77777777" w:rsidR="001C2A3E" w:rsidRPr="005D6774" w:rsidRDefault="001C2A3E" w:rsidP="001C2A3E">
      <w:pPr>
        <w:pStyle w:val="Heading1"/>
        <w:numPr>
          <w:ilvl w:val="0"/>
          <w:numId w:val="7"/>
        </w:numPr>
        <w:shd w:val="clear" w:color="auto" w:fill="FFFFFF"/>
        <w:tabs>
          <w:tab w:val="clear" w:pos="810"/>
          <w:tab w:val="left" w:pos="-90"/>
          <w:tab w:val="num" w:pos="567"/>
          <w:tab w:val="num" w:pos="1080"/>
        </w:tabs>
        <w:spacing w:line="276" w:lineRule="auto"/>
        <w:ind w:left="720" w:hanging="578"/>
        <w:rPr>
          <w:sz w:val="24"/>
          <w:szCs w:val="24"/>
        </w:rPr>
      </w:pPr>
      <w:r w:rsidRPr="005D6774">
        <w:rPr>
          <w:sz w:val="24"/>
          <w:szCs w:val="24"/>
        </w:rPr>
        <w:t xml:space="preserve">PROTECTOR </w:t>
      </w:r>
    </w:p>
    <w:p w14:paraId="49F69CB0" w14:textId="77777777" w:rsidR="001C2A3E" w:rsidRPr="005D6774" w:rsidRDefault="001C2A3E" w:rsidP="001C2A3E">
      <w:pPr>
        <w:spacing w:line="276" w:lineRule="auto"/>
        <w:rPr>
          <w:sz w:val="24"/>
          <w:szCs w:val="24"/>
        </w:rPr>
      </w:pPr>
    </w:p>
    <w:p w14:paraId="14E5DE23" w14:textId="72F331EC" w:rsidR="00883149" w:rsidRDefault="00883149" w:rsidP="001C2A3E">
      <w:pPr>
        <w:numPr>
          <w:ilvl w:val="0"/>
          <w:numId w:val="23"/>
        </w:numPr>
        <w:tabs>
          <w:tab w:val="left" w:pos="426"/>
          <w:tab w:val="left" w:pos="1170"/>
        </w:tabs>
        <w:spacing w:line="276" w:lineRule="auto"/>
        <w:jc w:val="both"/>
        <w:rPr>
          <w:sz w:val="24"/>
          <w:szCs w:val="24"/>
        </w:rPr>
      </w:pPr>
      <w:r w:rsidRPr="005D6774">
        <w:rPr>
          <w:sz w:val="24"/>
          <w:szCs w:val="24"/>
        </w:rPr>
        <w:t xml:space="preserve"> The powers, functions and responsibilities of the Protector under this Deed shall come into force </w:t>
      </w:r>
      <w:r w:rsidR="004B3ED9">
        <w:rPr>
          <w:sz w:val="24"/>
          <w:szCs w:val="24"/>
        </w:rPr>
        <w:t>during the period of</w:t>
      </w:r>
      <w:r w:rsidRPr="005D6774">
        <w:rPr>
          <w:sz w:val="24"/>
          <w:szCs w:val="24"/>
        </w:rPr>
        <w:t xml:space="preserve"> Incapacitation</w:t>
      </w:r>
      <w:r w:rsidR="00285262">
        <w:t>/</w:t>
      </w:r>
      <w:r w:rsidR="00285262" w:rsidRPr="000A3EF6">
        <w:t xml:space="preserve"> </w:t>
      </w:r>
      <w:r w:rsidR="00285262" w:rsidRPr="00456E19">
        <w:rPr>
          <w:sz w:val="24"/>
          <w:szCs w:val="24"/>
        </w:rPr>
        <w:t>Absence</w:t>
      </w:r>
      <w:r w:rsidRPr="005D6774">
        <w:rPr>
          <w:sz w:val="24"/>
          <w:szCs w:val="24"/>
        </w:rPr>
        <w:t xml:space="preserve"> of the Settlor or </w:t>
      </w:r>
      <w:r w:rsidR="006344C6">
        <w:rPr>
          <w:sz w:val="24"/>
          <w:szCs w:val="24"/>
        </w:rPr>
        <w:t>up</w:t>
      </w:r>
      <w:r w:rsidRPr="005D6774">
        <w:rPr>
          <w:sz w:val="24"/>
          <w:szCs w:val="24"/>
        </w:rPr>
        <w:t>on the Trust being converted into an Irrevocable Trust unless altered by the Settlor in writing</w:t>
      </w:r>
      <w:r>
        <w:rPr>
          <w:sz w:val="24"/>
          <w:szCs w:val="24"/>
        </w:rPr>
        <w:t>.</w:t>
      </w:r>
    </w:p>
    <w:p w14:paraId="5187A228" w14:textId="77777777" w:rsidR="00883149" w:rsidRDefault="00883149" w:rsidP="002B5509">
      <w:pPr>
        <w:tabs>
          <w:tab w:val="left" w:pos="426"/>
          <w:tab w:val="left" w:pos="1170"/>
        </w:tabs>
        <w:spacing w:line="276" w:lineRule="auto"/>
        <w:ind w:left="720"/>
        <w:jc w:val="both"/>
        <w:rPr>
          <w:sz w:val="24"/>
          <w:szCs w:val="24"/>
        </w:rPr>
      </w:pPr>
    </w:p>
    <w:p w14:paraId="5B64B045" w14:textId="08058EED" w:rsidR="001C2A3E" w:rsidRDefault="001C2A3E" w:rsidP="001C2A3E">
      <w:pPr>
        <w:numPr>
          <w:ilvl w:val="0"/>
          <w:numId w:val="23"/>
        </w:numPr>
        <w:tabs>
          <w:tab w:val="left" w:pos="426"/>
          <w:tab w:val="left" w:pos="1170"/>
        </w:tabs>
        <w:spacing w:line="276" w:lineRule="auto"/>
        <w:jc w:val="both"/>
        <w:rPr>
          <w:sz w:val="24"/>
          <w:szCs w:val="24"/>
        </w:rPr>
      </w:pPr>
      <w:r w:rsidRPr="005D6774">
        <w:rPr>
          <w:sz w:val="24"/>
          <w:szCs w:val="24"/>
        </w:rPr>
        <w:t xml:space="preserve">The Settlor hereby nominates the following </w:t>
      </w:r>
      <w:bookmarkStart w:id="81" w:name="_Hlk9934576"/>
      <w:r w:rsidRPr="005D6774">
        <w:rPr>
          <w:sz w:val="24"/>
          <w:szCs w:val="24"/>
        </w:rPr>
        <w:t xml:space="preserve">individuals </w:t>
      </w:r>
      <w:r w:rsidR="0090757B" w:rsidRPr="005D6774">
        <w:rPr>
          <w:sz w:val="24"/>
          <w:szCs w:val="24"/>
        </w:rPr>
        <w:t xml:space="preserve">named </w:t>
      </w:r>
      <w:bookmarkEnd w:id="81"/>
      <w:r w:rsidRPr="005D6774">
        <w:rPr>
          <w:sz w:val="24"/>
          <w:szCs w:val="24"/>
        </w:rPr>
        <w:t>in the order mentioned herein below to be appointed as the “Protector”</w:t>
      </w:r>
      <w:r w:rsidR="0090757B">
        <w:rPr>
          <w:sz w:val="24"/>
          <w:szCs w:val="24"/>
        </w:rPr>
        <w:t>:</w:t>
      </w:r>
    </w:p>
    <w:p w14:paraId="40CB3BCE" w14:textId="77777777" w:rsidR="001C217B" w:rsidRPr="005D6774" w:rsidRDefault="001C217B" w:rsidP="00FA7E3F">
      <w:pPr>
        <w:tabs>
          <w:tab w:val="left" w:pos="426"/>
          <w:tab w:val="left" w:pos="1170"/>
        </w:tabs>
        <w:spacing w:line="276" w:lineRule="auto"/>
        <w:ind w:left="720"/>
        <w:jc w:val="both"/>
        <w:rPr>
          <w:sz w:val="24"/>
          <w:szCs w:val="24"/>
        </w:rPr>
      </w:pPr>
    </w:p>
    <w:p w14:paraId="4FC22786" w14:textId="17ED88A1" w:rsidR="001C217B" w:rsidRPr="00FA7E3F" w:rsidRDefault="00D90983" w:rsidP="00FA7E3F">
      <w:pPr>
        <w:pStyle w:val="ListParagraph"/>
        <w:numPr>
          <w:ilvl w:val="0"/>
          <w:numId w:val="42"/>
        </w:numPr>
        <w:tabs>
          <w:tab w:val="left" w:pos="426"/>
          <w:tab w:val="left" w:pos="1170"/>
        </w:tabs>
        <w:spacing w:line="276" w:lineRule="auto"/>
        <w:jc w:val="both"/>
        <w:rPr>
          <w:sz w:val="24"/>
          <w:szCs w:val="24"/>
        </w:rPr>
      </w:pPr>
      <w:r>
        <w:rPr>
          <w:sz w:val="24"/>
          <w:szCs w:val="24"/>
        </w:rPr>
        <w:t xml:space="preserve">     </w:t>
      </w:r>
      <w:r w:rsidR="001C217B" w:rsidRPr="00FA7E3F">
        <w:rPr>
          <w:sz w:val="24"/>
          <w:szCs w:val="24"/>
        </w:rPr>
        <w:t>Mrs. ____</w:t>
      </w:r>
      <w:ins w:id="82" w:author="Prince Gupta" w:date="2025-06-17T11:48:00Z" w16du:dateUtc="2025-06-17T06:18:00Z">
        <w:r w:rsidR="000E2F8B">
          <w:rPr>
            <w:sz w:val="24"/>
            <w:szCs w:val="24"/>
          </w:rPr>
          <w:t>Jennife</w:t>
        </w:r>
      </w:ins>
      <w:ins w:id="83" w:author="Prince Gupta" w:date="2025-06-17T11:49:00Z" w16du:dateUtc="2025-06-17T06:19:00Z">
        <w:r w:rsidR="000E2F8B">
          <w:rPr>
            <w:sz w:val="24"/>
            <w:szCs w:val="24"/>
          </w:rPr>
          <w:t>r Smith</w:t>
        </w:r>
      </w:ins>
      <w:r w:rsidR="001C217B" w:rsidRPr="00FA7E3F">
        <w:rPr>
          <w:sz w:val="24"/>
          <w:szCs w:val="24"/>
        </w:rPr>
        <w:t>_______, having date of birth _</w:t>
      </w:r>
      <w:ins w:id="84" w:author="Prince Gupta" w:date="2025-06-17T11:49:00Z" w16du:dateUtc="2025-06-17T06:19:00Z">
        <w:r w:rsidR="000E2F8B">
          <w:rPr>
            <w:sz w:val="24"/>
            <w:szCs w:val="24"/>
          </w:rPr>
          <w:t>04 march 1970</w:t>
        </w:r>
      </w:ins>
      <w:r w:rsidR="001C217B" w:rsidRPr="00FA7E3F">
        <w:rPr>
          <w:sz w:val="24"/>
          <w:szCs w:val="24"/>
        </w:rPr>
        <w:t>________, having PAN ____</w:t>
      </w:r>
      <w:ins w:id="85" w:author="Prince Gupta" w:date="2025-06-17T11:49:00Z" w16du:dateUtc="2025-06-17T06:19:00Z">
        <w:r w:rsidR="000E2F8B" w:rsidRPr="000E2F8B">
          <w:t xml:space="preserve"> </w:t>
        </w:r>
      </w:ins>
      <w:ins w:id="86" w:author="Prince Gupta" w:date="2025-06-17T11:49:00Z">
        <w:r w:rsidR="000E2F8B" w:rsidRPr="000E2F8B">
          <w:rPr>
            <w:sz w:val="24"/>
            <w:szCs w:val="24"/>
          </w:rPr>
          <w:t>ABCDE12345</w:t>
        </w:r>
      </w:ins>
      <w:r w:rsidR="001C217B" w:rsidRPr="00FA7E3F">
        <w:rPr>
          <w:sz w:val="24"/>
          <w:szCs w:val="24"/>
        </w:rPr>
        <w:t>______, having Aadhaar no. ____</w:t>
      </w:r>
      <w:ins w:id="87" w:author="Prince Gupta" w:date="2025-06-17T11:49:00Z" w16du:dateUtc="2025-06-17T06:19:00Z">
        <w:r w:rsidR="000E2F8B" w:rsidRPr="000E2F8B">
          <w:t xml:space="preserve"> </w:t>
        </w:r>
      </w:ins>
      <w:ins w:id="88" w:author="Prince Gupta" w:date="2025-06-17T11:49:00Z">
        <w:r w:rsidR="000E2F8B" w:rsidRPr="000E2F8B">
          <w:rPr>
            <w:sz w:val="24"/>
            <w:szCs w:val="24"/>
          </w:rPr>
          <w:t>1234-5678-9090</w:t>
        </w:r>
      </w:ins>
      <w:r w:rsidR="001C217B" w:rsidRPr="00FA7E3F">
        <w:rPr>
          <w:sz w:val="24"/>
          <w:szCs w:val="24"/>
        </w:rPr>
        <w:t>______, wife of Mr. __</w:t>
      </w:r>
      <w:ins w:id="89" w:author="Prince Gupta" w:date="2025-06-17T11:50:00Z" w16du:dateUtc="2025-06-17T06:20:00Z">
        <w:r w:rsidR="000E2F8B" w:rsidRPr="000E2F8B">
          <w:rPr>
            <w:b/>
            <w:bCs/>
          </w:rPr>
          <w:t xml:space="preserve"> </w:t>
        </w:r>
      </w:ins>
      <w:ins w:id="90" w:author="Prince Gupta" w:date="2025-06-17T11:50:00Z">
        <w:r w:rsidR="000E2F8B" w:rsidRPr="000E2F8B">
          <w:rPr>
            <w:b/>
            <w:bCs/>
            <w:sz w:val="24"/>
            <w:szCs w:val="24"/>
          </w:rPr>
          <w:t>John Smith</w:t>
        </w:r>
      </w:ins>
      <w:r w:rsidR="001C217B" w:rsidRPr="00FA7E3F">
        <w:rPr>
          <w:sz w:val="24"/>
          <w:szCs w:val="24"/>
        </w:rPr>
        <w:t>_______, residing at ____</w:t>
      </w:r>
      <w:ins w:id="91" w:author="Prince Gupta" w:date="2025-06-17T11:50:00Z" w16du:dateUtc="2025-06-17T06:20:00Z">
        <w:r w:rsidR="000E2F8B" w:rsidRPr="000E2F8B">
          <w:t xml:space="preserve"> </w:t>
        </w:r>
      </w:ins>
      <w:ins w:id="92" w:author="Prince Gupta" w:date="2025-06-17T11:50:00Z">
        <w:r w:rsidR="000E2F8B" w:rsidRPr="000E2F8B">
          <w:rPr>
            <w:sz w:val="24"/>
            <w:szCs w:val="24"/>
          </w:rPr>
          <w:t>123, Park Street, Mumbai - 400013</w:t>
        </w:r>
      </w:ins>
      <w:r w:rsidR="001C217B" w:rsidRPr="00FA7E3F">
        <w:rPr>
          <w:sz w:val="24"/>
          <w:szCs w:val="24"/>
        </w:rPr>
        <w:t xml:space="preserve">____ </w:t>
      </w:r>
      <w:r w:rsidR="001C217B">
        <w:rPr>
          <w:sz w:val="24"/>
          <w:szCs w:val="24"/>
        </w:rPr>
        <w:t>s</w:t>
      </w:r>
      <w:r w:rsidR="001C217B" w:rsidRPr="00FA7E3F">
        <w:rPr>
          <w:sz w:val="24"/>
          <w:szCs w:val="24"/>
        </w:rPr>
        <w:t>hall act as the first Protector</w:t>
      </w:r>
      <w:r w:rsidRPr="00D90983">
        <w:rPr>
          <w:sz w:val="24"/>
          <w:szCs w:val="24"/>
        </w:rPr>
        <w:t xml:space="preserve"> </w:t>
      </w:r>
      <w:r w:rsidRPr="00371706">
        <w:rPr>
          <w:sz w:val="24"/>
          <w:szCs w:val="24"/>
        </w:rPr>
        <w:t>Protector (herein after referred to as “</w:t>
      </w:r>
      <w:r w:rsidRPr="00371706">
        <w:rPr>
          <w:b/>
          <w:sz w:val="24"/>
          <w:szCs w:val="24"/>
        </w:rPr>
        <w:t>First Protector</w:t>
      </w:r>
      <w:r w:rsidRPr="00371706">
        <w:rPr>
          <w:sz w:val="24"/>
          <w:szCs w:val="24"/>
        </w:rPr>
        <w:t>”)</w:t>
      </w:r>
      <w:r w:rsidR="001C217B" w:rsidRPr="00FA7E3F">
        <w:rPr>
          <w:sz w:val="24"/>
          <w:szCs w:val="24"/>
        </w:rPr>
        <w:t xml:space="preserve">. </w:t>
      </w:r>
      <w:bookmarkStart w:id="93" w:name="_Hlk10023591"/>
      <w:r w:rsidR="009E0285">
        <w:rPr>
          <w:sz w:val="24"/>
          <w:szCs w:val="24"/>
        </w:rPr>
        <w:t>The designated email id of the Protector shall be _</w:t>
      </w:r>
      <w:ins w:id="94" w:author="Prince Gupta" w:date="2025-06-17T11:50:00Z" w16du:dateUtc="2025-06-17T06:20:00Z">
        <w:r w:rsidR="000E2F8B" w:rsidRPr="000E2F8B">
          <w:rPr>
            <w:b/>
            <w:bCs/>
          </w:rPr>
          <w:t xml:space="preserve"> </w:t>
        </w:r>
      </w:ins>
      <w:ins w:id="95" w:author="Prince Gupta" w:date="2025-06-17T11:50:00Z">
        <w:r w:rsidR="000E2F8B" w:rsidRPr="000E2F8B">
          <w:rPr>
            <w:b/>
            <w:bCs/>
            <w:sz w:val="24"/>
            <w:szCs w:val="24"/>
          </w:rPr>
          <w:t>jennifer.smith@example.com</w:t>
        </w:r>
        <w:r w:rsidR="000E2F8B" w:rsidRPr="000E2F8B">
          <w:rPr>
            <w:sz w:val="24"/>
            <w:szCs w:val="24"/>
          </w:rPr>
          <w:t xml:space="preserve"> </w:t>
        </w:r>
      </w:ins>
      <w:r w:rsidR="009E0285">
        <w:rPr>
          <w:sz w:val="24"/>
          <w:szCs w:val="24"/>
        </w:rPr>
        <w:t>_________________ and contact no. ___</w:t>
      </w:r>
      <w:ins w:id="96" w:author="Prince Gupta" w:date="2025-06-17T11:50:00Z" w16du:dateUtc="2025-06-17T06:20:00Z">
        <w:r w:rsidR="000E2F8B" w:rsidRPr="000E2F8B">
          <w:rPr>
            <w:b/>
            <w:bCs/>
          </w:rPr>
          <w:t xml:space="preserve"> </w:t>
        </w:r>
      </w:ins>
      <w:ins w:id="97" w:author="Prince Gupta" w:date="2025-06-17T11:50:00Z">
        <w:r w:rsidR="000E2F8B" w:rsidRPr="000E2F8B">
          <w:rPr>
            <w:b/>
            <w:bCs/>
            <w:sz w:val="24"/>
            <w:szCs w:val="24"/>
          </w:rPr>
          <w:t>+91-022-2345-6790</w:t>
        </w:r>
        <w:r w:rsidR="000E2F8B" w:rsidRPr="000E2F8B">
          <w:rPr>
            <w:sz w:val="24"/>
            <w:szCs w:val="24"/>
          </w:rPr>
          <w:t>.</w:t>
        </w:r>
      </w:ins>
      <w:r w:rsidR="009E0285">
        <w:rPr>
          <w:sz w:val="24"/>
          <w:szCs w:val="24"/>
        </w:rPr>
        <w:t>_______________.</w:t>
      </w:r>
    </w:p>
    <w:bookmarkEnd w:id="93"/>
    <w:p w14:paraId="667329C7" w14:textId="77777777" w:rsidR="001C217B" w:rsidRPr="00FA7E3F" w:rsidRDefault="001C217B" w:rsidP="00FA7E3F">
      <w:pPr>
        <w:tabs>
          <w:tab w:val="left" w:pos="426"/>
          <w:tab w:val="left" w:pos="1170"/>
        </w:tabs>
        <w:spacing w:line="276" w:lineRule="auto"/>
        <w:ind w:left="720"/>
        <w:jc w:val="both"/>
        <w:rPr>
          <w:sz w:val="24"/>
          <w:szCs w:val="24"/>
        </w:rPr>
      </w:pPr>
    </w:p>
    <w:p w14:paraId="6B1698EC" w14:textId="3F6156DB" w:rsidR="001C2A3E" w:rsidRDefault="00D90983" w:rsidP="001C217B">
      <w:pPr>
        <w:pStyle w:val="ListParagraph"/>
        <w:numPr>
          <w:ilvl w:val="0"/>
          <w:numId w:val="42"/>
        </w:numPr>
        <w:tabs>
          <w:tab w:val="left" w:pos="426"/>
          <w:tab w:val="left" w:pos="1170"/>
        </w:tabs>
        <w:spacing w:line="276" w:lineRule="auto"/>
        <w:jc w:val="both"/>
        <w:rPr>
          <w:sz w:val="24"/>
          <w:szCs w:val="24"/>
        </w:rPr>
      </w:pPr>
      <w:r>
        <w:rPr>
          <w:sz w:val="24"/>
          <w:szCs w:val="24"/>
        </w:rPr>
        <w:t xml:space="preserve">    </w:t>
      </w:r>
      <w:bookmarkStart w:id="98" w:name="_Hlk10023428"/>
      <w:r w:rsidR="00C919F3">
        <w:rPr>
          <w:sz w:val="24"/>
          <w:szCs w:val="24"/>
        </w:rPr>
        <w:t>During the period of</w:t>
      </w:r>
      <w:r w:rsidR="001C217B" w:rsidRPr="00FA7E3F">
        <w:rPr>
          <w:sz w:val="24"/>
          <w:szCs w:val="24"/>
        </w:rPr>
        <w:t xml:space="preserve"> </w:t>
      </w:r>
      <w:r w:rsidR="009E0285" w:rsidRPr="00FA7E3F">
        <w:rPr>
          <w:sz w:val="24"/>
          <w:szCs w:val="24"/>
        </w:rPr>
        <w:t>Incapacitation</w:t>
      </w:r>
      <w:r w:rsidR="00285262">
        <w:t>/</w:t>
      </w:r>
      <w:r w:rsidR="00285262" w:rsidRPr="000A3EF6">
        <w:t xml:space="preserve"> </w:t>
      </w:r>
      <w:r w:rsidR="00285262" w:rsidRPr="00456E19">
        <w:rPr>
          <w:sz w:val="24"/>
          <w:szCs w:val="24"/>
        </w:rPr>
        <w:t>Absence</w:t>
      </w:r>
      <w:r w:rsidR="009E0285" w:rsidRPr="00FA7E3F">
        <w:rPr>
          <w:sz w:val="24"/>
          <w:szCs w:val="24"/>
        </w:rPr>
        <w:t xml:space="preserve"> </w:t>
      </w:r>
      <w:r>
        <w:rPr>
          <w:sz w:val="24"/>
          <w:szCs w:val="24"/>
        </w:rPr>
        <w:t xml:space="preserve">upon </w:t>
      </w:r>
      <w:r w:rsidR="001C217B" w:rsidRPr="00FA7E3F">
        <w:rPr>
          <w:sz w:val="24"/>
          <w:szCs w:val="24"/>
        </w:rPr>
        <w:t xml:space="preserve"> resignation </w:t>
      </w:r>
      <w:bookmarkEnd w:id="98"/>
      <w:r w:rsidRPr="00FA7E3F">
        <w:rPr>
          <w:sz w:val="24"/>
          <w:szCs w:val="24"/>
        </w:rPr>
        <w:t xml:space="preserve">or demise </w:t>
      </w:r>
      <w:r w:rsidR="001C217B" w:rsidRPr="00FA7E3F">
        <w:rPr>
          <w:sz w:val="24"/>
          <w:szCs w:val="24"/>
        </w:rPr>
        <w:t>of Mrs. ____</w:t>
      </w:r>
      <w:ins w:id="99" w:author="Prince Gupta" w:date="2025-06-17T11:51:00Z" w16du:dateUtc="2025-06-17T06:21:00Z">
        <w:r w:rsidR="000E2F8B" w:rsidRPr="000E2F8B">
          <w:t xml:space="preserve"> </w:t>
        </w:r>
      </w:ins>
      <w:ins w:id="100" w:author="Prince Gupta" w:date="2025-06-17T11:51:00Z">
        <w:r w:rsidR="000E2F8B" w:rsidRPr="000E2F8B">
          <w:rPr>
            <w:sz w:val="24"/>
            <w:szCs w:val="24"/>
          </w:rPr>
          <w:t>Jennifer Smith</w:t>
        </w:r>
      </w:ins>
      <w:r w:rsidR="001C217B" w:rsidRPr="00FA7E3F">
        <w:rPr>
          <w:sz w:val="24"/>
          <w:szCs w:val="24"/>
        </w:rPr>
        <w:t>______, Mr. ___</w:t>
      </w:r>
      <w:ins w:id="101" w:author="Prince Gupta" w:date="2025-06-17T11:51:00Z" w16du:dateUtc="2025-06-17T06:21:00Z">
        <w:r w:rsidR="000E2F8B" w:rsidRPr="000E2F8B">
          <w:t xml:space="preserve"> </w:t>
        </w:r>
      </w:ins>
      <w:ins w:id="102" w:author="Prince Gupta" w:date="2025-06-17T11:51:00Z">
        <w:r w:rsidR="000E2F8B" w:rsidRPr="000E2F8B">
          <w:rPr>
            <w:sz w:val="24"/>
            <w:szCs w:val="24"/>
          </w:rPr>
          <w:t>James Smith</w:t>
        </w:r>
      </w:ins>
      <w:r w:rsidR="001C217B" w:rsidRPr="00FA7E3F">
        <w:rPr>
          <w:sz w:val="24"/>
          <w:szCs w:val="24"/>
        </w:rPr>
        <w:t>_____, having his date of birth on ______</w:t>
      </w:r>
      <w:ins w:id="103" w:author="Prince Gupta" w:date="2025-06-17T11:51:00Z" w16du:dateUtc="2025-06-17T06:21:00Z">
        <w:r w:rsidR="000E2F8B" w:rsidRPr="000E2F8B">
          <w:t xml:space="preserve"> </w:t>
        </w:r>
      </w:ins>
      <w:ins w:id="104" w:author="Prince Gupta" w:date="2025-06-17T11:51:00Z">
        <w:r w:rsidR="000E2F8B" w:rsidRPr="000E2F8B">
          <w:rPr>
            <w:sz w:val="24"/>
            <w:szCs w:val="24"/>
          </w:rPr>
          <w:t>04th March 1990</w:t>
        </w:r>
      </w:ins>
      <w:r w:rsidR="001C217B" w:rsidRPr="00FA7E3F">
        <w:rPr>
          <w:sz w:val="24"/>
          <w:szCs w:val="24"/>
        </w:rPr>
        <w:t>______, having PAN ____</w:t>
      </w:r>
      <w:ins w:id="105" w:author="Prince Gupta" w:date="2025-06-17T11:51:00Z" w16du:dateUtc="2025-06-17T06:21:00Z">
        <w:r w:rsidR="000E2F8B" w:rsidRPr="000E2F8B">
          <w:t xml:space="preserve"> </w:t>
        </w:r>
      </w:ins>
      <w:ins w:id="106" w:author="Prince Gupta" w:date="2025-06-17T11:51:00Z">
        <w:r w:rsidR="000E2F8B" w:rsidRPr="000E2F8B">
          <w:rPr>
            <w:sz w:val="24"/>
            <w:szCs w:val="24"/>
          </w:rPr>
          <w:t>FGHIJ56789</w:t>
        </w:r>
      </w:ins>
      <w:r w:rsidR="001C217B" w:rsidRPr="00FA7E3F">
        <w:rPr>
          <w:sz w:val="24"/>
          <w:szCs w:val="24"/>
        </w:rPr>
        <w:t>______, having Aadhaar No. _____</w:t>
      </w:r>
      <w:ins w:id="107" w:author="Prince Gupta" w:date="2025-06-17T11:51:00Z" w16du:dateUtc="2025-06-17T06:21:00Z">
        <w:r w:rsidR="000E2F8B" w:rsidRPr="000E2F8B">
          <w:t xml:space="preserve"> </w:t>
        </w:r>
      </w:ins>
      <w:ins w:id="108" w:author="Prince Gupta" w:date="2025-06-17T11:51:00Z">
        <w:r w:rsidR="000E2F8B" w:rsidRPr="000E2F8B">
          <w:rPr>
            <w:sz w:val="24"/>
            <w:szCs w:val="24"/>
          </w:rPr>
          <w:t>2345-6789-0123</w:t>
        </w:r>
      </w:ins>
      <w:r w:rsidR="001C217B" w:rsidRPr="00FA7E3F">
        <w:rPr>
          <w:sz w:val="24"/>
          <w:szCs w:val="24"/>
        </w:rPr>
        <w:t xml:space="preserve">_____, son of </w:t>
      </w:r>
      <w:r w:rsidR="001C217B" w:rsidRPr="00FA7E3F">
        <w:rPr>
          <w:sz w:val="24"/>
          <w:szCs w:val="24"/>
        </w:rPr>
        <w:lastRenderedPageBreak/>
        <w:t>Mr. ____</w:t>
      </w:r>
      <w:ins w:id="109" w:author="Prince Gupta" w:date="2025-06-17T11:51:00Z" w16du:dateUtc="2025-06-17T06:21:00Z">
        <w:r w:rsidR="000E2F8B" w:rsidRPr="000E2F8B">
          <w:rPr>
            <w:b/>
            <w:bCs/>
          </w:rPr>
          <w:t xml:space="preserve"> </w:t>
        </w:r>
      </w:ins>
      <w:ins w:id="110" w:author="Prince Gupta" w:date="2025-06-17T11:51:00Z">
        <w:r w:rsidR="000E2F8B" w:rsidRPr="000E2F8B">
          <w:rPr>
            <w:b/>
            <w:bCs/>
            <w:sz w:val="24"/>
            <w:szCs w:val="24"/>
          </w:rPr>
          <w:t>John Smith</w:t>
        </w:r>
      </w:ins>
      <w:r w:rsidR="001C217B" w:rsidRPr="00FA7E3F">
        <w:rPr>
          <w:sz w:val="24"/>
          <w:szCs w:val="24"/>
        </w:rPr>
        <w:t>_____, having his address at _____</w:t>
      </w:r>
      <w:ins w:id="111" w:author="Prince Gupta" w:date="2025-06-17T11:52:00Z" w16du:dateUtc="2025-06-17T06:22:00Z">
        <w:r w:rsidR="000E2F8B" w:rsidRPr="000E2F8B">
          <w:t xml:space="preserve"> </w:t>
        </w:r>
      </w:ins>
      <w:ins w:id="112" w:author="Prince Gupta" w:date="2025-06-17T11:52:00Z">
        <w:r w:rsidR="000E2F8B" w:rsidRPr="000E2F8B">
          <w:rPr>
            <w:sz w:val="24"/>
            <w:szCs w:val="24"/>
          </w:rPr>
          <w:t>124, Park Street, Mumbai - 400013</w:t>
        </w:r>
      </w:ins>
      <w:r w:rsidR="001C217B" w:rsidRPr="00FA7E3F">
        <w:rPr>
          <w:sz w:val="24"/>
          <w:szCs w:val="24"/>
        </w:rPr>
        <w:t xml:space="preserve">______ </w:t>
      </w:r>
      <w:r w:rsidR="001C217B">
        <w:rPr>
          <w:sz w:val="24"/>
          <w:szCs w:val="24"/>
        </w:rPr>
        <w:t>sh</w:t>
      </w:r>
      <w:r w:rsidR="001C2A3E" w:rsidRPr="00FA7E3F">
        <w:rPr>
          <w:sz w:val="24"/>
          <w:szCs w:val="24"/>
        </w:rPr>
        <w:t>all act as the</w:t>
      </w:r>
      <w:r w:rsidR="001C217B">
        <w:rPr>
          <w:sz w:val="24"/>
          <w:szCs w:val="24"/>
        </w:rPr>
        <w:t xml:space="preserve"> second</w:t>
      </w:r>
      <w:r w:rsidR="001C2A3E" w:rsidRPr="00FA7E3F">
        <w:rPr>
          <w:sz w:val="24"/>
          <w:szCs w:val="24"/>
        </w:rPr>
        <w:t xml:space="preserve"> Protector</w:t>
      </w:r>
      <w:bookmarkStart w:id="113" w:name="_Hlk10023629"/>
      <w:r w:rsidR="001C2A3E" w:rsidRPr="00FA7E3F">
        <w:rPr>
          <w:sz w:val="24"/>
          <w:szCs w:val="24"/>
        </w:rPr>
        <w:t xml:space="preserve">. </w:t>
      </w:r>
      <w:r w:rsidR="009E0285">
        <w:rPr>
          <w:sz w:val="24"/>
          <w:szCs w:val="24"/>
        </w:rPr>
        <w:t xml:space="preserve">The designated email id of the Protector shall be </w:t>
      </w:r>
      <w:ins w:id="114" w:author="Prince Gupta" w:date="2025-06-17T11:52:00Z">
        <w:r w:rsidR="000E2F8B" w:rsidRPr="000E2F8B">
          <w:rPr>
            <w:sz w:val="24"/>
            <w:szCs w:val="24"/>
          </w:rPr>
          <w:t>james.smith@example.com</w:t>
        </w:r>
      </w:ins>
      <w:del w:id="115" w:author="Prince Gupta" w:date="2025-06-17T11:52:00Z" w16du:dateUtc="2025-06-17T06:22:00Z">
        <w:r w:rsidR="009E0285" w:rsidDel="000E2F8B">
          <w:rPr>
            <w:sz w:val="24"/>
            <w:szCs w:val="24"/>
          </w:rPr>
          <w:delText xml:space="preserve">__________________ </w:delText>
        </w:r>
      </w:del>
      <w:r w:rsidR="009E0285">
        <w:rPr>
          <w:sz w:val="24"/>
          <w:szCs w:val="24"/>
        </w:rPr>
        <w:t>and contact no. ______</w:t>
      </w:r>
      <w:ins w:id="116" w:author="Prince Gupta" w:date="2025-06-17T11:52:00Z" w16du:dateUtc="2025-06-17T06:22:00Z">
        <w:r w:rsidR="000E2F8B" w:rsidRPr="000E2F8B">
          <w:rPr>
            <w:b/>
            <w:bCs/>
          </w:rPr>
          <w:t xml:space="preserve"> </w:t>
        </w:r>
        <w:r w:rsidR="000E2F8B">
          <w:rPr>
            <w:b/>
            <w:bCs/>
          </w:rPr>
          <w:t>+</w:t>
        </w:r>
      </w:ins>
      <w:ins w:id="117" w:author="Prince Gupta" w:date="2025-06-17T11:52:00Z">
        <w:r w:rsidR="000E2F8B" w:rsidRPr="000E2F8B">
          <w:rPr>
            <w:b/>
            <w:bCs/>
            <w:sz w:val="24"/>
            <w:szCs w:val="24"/>
          </w:rPr>
          <w:t>91-022-2345-6791</w:t>
        </w:r>
        <w:r w:rsidR="000E2F8B" w:rsidRPr="000E2F8B">
          <w:rPr>
            <w:sz w:val="24"/>
            <w:szCs w:val="24"/>
          </w:rPr>
          <w:t>.</w:t>
        </w:r>
      </w:ins>
      <w:r w:rsidR="009E0285">
        <w:rPr>
          <w:sz w:val="24"/>
          <w:szCs w:val="24"/>
        </w:rPr>
        <w:t>____________.</w:t>
      </w:r>
    </w:p>
    <w:p w14:paraId="5CF58992" w14:textId="77777777" w:rsidR="001C217B" w:rsidRPr="00FA7E3F" w:rsidRDefault="001C217B" w:rsidP="00FA7E3F">
      <w:pPr>
        <w:pStyle w:val="ListParagraph"/>
        <w:tabs>
          <w:tab w:val="left" w:pos="426"/>
          <w:tab w:val="left" w:pos="1170"/>
        </w:tabs>
        <w:spacing w:line="276" w:lineRule="auto"/>
        <w:ind w:left="1440"/>
        <w:jc w:val="both"/>
        <w:rPr>
          <w:sz w:val="24"/>
          <w:szCs w:val="24"/>
        </w:rPr>
      </w:pPr>
    </w:p>
    <w:bookmarkEnd w:id="113"/>
    <w:p w14:paraId="1D0CF619" w14:textId="77777777" w:rsidR="001C2A3E" w:rsidRPr="005D6774" w:rsidRDefault="001C2A3E" w:rsidP="001C2A3E">
      <w:pPr>
        <w:pStyle w:val="ListParagraph"/>
        <w:tabs>
          <w:tab w:val="left" w:pos="426"/>
          <w:tab w:val="left" w:pos="1170"/>
        </w:tabs>
        <w:spacing w:line="276" w:lineRule="auto"/>
        <w:ind w:left="1890"/>
        <w:jc w:val="both"/>
        <w:rPr>
          <w:sz w:val="24"/>
          <w:szCs w:val="24"/>
        </w:rPr>
      </w:pPr>
    </w:p>
    <w:p w14:paraId="1549CB9E" w14:textId="5D707435" w:rsidR="001C2A3E" w:rsidRDefault="00E408AD" w:rsidP="001C2A3E">
      <w:pPr>
        <w:numPr>
          <w:ilvl w:val="0"/>
          <w:numId w:val="23"/>
        </w:numPr>
        <w:tabs>
          <w:tab w:val="left" w:pos="426"/>
          <w:tab w:val="left" w:pos="1170"/>
        </w:tabs>
        <w:spacing w:line="276" w:lineRule="auto"/>
        <w:jc w:val="both"/>
        <w:rPr>
          <w:sz w:val="24"/>
          <w:szCs w:val="24"/>
        </w:rPr>
      </w:pPr>
      <w:bookmarkStart w:id="118" w:name="_Hlk9934740"/>
      <w:bookmarkStart w:id="119" w:name="_Hlk9935246"/>
      <w:r w:rsidRPr="001559BB">
        <w:rPr>
          <w:sz w:val="24"/>
          <w:szCs w:val="24"/>
        </w:rPr>
        <w:t>The following persons shall have a right to nominate/seek removal of the Protector of the Trust</w:t>
      </w:r>
      <w:r w:rsidRPr="005D6774" w:rsidDel="00E408AD">
        <w:rPr>
          <w:sz w:val="24"/>
          <w:szCs w:val="24"/>
        </w:rPr>
        <w:t xml:space="preserve"> </w:t>
      </w:r>
      <w:bookmarkEnd w:id="118"/>
      <w:r w:rsidR="001C2A3E" w:rsidRPr="005D6774">
        <w:rPr>
          <w:sz w:val="24"/>
          <w:szCs w:val="24"/>
        </w:rPr>
        <w:t>:</w:t>
      </w:r>
    </w:p>
    <w:bookmarkEnd w:id="119"/>
    <w:p w14:paraId="4B151828" w14:textId="77777777" w:rsidR="00E408AD" w:rsidRPr="005D6774" w:rsidRDefault="00E408AD" w:rsidP="002B5509">
      <w:pPr>
        <w:tabs>
          <w:tab w:val="left" w:pos="426"/>
          <w:tab w:val="left" w:pos="1170"/>
        </w:tabs>
        <w:spacing w:line="276" w:lineRule="auto"/>
        <w:ind w:left="720"/>
        <w:jc w:val="both"/>
        <w:rPr>
          <w:sz w:val="24"/>
          <w:szCs w:val="24"/>
        </w:rPr>
      </w:pPr>
    </w:p>
    <w:p w14:paraId="034C935F" w14:textId="77777777" w:rsidR="00E408AD" w:rsidRDefault="00E408AD" w:rsidP="00E408AD">
      <w:pPr>
        <w:pStyle w:val="BodyTextIndent"/>
        <w:numPr>
          <w:ilvl w:val="1"/>
          <w:numId w:val="31"/>
        </w:numPr>
        <w:spacing w:line="360" w:lineRule="auto"/>
        <w:ind w:left="1800"/>
        <w:rPr>
          <w:sz w:val="24"/>
          <w:szCs w:val="24"/>
        </w:rPr>
      </w:pPr>
      <w:bookmarkStart w:id="120" w:name="_Hlk9934772"/>
      <w:r w:rsidRPr="001559BB">
        <w:rPr>
          <w:sz w:val="24"/>
          <w:szCs w:val="24"/>
        </w:rPr>
        <w:t>The Settlor may provide further nominations of individuals to be appointed as Protector in Letter of Wishes or vide a written letter. In case none of the individuals nominated by the Settlor during h</w:t>
      </w:r>
      <w:r w:rsidR="00883149">
        <w:rPr>
          <w:sz w:val="24"/>
          <w:szCs w:val="24"/>
        </w:rPr>
        <w:t>er</w:t>
      </w:r>
      <w:r w:rsidRPr="001559BB">
        <w:rPr>
          <w:sz w:val="24"/>
          <w:szCs w:val="24"/>
        </w:rPr>
        <w:t xml:space="preserve"> lifetime are in a position to become Protector, the Settlor may also provide the guidelines for appointment and disqualification criteria for the Protector in h</w:t>
      </w:r>
      <w:r w:rsidR="00883149">
        <w:rPr>
          <w:sz w:val="24"/>
          <w:szCs w:val="24"/>
        </w:rPr>
        <w:t>er</w:t>
      </w:r>
      <w:r w:rsidRPr="001559BB">
        <w:rPr>
          <w:sz w:val="24"/>
          <w:szCs w:val="24"/>
        </w:rPr>
        <w:t xml:space="preserve"> Letter of Wishes to the Trustee; or </w:t>
      </w:r>
    </w:p>
    <w:bookmarkEnd w:id="120"/>
    <w:p w14:paraId="2BBE5903" w14:textId="77777777" w:rsidR="00883149" w:rsidRPr="001559BB" w:rsidRDefault="00883149" w:rsidP="002B5509">
      <w:pPr>
        <w:pStyle w:val="BodyTextIndent"/>
        <w:spacing w:line="360" w:lineRule="auto"/>
        <w:ind w:left="1800"/>
        <w:rPr>
          <w:sz w:val="24"/>
          <w:szCs w:val="24"/>
        </w:rPr>
      </w:pPr>
    </w:p>
    <w:p w14:paraId="40699618" w14:textId="2138EA25" w:rsidR="00E408AD" w:rsidRDefault="00E408AD" w:rsidP="00E408AD">
      <w:pPr>
        <w:pStyle w:val="BodyTextIndent"/>
        <w:numPr>
          <w:ilvl w:val="1"/>
          <w:numId w:val="31"/>
        </w:numPr>
        <w:spacing w:line="360" w:lineRule="auto"/>
        <w:ind w:left="1800"/>
        <w:rPr>
          <w:sz w:val="24"/>
          <w:szCs w:val="24"/>
        </w:rPr>
      </w:pPr>
      <w:bookmarkStart w:id="121" w:name="_Hlk9934863"/>
      <w:r w:rsidRPr="001559BB">
        <w:rPr>
          <w:sz w:val="24"/>
          <w:szCs w:val="24"/>
        </w:rPr>
        <w:t>The</w:t>
      </w:r>
      <w:r w:rsidR="00883149">
        <w:rPr>
          <w:sz w:val="24"/>
          <w:szCs w:val="24"/>
        </w:rPr>
        <w:t xml:space="preserve"> </w:t>
      </w:r>
      <w:r w:rsidRPr="001559BB">
        <w:rPr>
          <w:sz w:val="24"/>
          <w:szCs w:val="24"/>
        </w:rPr>
        <w:t>Protector as nominated by the Settlor in this Deed may make nominations of his/her successor in office in case none among the individuals nominated by the Settlor in his Letter of Wishes are available to become Protector and may make an appointment basis the guidelines provided by the Settlor in his Letter of Wishes</w:t>
      </w:r>
      <w:r w:rsidR="002E5728">
        <w:rPr>
          <w:sz w:val="24"/>
          <w:szCs w:val="24"/>
        </w:rPr>
        <w:t xml:space="preserve"> or vide a written letter</w:t>
      </w:r>
      <w:r w:rsidRPr="001559BB">
        <w:rPr>
          <w:sz w:val="24"/>
          <w:szCs w:val="24"/>
        </w:rPr>
        <w:t>.</w:t>
      </w:r>
    </w:p>
    <w:bookmarkEnd w:id="121"/>
    <w:p w14:paraId="2DAFE492" w14:textId="77777777" w:rsidR="00883149" w:rsidRPr="001559BB" w:rsidRDefault="00883149" w:rsidP="002B5509">
      <w:pPr>
        <w:pStyle w:val="BodyTextIndent"/>
        <w:spacing w:line="360" w:lineRule="auto"/>
        <w:ind w:left="1800"/>
        <w:rPr>
          <w:sz w:val="24"/>
          <w:szCs w:val="24"/>
        </w:rPr>
      </w:pPr>
    </w:p>
    <w:p w14:paraId="18B785F4" w14:textId="7E1A5066" w:rsidR="001C2A3E" w:rsidRPr="005D6774" w:rsidRDefault="00E408AD" w:rsidP="001C2A3E">
      <w:pPr>
        <w:pStyle w:val="BodyTextIndent"/>
        <w:numPr>
          <w:ilvl w:val="1"/>
          <w:numId w:val="31"/>
        </w:numPr>
        <w:spacing w:line="276" w:lineRule="auto"/>
        <w:ind w:left="1800"/>
        <w:rPr>
          <w:sz w:val="24"/>
          <w:szCs w:val="24"/>
        </w:rPr>
      </w:pPr>
      <w:bookmarkStart w:id="122" w:name="_Hlk9934894"/>
      <w:r w:rsidRPr="001559BB">
        <w:rPr>
          <w:sz w:val="24"/>
          <w:szCs w:val="24"/>
        </w:rPr>
        <w:t xml:space="preserve">In the event the office of the Protector is vacant, the Trustee acting on the basis of the Recommendation by the Beneficiaries may appoint a Protector. Further the Beneficiaries may make Recommendation for removal of (other than the Protector nominated by the Settlor during his lifetime) Protector to the Trustee in case the Protector is disqualified or is acting against the interest of the Beneficiaries. Such appointment/removal of Protector on Recommendation by the Beneficiaries </w:t>
      </w:r>
      <w:r w:rsidR="00883149">
        <w:rPr>
          <w:sz w:val="24"/>
          <w:szCs w:val="24"/>
        </w:rPr>
        <w:t>must</w:t>
      </w:r>
      <w:r w:rsidRPr="001559BB">
        <w:rPr>
          <w:sz w:val="24"/>
          <w:szCs w:val="24"/>
        </w:rPr>
        <w:t xml:space="preserve"> be based on the guidelines provided in the Letter of Wishes of the Settlor, if any.</w:t>
      </w:r>
      <w:r w:rsidR="001C2A3E" w:rsidRPr="005D6774">
        <w:rPr>
          <w:sz w:val="24"/>
          <w:szCs w:val="24"/>
        </w:rPr>
        <w:t xml:space="preserve"> </w:t>
      </w:r>
    </w:p>
    <w:bookmarkEnd w:id="122"/>
    <w:p w14:paraId="539AA167" w14:textId="77777777" w:rsidR="001C2A3E" w:rsidRPr="005D6774" w:rsidRDefault="00F44C41" w:rsidP="002B5509">
      <w:pPr>
        <w:pStyle w:val="Hanging2"/>
        <w:shd w:val="clear" w:color="auto" w:fill="FFFFFF"/>
        <w:tabs>
          <w:tab w:val="left" w:pos="2166"/>
        </w:tabs>
        <w:spacing w:line="276" w:lineRule="auto"/>
        <w:rPr>
          <w:sz w:val="24"/>
          <w:szCs w:val="24"/>
        </w:rPr>
      </w:pPr>
      <w:r>
        <w:rPr>
          <w:sz w:val="24"/>
          <w:szCs w:val="24"/>
        </w:rPr>
        <w:tab/>
      </w:r>
    </w:p>
    <w:p w14:paraId="6E2EDC5C" w14:textId="45BE3861" w:rsidR="001C2A3E" w:rsidRPr="005D6774" w:rsidRDefault="001C2A3E" w:rsidP="001E78CD">
      <w:pPr>
        <w:numPr>
          <w:ilvl w:val="0"/>
          <w:numId w:val="23"/>
        </w:numPr>
        <w:tabs>
          <w:tab w:val="left" w:pos="426"/>
          <w:tab w:val="left" w:pos="1170"/>
        </w:tabs>
        <w:spacing w:line="276" w:lineRule="auto"/>
        <w:ind w:left="1170" w:hanging="450"/>
        <w:jc w:val="both"/>
        <w:rPr>
          <w:sz w:val="24"/>
          <w:szCs w:val="24"/>
        </w:rPr>
      </w:pPr>
      <w:bookmarkStart w:id="123" w:name="_Hlk9935145"/>
      <w:r w:rsidRPr="005D6774">
        <w:rPr>
          <w:sz w:val="24"/>
          <w:szCs w:val="24"/>
        </w:rPr>
        <w:t xml:space="preserve">Any </w:t>
      </w:r>
      <w:r w:rsidR="001E78CD" w:rsidRPr="005D6774">
        <w:rPr>
          <w:sz w:val="24"/>
          <w:szCs w:val="24"/>
        </w:rPr>
        <w:t xml:space="preserve">appointment of Protector under this Deed shall be made by way of a written instrument signed by the Protector and the Trustee in presence of two witnesses </w:t>
      </w:r>
      <w:r w:rsidR="00F44C41">
        <w:rPr>
          <w:sz w:val="24"/>
          <w:szCs w:val="24"/>
        </w:rPr>
        <w:t xml:space="preserve">and </w:t>
      </w:r>
      <w:r w:rsidR="00B87D43">
        <w:rPr>
          <w:sz w:val="24"/>
          <w:szCs w:val="24"/>
        </w:rPr>
        <w:t xml:space="preserve">whereas the </w:t>
      </w:r>
      <w:r w:rsidR="00F44C41" w:rsidRPr="005D6774">
        <w:rPr>
          <w:sz w:val="24"/>
          <w:szCs w:val="24"/>
        </w:rPr>
        <w:t>removal</w:t>
      </w:r>
      <w:r w:rsidR="00F44C41">
        <w:rPr>
          <w:sz w:val="24"/>
          <w:szCs w:val="24"/>
        </w:rPr>
        <w:t xml:space="preserve"> of the Protector</w:t>
      </w:r>
      <w:r w:rsidR="00F44C41" w:rsidRPr="00F44C41">
        <w:rPr>
          <w:sz w:val="24"/>
          <w:szCs w:val="24"/>
        </w:rPr>
        <w:t xml:space="preserve"> </w:t>
      </w:r>
      <w:r w:rsidR="00F44C41" w:rsidRPr="005D6774">
        <w:rPr>
          <w:sz w:val="24"/>
          <w:szCs w:val="24"/>
        </w:rPr>
        <w:t xml:space="preserve">shall be made by way of a written </w:t>
      </w:r>
      <w:r w:rsidR="00F44C41">
        <w:rPr>
          <w:sz w:val="24"/>
          <w:szCs w:val="24"/>
        </w:rPr>
        <w:t>intimation issued by the Trustee to the Protector.</w:t>
      </w:r>
      <w:r w:rsidR="00B87D43">
        <w:rPr>
          <w:sz w:val="24"/>
          <w:szCs w:val="24"/>
        </w:rPr>
        <w:t xml:space="preserve"> </w:t>
      </w:r>
      <w:r w:rsidR="001E78CD" w:rsidRPr="005D6774">
        <w:rPr>
          <w:sz w:val="24"/>
          <w:szCs w:val="24"/>
        </w:rPr>
        <w:t>The copy of such written instrument</w:t>
      </w:r>
      <w:r w:rsidR="00F44C41">
        <w:rPr>
          <w:sz w:val="24"/>
          <w:szCs w:val="24"/>
        </w:rPr>
        <w:t>/in</w:t>
      </w:r>
      <w:r w:rsidR="00B87D43">
        <w:rPr>
          <w:sz w:val="24"/>
          <w:szCs w:val="24"/>
        </w:rPr>
        <w:t>timation</w:t>
      </w:r>
      <w:r w:rsidR="001E78CD" w:rsidRPr="005D6774">
        <w:rPr>
          <w:sz w:val="24"/>
          <w:szCs w:val="24"/>
        </w:rPr>
        <w:t xml:space="preserve"> shall also be provided to the Protector.</w:t>
      </w:r>
    </w:p>
    <w:p w14:paraId="16C89D80" w14:textId="77777777" w:rsidR="001C2A3E" w:rsidRPr="005D6774" w:rsidRDefault="001C2A3E" w:rsidP="001C2A3E">
      <w:pPr>
        <w:tabs>
          <w:tab w:val="left" w:pos="426"/>
          <w:tab w:val="left" w:pos="1170"/>
        </w:tabs>
        <w:spacing w:line="276" w:lineRule="auto"/>
        <w:ind w:left="1170"/>
        <w:jc w:val="both"/>
        <w:rPr>
          <w:sz w:val="24"/>
          <w:szCs w:val="24"/>
        </w:rPr>
      </w:pPr>
    </w:p>
    <w:p w14:paraId="11275054" w14:textId="08F4B003" w:rsidR="001C2A3E" w:rsidRDefault="001C2A3E" w:rsidP="001C2A3E">
      <w:pPr>
        <w:numPr>
          <w:ilvl w:val="0"/>
          <w:numId w:val="23"/>
        </w:numPr>
        <w:tabs>
          <w:tab w:val="left" w:pos="426"/>
          <w:tab w:val="left" w:pos="1170"/>
        </w:tabs>
        <w:spacing w:line="276" w:lineRule="auto"/>
        <w:ind w:left="1170" w:hanging="450"/>
        <w:jc w:val="both"/>
        <w:rPr>
          <w:sz w:val="24"/>
          <w:szCs w:val="24"/>
        </w:rPr>
      </w:pPr>
      <w:r w:rsidRPr="005D6774">
        <w:rPr>
          <w:sz w:val="24"/>
          <w:szCs w:val="24"/>
        </w:rPr>
        <w:t xml:space="preserve">The Trustee will consider the written advice provided by the Protector only so long as such advice is not </w:t>
      </w:r>
      <w:r w:rsidR="002F76EE" w:rsidRPr="00753708">
        <w:rPr>
          <w:bCs/>
          <w:sz w:val="24"/>
          <w:szCs w:val="24"/>
        </w:rPr>
        <w:t>impractical, illegal or manifestly injurious to the Beneficiaries or prejudicial to the</w:t>
      </w:r>
      <w:r w:rsidR="002F76EE">
        <w:rPr>
          <w:bCs/>
          <w:sz w:val="24"/>
          <w:szCs w:val="24"/>
        </w:rPr>
        <w:t xml:space="preserve"> objects of the</w:t>
      </w:r>
      <w:r w:rsidR="002F76EE" w:rsidRPr="00753708">
        <w:rPr>
          <w:bCs/>
          <w:sz w:val="24"/>
          <w:szCs w:val="24"/>
        </w:rPr>
        <w:t xml:space="preserve"> Trust</w:t>
      </w:r>
      <w:r w:rsidRPr="005D6774">
        <w:rPr>
          <w:sz w:val="24"/>
          <w:szCs w:val="24"/>
        </w:rPr>
        <w:t>. Any Consultation with the Protector and his/her advice must be within the framework</w:t>
      </w:r>
      <w:r w:rsidR="00B87D43">
        <w:rPr>
          <w:sz w:val="24"/>
          <w:szCs w:val="24"/>
        </w:rPr>
        <w:t xml:space="preserve"> defined by the Settlor</w:t>
      </w:r>
      <w:r w:rsidRPr="005D6774">
        <w:rPr>
          <w:sz w:val="24"/>
          <w:szCs w:val="24"/>
        </w:rPr>
        <w:t>.</w:t>
      </w:r>
    </w:p>
    <w:p w14:paraId="2C4161B6" w14:textId="77777777" w:rsidR="00883149" w:rsidRPr="005D6774" w:rsidRDefault="00883149" w:rsidP="002B5509">
      <w:pPr>
        <w:tabs>
          <w:tab w:val="left" w:pos="426"/>
          <w:tab w:val="left" w:pos="1170"/>
        </w:tabs>
        <w:spacing w:line="276" w:lineRule="auto"/>
        <w:ind w:left="1170"/>
        <w:jc w:val="both"/>
        <w:rPr>
          <w:sz w:val="24"/>
          <w:szCs w:val="24"/>
        </w:rPr>
      </w:pPr>
    </w:p>
    <w:p w14:paraId="634E499F" w14:textId="77777777" w:rsidR="00883149" w:rsidRPr="001559BB" w:rsidRDefault="00883149" w:rsidP="00883149">
      <w:pPr>
        <w:numPr>
          <w:ilvl w:val="0"/>
          <w:numId w:val="23"/>
        </w:numPr>
        <w:tabs>
          <w:tab w:val="left" w:pos="426"/>
          <w:tab w:val="left" w:pos="1170"/>
        </w:tabs>
        <w:spacing w:line="360" w:lineRule="auto"/>
        <w:ind w:left="1170" w:hanging="450"/>
        <w:jc w:val="both"/>
        <w:rPr>
          <w:sz w:val="24"/>
          <w:szCs w:val="24"/>
        </w:rPr>
      </w:pPr>
      <w:r>
        <w:rPr>
          <w:sz w:val="24"/>
          <w:szCs w:val="24"/>
        </w:rPr>
        <w:t>Notwithstanding anything stated in this clause,</w:t>
      </w:r>
      <w:r w:rsidRPr="001559BB">
        <w:rPr>
          <w:sz w:val="24"/>
          <w:szCs w:val="24"/>
        </w:rPr>
        <w:t xml:space="preserve"> no Excluded Person </w:t>
      </w:r>
      <w:r w:rsidR="008C748A">
        <w:rPr>
          <w:sz w:val="24"/>
          <w:szCs w:val="24"/>
        </w:rPr>
        <w:t>can</w:t>
      </w:r>
      <w:r w:rsidRPr="001559BB">
        <w:rPr>
          <w:sz w:val="24"/>
          <w:szCs w:val="24"/>
        </w:rPr>
        <w:t xml:space="preserve"> be </w:t>
      </w:r>
      <w:r w:rsidR="008C748A">
        <w:rPr>
          <w:sz w:val="24"/>
          <w:szCs w:val="24"/>
        </w:rPr>
        <w:t>a</w:t>
      </w:r>
      <w:r w:rsidRPr="001559BB">
        <w:rPr>
          <w:sz w:val="24"/>
          <w:szCs w:val="24"/>
        </w:rPr>
        <w:t xml:space="preserve"> Protector to this Trust</w:t>
      </w:r>
      <w:bookmarkEnd w:id="123"/>
      <w:r w:rsidRPr="001559BB">
        <w:rPr>
          <w:sz w:val="24"/>
          <w:szCs w:val="24"/>
        </w:rPr>
        <w:t xml:space="preserve">. </w:t>
      </w:r>
    </w:p>
    <w:p w14:paraId="4D6B560B" w14:textId="77777777" w:rsidR="001C2A3E" w:rsidRPr="005D6774" w:rsidRDefault="001C2A3E" w:rsidP="001C2A3E">
      <w:pPr>
        <w:tabs>
          <w:tab w:val="left" w:pos="426"/>
          <w:tab w:val="left" w:pos="1170"/>
        </w:tabs>
        <w:spacing w:line="276" w:lineRule="auto"/>
        <w:ind w:left="1170"/>
        <w:jc w:val="both"/>
        <w:rPr>
          <w:sz w:val="24"/>
          <w:szCs w:val="24"/>
        </w:rPr>
      </w:pPr>
    </w:p>
    <w:p w14:paraId="29D0B273" w14:textId="77777777" w:rsidR="001C2A3E" w:rsidRPr="005D6774" w:rsidRDefault="001C2A3E" w:rsidP="001C2A3E">
      <w:pPr>
        <w:pStyle w:val="Heading1"/>
        <w:numPr>
          <w:ilvl w:val="0"/>
          <w:numId w:val="7"/>
        </w:numPr>
        <w:shd w:val="clear" w:color="auto" w:fill="FFFFFF"/>
        <w:tabs>
          <w:tab w:val="clear" w:pos="810"/>
          <w:tab w:val="left" w:pos="-90"/>
          <w:tab w:val="num" w:pos="450"/>
          <w:tab w:val="num" w:pos="990"/>
        </w:tabs>
        <w:spacing w:line="276" w:lineRule="auto"/>
        <w:ind w:left="720" w:hanging="578"/>
        <w:rPr>
          <w:sz w:val="24"/>
          <w:szCs w:val="24"/>
        </w:rPr>
      </w:pPr>
      <w:r w:rsidRPr="005D6774">
        <w:rPr>
          <w:sz w:val="24"/>
          <w:szCs w:val="24"/>
        </w:rPr>
        <w:t xml:space="preserve">POWERS AND </w:t>
      </w:r>
      <w:r w:rsidRPr="005D6774">
        <w:rPr>
          <w:bCs/>
          <w:sz w:val="24"/>
          <w:szCs w:val="24"/>
        </w:rPr>
        <w:t>FUNCTIONS</w:t>
      </w:r>
      <w:r w:rsidRPr="005D6774">
        <w:rPr>
          <w:sz w:val="24"/>
          <w:szCs w:val="24"/>
        </w:rPr>
        <w:t xml:space="preserve"> OF THE PROTECTOR</w:t>
      </w:r>
    </w:p>
    <w:p w14:paraId="465AA012" w14:textId="77777777" w:rsidR="001C2A3E" w:rsidRPr="005D6774" w:rsidRDefault="001C2A3E" w:rsidP="001C2A3E">
      <w:pPr>
        <w:shd w:val="clear" w:color="auto" w:fill="FFFFFF"/>
        <w:tabs>
          <w:tab w:val="left" w:pos="1080"/>
          <w:tab w:val="num" w:pos="1764"/>
        </w:tabs>
        <w:spacing w:line="276" w:lineRule="auto"/>
        <w:ind w:left="142"/>
        <w:jc w:val="both"/>
        <w:rPr>
          <w:sz w:val="24"/>
          <w:szCs w:val="24"/>
        </w:rPr>
      </w:pPr>
    </w:p>
    <w:p w14:paraId="1DBBB885" w14:textId="63F08B1A" w:rsidR="001C2A3E" w:rsidRPr="005D6774" w:rsidRDefault="004E0B86" w:rsidP="001C2A3E">
      <w:pPr>
        <w:shd w:val="clear" w:color="auto" w:fill="FFFFFF"/>
        <w:tabs>
          <w:tab w:val="left" w:pos="1080"/>
          <w:tab w:val="num" w:pos="1764"/>
        </w:tabs>
        <w:spacing w:line="276" w:lineRule="auto"/>
        <w:ind w:left="142"/>
        <w:jc w:val="both"/>
        <w:rPr>
          <w:sz w:val="24"/>
          <w:szCs w:val="24"/>
        </w:rPr>
      </w:pPr>
      <w:r>
        <w:rPr>
          <w:sz w:val="24"/>
          <w:szCs w:val="24"/>
        </w:rPr>
        <w:t>During the period of</w:t>
      </w:r>
      <w:r w:rsidR="00047C9A">
        <w:rPr>
          <w:sz w:val="24"/>
          <w:szCs w:val="24"/>
        </w:rPr>
        <w:t xml:space="preserve"> Incapacitation/Absence </w:t>
      </w:r>
      <w:r w:rsidR="001C2A3E" w:rsidRPr="005D6774">
        <w:rPr>
          <w:sz w:val="24"/>
          <w:szCs w:val="24"/>
        </w:rPr>
        <w:t xml:space="preserve">of the Settlor or </w:t>
      </w:r>
      <w:r w:rsidR="00EC6B88">
        <w:rPr>
          <w:sz w:val="24"/>
          <w:szCs w:val="24"/>
        </w:rPr>
        <w:t xml:space="preserve">upon </w:t>
      </w:r>
      <w:r w:rsidR="001C2A3E" w:rsidRPr="005D6774">
        <w:rPr>
          <w:sz w:val="24"/>
          <w:szCs w:val="24"/>
        </w:rPr>
        <w:t>conversion of the Trust to Irrevocable Trust</w:t>
      </w:r>
      <w:r w:rsidR="001C2A3E" w:rsidRPr="005D6774">
        <w:rPr>
          <w:b/>
          <w:i/>
          <w:sz w:val="24"/>
          <w:szCs w:val="24"/>
        </w:rPr>
        <w:t>,</w:t>
      </w:r>
      <w:r w:rsidR="001C2A3E" w:rsidRPr="005D6774">
        <w:rPr>
          <w:sz w:val="24"/>
          <w:szCs w:val="24"/>
        </w:rPr>
        <w:t xml:space="preserve"> the Protector shall have the following powers</w:t>
      </w:r>
      <w:r w:rsidR="007F0F18">
        <w:rPr>
          <w:sz w:val="24"/>
          <w:szCs w:val="24"/>
        </w:rPr>
        <w:t xml:space="preserve"> </w:t>
      </w:r>
      <w:bookmarkStart w:id="124" w:name="_Hlk9935520"/>
      <w:r w:rsidR="007F0F18">
        <w:rPr>
          <w:sz w:val="24"/>
          <w:szCs w:val="24"/>
        </w:rPr>
        <w:t>at their own instance or based on Recommendation of the Beneficiaries</w:t>
      </w:r>
      <w:bookmarkEnd w:id="124"/>
      <w:r w:rsidR="001C2A3E" w:rsidRPr="005D6774">
        <w:rPr>
          <w:sz w:val="24"/>
          <w:szCs w:val="24"/>
        </w:rPr>
        <w:t xml:space="preserve">: </w:t>
      </w:r>
    </w:p>
    <w:p w14:paraId="45A281F6" w14:textId="77777777" w:rsidR="001C2A3E" w:rsidRPr="005D6774" w:rsidRDefault="001C2A3E" w:rsidP="001C2A3E">
      <w:pPr>
        <w:shd w:val="clear" w:color="auto" w:fill="FFFFFF"/>
        <w:tabs>
          <w:tab w:val="left" w:pos="1080"/>
          <w:tab w:val="num" w:pos="1764"/>
        </w:tabs>
        <w:spacing w:line="276" w:lineRule="auto"/>
        <w:ind w:left="142"/>
        <w:jc w:val="both"/>
        <w:rPr>
          <w:sz w:val="24"/>
          <w:szCs w:val="24"/>
        </w:rPr>
      </w:pPr>
    </w:p>
    <w:p w14:paraId="06608453" w14:textId="1E155F41" w:rsidR="001C2A3E" w:rsidRPr="005D6774" w:rsidRDefault="001C2A3E" w:rsidP="001C2A3E">
      <w:pPr>
        <w:pStyle w:val="BodyText"/>
        <w:numPr>
          <w:ilvl w:val="0"/>
          <w:numId w:val="20"/>
        </w:numPr>
        <w:shd w:val="clear" w:color="auto" w:fill="FFFFFF"/>
        <w:tabs>
          <w:tab w:val="clear" w:pos="720"/>
          <w:tab w:val="clear" w:pos="1080"/>
          <w:tab w:val="num" w:pos="1620"/>
        </w:tabs>
        <w:spacing w:after="240" w:line="276" w:lineRule="auto"/>
        <w:ind w:left="1620" w:hanging="769"/>
        <w:rPr>
          <w:sz w:val="24"/>
          <w:szCs w:val="24"/>
        </w:rPr>
      </w:pPr>
      <w:r w:rsidRPr="005D6774">
        <w:rPr>
          <w:sz w:val="24"/>
          <w:szCs w:val="24"/>
        </w:rPr>
        <w:t>Advise/give Consultations to the Trustee on all matters of the Trust.</w:t>
      </w:r>
    </w:p>
    <w:p w14:paraId="3FC12258" w14:textId="77777777" w:rsidR="001C2A3E" w:rsidRPr="005D6774" w:rsidRDefault="001C2A3E" w:rsidP="001C2A3E">
      <w:pPr>
        <w:pStyle w:val="BodyText"/>
        <w:numPr>
          <w:ilvl w:val="0"/>
          <w:numId w:val="20"/>
        </w:numPr>
        <w:shd w:val="clear" w:color="auto" w:fill="FFFFFF"/>
        <w:tabs>
          <w:tab w:val="clear" w:pos="720"/>
          <w:tab w:val="clear" w:pos="1080"/>
          <w:tab w:val="num" w:pos="1620"/>
        </w:tabs>
        <w:spacing w:after="240" w:line="276" w:lineRule="auto"/>
        <w:ind w:left="1620" w:hanging="769"/>
        <w:rPr>
          <w:sz w:val="24"/>
          <w:szCs w:val="24"/>
        </w:rPr>
      </w:pPr>
      <w:r w:rsidRPr="005D6774">
        <w:rPr>
          <w:sz w:val="24"/>
          <w:szCs w:val="24"/>
        </w:rPr>
        <w:t>Advise/give Consultations on the appointment of auditors, tax consultants, solicitors, portfolio managers, real estate advisors and other professionals as may be hired from time to time by the Trustee.</w:t>
      </w:r>
    </w:p>
    <w:p w14:paraId="6F4F5AAA" w14:textId="77777777" w:rsidR="001C2A3E" w:rsidRPr="005D6774" w:rsidRDefault="001C2A3E" w:rsidP="001C2A3E">
      <w:pPr>
        <w:pStyle w:val="BodyText"/>
        <w:numPr>
          <w:ilvl w:val="0"/>
          <w:numId w:val="20"/>
        </w:numPr>
        <w:shd w:val="clear" w:color="auto" w:fill="FFFFFF"/>
        <w:tabs>
          <w:tab w:val="clear" w:pos="720"/>
          <w:tab w:val="clear" w:pos="1080"/>
          <w:tab w:val="num" w:pos="1620"/>
        </w:tabs>
        <w:spacing w:after="240" w:line="276" w:lineRule="auto"/>
        <w:ind w:left="1620" w:hanging="769"/>
        <w:rPr>
          <w:sz w:val="24"/>
          <w:szCs w:val="24"/>
        </w:rPr>
      </w:pPr>
      <w:r w:rsidRPr="005D6774">
        <w:rPr>
          <w:sz w:val="24"/>
          <w:szCs w:val="24"/>
        </w:rPr>
        <w:t>Oversee the activities of such above mentioned professionals on an annual basis by holding meetings with them.</w:t>
      </w:r>
    </w:p>
    <w:p w14:paraId="52561DA6" w14:textId="11FB5916" w:rsidR="001C2A3E" w:rsidRPr="005D6774" w:rsidRDefault="00124202" w:rsidP="001C2A3E">
      <w:pPr>
        <w:pStyle w:val="BodyText"/>
        <w:numPr>
          <w:ilvl w:val="0"/>
          <w:numId w:val="20"/>
        </w:numPr>
        <w:shd w:val="clear" w:color="auto" w:fill="FFFFFF"/>
        <w:tabs>
          <w:tab w:val="clear" w:pos="720"/>
          <w:tab w:val="clear" w:pos="1080"/>
          <w:tab w:val="num" w:pos="1620"/>
        </w:tabs>
        <w:spacing w:after="240" w:line="276" w:lineRule="auto"/>
        <w:ind w:left="1620" w:hanging="769"/>
        <w:rPr>
          <w:sz w:val="24"/>
          <w:szCs w:val="24"/>
        </w:rPr>
      </w:pPr>
      <w:bookmarkStart w:id="125" w:name="_Hlk9935878"/>
      <w:r>
        <w:rPr>
          <w:sz w:val="24"/>
          <w:szCs w:val="24"/>
        </w:rPr>
        <w:t xml:space="preserve">To seek </w:t>
      </w:r>
      <w:r w:rsidR="001C2A3E" w:rsidRPr="005D6774">
        <w:rPr>
          <w:sz w:val="24"/>
          <w:szCs w:val="24"/>
        </w:rPr>
        <w:t>timely annual reports</w:t>
      </w:r>
      <w:r w:rsidR="00CE1E57">
        <w:rPr>
          <w:sz w:val="24"/>
          <w:szCs w:val="24"/>
        </w:rPr>
        <w:t xml:space="preserve"> and information with respect to functioning of the Trust</w:t>
      </w:r>
      <w:r>
        <w:rPr>
          <w:sz w:val="24"/>
          <w:szCs w:val="24"/>
        </w:rPr>
        <w:t>.</w:t>
      </w:r>
      <w:r w:rsidR="001C2A3E" w:rsidRPr="005D6774">
        <w:rPr>
          <w:sz w:val="24"/>
          <w:szCs w:val="24"/>
        </w:rPr>
        <w:t xml:space="preserve"> </w:t>
      </w:r>
    </w:p>
    <w:bookmarkEnd w:id="125"/>
    <w:p w14:paraId="4CBC46BD" w14:textId="77777777" w:rsidR="001C2A3E" w:rsidRPr="005D6774" w:rsidRDefault="001C2A3E" w:rsidP="001C2A3E">
      <w:pPr>
        <w:pStyle w:val="BodyText"/>
        <w:numPr>
          <w:ilvl w:val="0"/>
          <w:numId w:val="20"/>
        </w:numPr>
        <w:shd w:val="clear" w:color="auto" w:fill="FFFFFF"/>
        <w:tabs>
          <w:tab w:val="clear" w:pos="720"/>
          <w:tab w:val="clear" w:pos="1080"/>
          <w:tab w:val="num" w:pos="1620"/>
        </w:tabs>
        <w:spacing w:after="240" w:line="276" w:lineRule="auto"/>
        <w:ind w:left="1620" w:hanging="769"/>
        <w:rPr>
          <w:sz w:val="24"/>
          <w:szCs w:val="24"/>
        </w:rPr>
      </w:pPr>
      <w:r w:rsidRPr="005D6774">
        <w:rPr>
          <w:sz w:val="24"/>
          <w:szCs w:val="24"/>
        </w:rPr>
        <w:t>Advise/ give Consultations to the Trustee in respect of removal of any of such professionals.</w:t>
      </w:r>
    </w:p>
    <w:p w14:paraId="6DF2ADE7" w14:textId="1F25397F" w:rsidR="001C2A3E" w:rsidRPr="005D6774" w:rsidRDefault="00124202" w:rsidP="001C2A3E">
      <w:pPr>
        <w:pStyle w:val="BodyText"/>
        <w:numPr>
          <w:ilvl w:val="0"/>
          <w:numId w:val="20"/>
        </w:numPr>
        <w:shd w:val="clear" w:color="auto" w:fill="FFFFFF"/>
        <w:tabs>
          <w:tab w:val="clear" w:pos="720"/>
          <w:tab w:val="clear" w:pos="1080"/>
          <w:tab w:val="num" w:pos="1620"/>
        </w:tabs>
        <w:spacing w:after="240" w:line="276" w:lineRule="auto"/>
        <w:ind w:left="1620" w:hanging="769"/>
        <w:rPr>
          <w:sz w:val="24"/>
          <w:szCs w:val="24"/>
        </w:rPr>
      </w:pPr>
      <w:bookmarkStart w:id="126" w:name="_Hlk9935927"/>
      <w:r w:rsidRPr="005D6774">
        <w:rPr>
          <w:sz w:val="24"/>
          <w:szCs w:val="24"/>
        </w:rPr>
        <w:t xml:space="preserve">Advise/give Consultations </w:t>
      </w:r>
      <w:r>
        <w:rPr>
          <w:sz w:val="24"/>
          <w:szCs w:val="24"/>
        </w:rPr>
        <w:t xml:space="preserve">in respect of </w:t>
      </w:r>
      <w:r w:rsidRPr="005D6774">
        <w:rPr>
          <w:sz w:val="24"/>
          <w:szCs w:val="24"/>
        </w:rPr>
        <w:t xml:space="preserve">appointment </w:t>
      </w:r>
      <w:r w:rsidR="001C2A3E" w:rsidRPr="005D6774">
        <w:rPr>
          <w:sz w:val="24"/>
          <w:szCs w:val="24"/>
        </w:rPr>
        <w:t>of  director</w:t>
      </w:r>
      <w:r>
        <w:rPr>
          <w:sz w:val="24"/>
          <w:szCs w:val="24"/>
        </w:rPr>
        <w:t>s</w:t>
      </w:r>
      <w:r w:rsidR="001C2A3E" w:rsidRPr="005D6774">
        <w:rPr>
          <w:sz w:val="24"/>
          <w:szCs w:val="24"/>
        </w:rPr>
        <w:t xml:space="preserve"> on the board </w:t>
      </w:r>
      <w:r>
        <w:rPr>
          <w:sz w:val="24"/>
          <w:szCs w:val="24"/>
        </w:rPr>
        <w:t>or any representative with regard to shareholding of</w:t>
      </w:r>
      <w:r w:rsidR="001C2A3E" w:rsidRPr="005D6774">
        <w:rPr>
          <w:sz w:val="24"/>
          <w:szCs w:val="24"/>
        </w:rPr>
        <w:t xml:space="preserve"> any unlisted/listed company </w:t>
      </w:r>
      <w:r>
        <w:rPr>
          <w:sz w:val="24"/>
          <w:szCs w:val="24"/>
        </w:rPr>
        <w:t>forming part of Trust Property</w:t>
      </w:r>
      <w:r w:rsidR="001C2A3E" w:rsidRPr="005D6774">
        <w:rPr>
          <w:sz w:val="24"/>
          <w:szCs w:val="24"/>
        </w:rPr>
        <w:t>.</w:t>
      </w:r>
    </w:p>
    <w:bookmarkEnd w:id="126"/>
    <w:p w14:paraId="1C1D7D22" w14:textId="274CCFA9" w:rsidR="001C2A3E" w:rsidRPr="005D6774" w:rsidRDefault="001C2A3E" w:rsidP="001C2A3E">
      <w:pPr>
        <w:pStyle w:val="BodyText"/>
        <w:numPr>
          <w:ilvl w:val="0"/>
          <w:numId w:val="20"/>
        </w:numPr>
        <w:shd w:val="clear" w:color="auto" w:fill="FFFFFF"/>
        <w:tabs>
          <w:tab w:val="clear" w:pos="720"/>
          <w:tab w:val="clear" w:pos="1080"/>
          <w:tab w:val="num" w:pos="1620"/>
        </w:tabs>
        <w:spacing w:after="240" w:line="276" w:lineRule="auto"/>
        <w:ind w:left="1620" w:hanging="769"/>
        <w:rPr>
          <w:sz w:val="24"/>
          <w:szCs w:val="24"/>
        </w:rPr>
      </w:pPr>
      <w:r w:rsidRPr="005D6774">
        <w:rPr>
          <w:sz w:val="24"/>
          <w:szCs w:val="24"/>
        </w:rPr>
        <w:t xml:space="preserve">Identify </w:t>
      </w:r>
      <w:bookmarkStart w:id="127" w:name="_Hlk9935949"/>
      <w:r w:rsidR="007F0F18">
        <w:rPr>
          <w:sz w:val="24"/>
          <w:szCs w:val="24"/>
        </w:rPr>
        <w:t>instances</w:t>
      </w:r>
      <w:bookmarkEnd w:id="127"/>
      <w:r w:rsidR="007F0F18">
        <w:rPr>
          <w:sz w:val="24"/>
          <w:szCs w:val="24"/>
        </w:rPr>
        <w:t xml:space="preserve"> </w:t>
      </w:r>
      <w:r w:rsidRPr="005D6774">
        <w:rPr>
          <w:sz w:val="24"/>
          <w:szCs w:val="24"/>
        </w:rPr>
        <w:t xml:space="preserve">and advise </w:t>
      </w:r>
      <w:bookmarkStart w:id="128" w:name="_Hlk9935959"/>
      <w:r w:rsidR="007F0F18">
        <w:rPr>
          <w:sz w:val="24"/>
          <w:szCs w:val="24"/>
        </w:rPr>
        <w:t xml:space="preserve">the Trustee </w:t>
      </w:r>
      <w:bookmarkEnd w:id="128"/>
      <w:r w:rsidRPr="005D6774">
        <w:rPr>
          <w:sz w:val="24"/>
          <w:szCs w:val="24"/>
        </w:rPr>
        <w:t>on the matters concerning distribution of income and gains to the Beneficiaries limited to the then governing distribution guidelines provided by the Settlor in writing in her Letter of Wishes</w:t>
      </w:r>
      <w:r w:rsidR="00DE7EE6">
        <w:rPr>
          <w:sz w:val="24"/>
          <w:szCs w:val="24"/>
        </w:rPr>
        <w:t xml:space="preserve">. </w:t>
      </w:r>
      <w:r w:rsidR="00734A9F">
        <w:rPr>
          <w:sz w:val="24"/>
          <w:szCs w:val="24"/>
        </w:rPr>
        <w:t xml:space="preserve">or vide a written letter. </w:t>
      </w:r>
    </w:p>
    <w:p w14:paraId="3256447D" w14:textId="77777777" w:rsidR="001C2A3E" w:rsidRPr="005D6774" w:rsidRDefault="001C2A3E" w:rsidP="001C2A3E">
      <w:pPr>
        <w:spacing w:line="276" w:lineRule="auto"/>
        <w:jc w:val="both"/>
        <w:rPr>
          <w:sz w:val="24"/>
          <w:szCs w:val="24"/>
        </w:rPr>
      </w:pPr>
    </w:p>
    <w:p w14:paraId="328E3FA9" w14:textId="183C82DC" w:rsidR="001C2A3E" w:rsidRPr="005D6774" w:rsidRDefault="00A01BFD" w:rsidP="001C2A3E">
      <w:pPr>
        <w:pStyle w:val="Heading1"/>
        <w:numPr>
          <w:ilvl w:val="0"/>
          <w:numId w:val="7"/>
        </w:numPr>
        <w:shd w:val="clear" w:color="auto" w:fill="FFFFFF"/>
        <w:tabs>
          <w:tab w:val="clear" w:pos="810"/>
          <w:tab w:val="left" w:pos="-90"/>
          <w:tab w:val="num" w:pos="450"/>
          <w:tab w:val="num" w:pos="990"/>
        </w:tabs>
        <w:spacing w:line="276" w:lineRule="auto"/>
        <w:ind w:left="720" w:hanging="578"/>
        <w:rPr>
          <w:bCs/>
          <w:sz w:val="24"/>
          <w:szCs w:val="24"/>
        </w:rPr>
      </w:pPr>
      <w:r>
        <w:rPr>
          <w:bCs/>
          <w:sz w:val="24"/>
          <w:szCs w:val="24"/>
        </w:rPr>
        <w:t xml:space="preserve">TERM OF THE </w:t>
      </w:r>
      <w:r w:rsidR="001C2A3E" w:rsidRPr="005D6774">
        <w:rPr>
          <w:bCs/>
          <w:sz w:val="24"/>
          <w:szCs w:val="24"/>
        </w:rPr>
        <w:t>PROTECTOR</w:t>
      </w:r>
      <w:r w:rsidR="001C2A3E" w:rsidRPr="005D6774">
        <w:rPr>
          <w:b w:val="0"/>
          <w:bCs/>
          <w:sz w:val="24"/>
          <w:szCs w:val="24"/>
        </w:rPr>
        <w:t xml:space="preserve"> </w:t>
      </w:r>
      <w:r w:rsidR="001C2A3E" w:rsidRPr="005D6774">
        <w:rPr>
          <w:sz w:val="24"/>
          <w:szCs w:val="24"/>
        </w:rPr>
        <w:t xml:space="preserve"> </w:t>
      </w:r>
    </w:p>
    <w:p w14:paraId="162CFE7A" w14:textId="77777777" w:rsidR="001C2A3E" w:rsidRPr="005D6774" w:rsidRDefault="001C2A3E" w:rsidP="001C2A3E">
      <w:pPr>
        <w:shd w:val="clear" w:color="auto" w:fill="FFFFFF"/>
        <w:spacing w:line="276" w:lineRule="auto"/>
        <w:ind w:left="142"/>
        <w:jc w:val="both"/>
        <w:rPr>
          <w:sz w:val="24"/>
          <w:szCs w:val="24"/>
        </w:rPr>
      </w:pPr>
    </w:p>
    <w:p w14:paraId="572B5E1E" w14:textId="6474F222" w:rsidR="001C2A3E" w:rsidRPr="005D6774" w:rsidRDefault="00A01BFD" w:rsidP="001C2A3E">
      <w:pPr>
        <w:shd w:val="clear" w:color="auto" w:fill="FFFFFF"/>
        <w:spacing w:line="276" w:lineRule="auto"/>
        <w:ind w:left="142"/>
        <w:jc w:val="both"/>
        <w:rPr>
          <w:sz w:val="24"/>
          <w:szCs w:val="24"/>
        </w:rPr>
      </w:pPr>
      <w:bookmarkStart w:id="129" w:name="_Hlk9936033"/>
      <w:r>
        <w:rPr>
          <w:sz w:val="24"/>
          <w:szCs w:val="24"/>
        </w:rPr>
        <w:lastRenderedPageBreak/>
        <w:t>The Term of a person appointed as a Protector</w:t>
      </w:r>
      <w:r w:rsidR="001C2A3E" w:rsidRPr="005D6774">
        <w:rPr>
          <w:sz w:val="24"/>
          <w:szCs w:val="24"/>
        </w:rPr>
        <w:t xml:space="preserve"> </w:t>
      </w:r>
      <w:bookmarkEnd w:id="129"/>
      <w:r w:rsidR="001C2A3E" w:rsidRPr="005D6774">
        <w:rPr>
          <w:sz w:val="24"/>
          <w:szCs w:val="24"/>
        </w:rPr>
        <w:t>shall cease to be a ‘Protector’ on the occurrence of any of the following events:</w:t>
      </w:r>
    </w:p>
    <w:p w14:paraId="35C68FE6" w14:textId="77777777" w:rsidR="001C2A3E" w:rsidRPr="005D6774" w:rsidRDefault="001C2A3E" w:rsidP="001C2A3E">
      <w:pPr>
        <w:shd w:val="clear" w:color="auto" w:fill="FFFFFF"/>
        <w:spacing w:line="276" w:lineRule="auto"/>
        <w:ind w:left="142"/>
        <w:jc w:val="both"/>
        <w:rPr>
          <w:sz w:val="24"/>
          <w:szCs w:val="24"/>
        </w:rPr>
      </w:pPr>
    </w:p>
    <w:p w14:paraId="1D8B2CB8" w14:textId="62D5495F" w:rsidR="001C2A3E" w:rsidRPr="005D6774" w:rsidRDefault="001C2A3E" w:rsidP="001C2A3E">
      <w:pPr>
        <w:numPr>
          <w:ilvl w:val="1"/>
          <w:numId w:val="12"/>
        </w:numPr>
        <w:shd w:val="clear" w:color="auto" w:fill="FFFFFF"/>
        <w:spacing w:line="276" w:lineRule="auto"/>
        <w:ind w:left="1134" w:hanging="567"/>
        <w:jc w:val="both"/>
        <w:rPr>
          <w:sz w:val="24"/>
          <w:szCs w:val="24"/>
        </w:rPr>
      </w:pPr>
      <w:bookmarkStart w:id="130" w:name="_Hlk9936108"/>
      <w:r w:rsidRPr="005D6774">
        <w:rPr>
          <w:sz w:val="24"/>
          <w:szCs w:val="24"/>
        </w:rPr>
        <w:t xml:space="preserve">on his/her </w:t>
      </w:r>
      <w:r w:rsidR="009E0285" w:rsidRPr="005D6774">
        <w:rPr>
          <w:sz w:val="24"/>
          <w:szCs w:val="24"/>
        </w:rPr>
        <w:t>Incapacitation</w:t>
      </w:r>
      <w:r w:rsidR="00285262">
        <w:t>/</w:t>
      </w:r>
      <w:r w:rsidR="00285262" w:rsidRPr="000A3EF6">
        <w:t xml:space="preserve"> </w:t>
      </w:r>
      <w:r w:rsidR="00285262" w:rsidRPr="00456E19">
        <w:rPr>
          <w:sz w:val="24"/>
          <w:szCs w:val="24"/>
        </w:rPr>
        <w:t>Absence</w:t>
      </w:r>
      <w:r w:rsidR="009E0285" w:rsidRPr="005D6774">
        <w:rPr>
          <w:sz w:val="24"/>
          <w:szCs w:val="24"/>
        </w:rPr>
        <w:t xml:space="preserve"> </w:t>
      </w:r>
      <w:r w:rsidR="009E0285">
        <w:rPr>
          <w:sz w:val="24"/>
          <w:szCs w:val="24"/>
        </w:rPr>
        <w:t xml:space="preserve">or </w:t>
      </w:r>
      <w:r w:rsidRPr="005D6774">
        <w:rPr>
          <w:sz w:val="24"/>
          <w:szCs w:val="24"/>
        </w:rPr>
        <w:t>d</w:t>
      </w:r>
      <w:r w:rsidR="00C919F3">
        <w:rPr>
          <w:sz w:val="24"/>
          <w:szCs w:val="24"/>
        </w:rPr>
        <w:t>emise</w:t>
      </w:r>
      <w:bookmarkEnd w:id="130"/>
      <w:r w:rsidRPr="005D6774">
        <w:rPr>
          <w:sz w:val="24"/>
          <w:szCs w:val="24"/>
        </w:rPr>
        <w:t>, if the Protector is an individual; or</w:t>
      </w:r>
    </w:p>
    <w:p w14:paraId="7F3F513A" w14:textId="77777777" w:rsidR="001C2A3E" w:rsidRPr="005D6774" w:rsidRDefault="001C2A3E" w:rsidP="001C2A3E">
      <w:pPr>
        <w:numPr>
          <w:ilvl w:val="1"/>
          <w:numId w:val="12"/>
        </w:numPr>
        <w:shd w:val="clear" w:color="auto" w:fill="FFFFFF"/>
        <w:spacing w:line="276" w:lineRule="auto"/>
        <w:ind w:left="1134" w:hanging="567"/>
        <w:jc w:val="both"/>
        <w:rPr>
          <w:sz w:val="24"/>
          <w:szCs w:val="24"/>
        </w:rPr>
      </w:pPr>
      <w:r w:rsidRPr="005D6774">
        <w:rPr>
          <w:sz w:val="24"/>
          <w:szCs w:val="24"/>
        </w:rPr>
        <w:t>its non-existence, if the Protector is an entity; or</w:t>
      </w:r>
    </w:p>
    <w:p w14:paraId="3B1C1BBA" w14:textId="02A18593" w:rsidR="001C2A3E" w:rsidRPr="005D6774" w:rsidRDefault="001C2A3E" w:rsidP="001C2A3E">
      <w:pPr>
        <w:numPr>
          <w:ilvl w:val="1"/>
          <w:numId w:val="12"/>
        </w:numPr>
        <w:shd w:val="clear" w:color="auto" w:fill="FFFFFF"/>
        <w:spacing w:line="276" w:lineRule="auto"/>
        <w:ind w:left="1134" w:hanging="567"/>
        <w:jc w:val="both"/>
        <w:rPr>
          <w:sz w:val="24"/>
          <w:szCs w:val="24"/>
        </w:rPr>
      </w:pPr>
      <w:r w:rsidRPr="005D6774">
        <w:rPr>
          <w:sz w:val="24"/>
          <w:szCs w:val="24"/>
        </w:rPr>
        <w:t xml:space="preserve">if he/ she/it is Unfit to act so or </w:t>
      </w:r>
      <w:bookmarkStart w:id="131" w:name="_Hlk10114664"/>
      <w:bookmarkStart w:id="132" w:name="_Hlk9936142"/>
      <w:r w:rsidR="000440DB">
        <w:rPr>
          <w:sz w:val="24"/>
          <w:szCs w:val="24"/>
        </w:rPr>
        <w:t>has been designated as an Excluded Person</w:t>
      </w:r>
      <w:bookmarkEnd w:id="131"/>
      <w:bookmarkEnd w:id="132"/>
      <w:r w:rsidRPr="005D6774">
        <w:rPr>
          <w:sz w:val="24"/>
          <w:szCs w:val="24"/>
        </w:rPr>
        <w:t>; or</w:t>
      </w:r>
    </w:p>
    <w:p w14:paraId="40607993" w14:textId="77777777" w:rsidR="001C2A3E" w:rsidRPr="005D6774" w:rsidRDefault="001C2A3E" w:rsidP="001C2A3E">
      <w:pPr>
        <w:numPr>
          <w:ilvl w:val="1"/>
          <w:numId w:val="12"/>
        </w:numPr>
        <w:shd w:val="clear" w:color="auto" w:fill="FFFFFF"/>
        <w:spacing w:line="276" w:lineRule="auto"/>
        <w:ind w:left="1134" w:hanging="567"/>
        <w:jc w:val="both"/>
        <w:rPr>
          <w:sz w:val="24"/>
          <w:szCs w:val="24"/>
        </w:rPr>
      </w:pPr>
      <w:r w:rsidRPr="005D6774">
        <w:rPr>
          <w:sz w:val="24"/>
          <w:szCs w:val="24"/>
        </w:rPr>
        <w:t xml:space="preserve">If removed in the manner provided in this Deed or in the Letter of Wishes of the Settlor; or </w:t>
      </w:r>
    </w:p>
    <w:p w14:paraId="5024CF6C" w14:textId="77777777" w:rsidR="001C2A3E" w:rsidRPr="005D6774" w:rsidRDefault="001C2A3E" w:rsidP="001C2A3E">
      <w:pPr>
        <w:numPr>
          <w:ilvl w:val="1"/>
          <w:numId w:val="12"/>
        </w:numPr>
        <w:shd w:val="clear" w:color="auto" w:fill="FFFFFF"/>
        <w:spacing w:line="276" w:lineRule="auto"/>
        <w:ind w:left="1134" w:hanging="567"/>
        <w:jc w:val="both"/>
        <w:rPr>
          <w:sz w:val="24"/>
          <w:szCs w:val="24"/>
        </w:rPr>
      </w:pPr>
      <w:r w:rsidRPr="005D6774">
        <w:rPr>
          <w:sz w:val="24"/>
          <w:szCs w:val="24"/>
        </w:rPr>
        <w:t>On his/her/its resignation. Such resignation shall be effected by giving a 60 days written notice of his/her/its intention to resign to the Trustee. The resignation shall take effect as of the date decided by the Trustee.</w:t>
      </w:r>
    </w:p>
    <w:p w14:paraId="2F3645F7" w14:textId="77777777" w:rsidR="001C2A3E" w:rsidRPr="005D6774" w:rsidRDefault="001C2A3E" w:rsidP="001C2A3E">
      <w:pPr>
        <w:shd w:val="clear" w:color="auto" w:fill="FFFFFF"/>
        <w:spacing w:line="276" w:lineRule="auto"/>
        <w:jc w:val="both"/>
        <w:rPr>
          <w:sz w:val="24"/>
          <w:szCs w:val="24"/>
        </w:rPr>
      </w:pPr>
    </w:p>
    <w:p w14:paraId="5026E581" w14:textId="77777777" w:rsidR="001C2A3E" w:rsidRPr="005D6774" w:rsidRDefault="001C2A3E" w:rsidP="001C2A3E">
      <w:pPr>
        <w:pStyle w:val="Heading1"/>
        <w:numPr>
          <w:ilvl w:val="0"/>
          <w:numId w:val="7"/>
        </w:numPr>
        <w:shd w:val="clear" w:color="auto" w:fill="FFFFFF"/>
        <w:tabs>
          <w:tab w:val="clear" w:pos="810"/>
          <w:tab w:val="left" w:pos="-90"/>
          <w:tab w:val="num" w:pos="450"/>
          <w:tab w:val="num" w:pos="990"/>
        </w:tabs>
        <w:spacing w:line="276" w:lineRule="auto"/>
        <w:ind w:left="720" w:hanging="578"/>
        <w:rPr>
          <w:bCs/>
          <w:sz w:val="24"/>
          <w:szCs w:val="24"/>
        </w:rPr>
      </w:pPr>
      <w:r w:rsidRPr="005D6774">
        <w:rPr>
          <w:bCs/>
          <w:sz w:val="24"/>
          <w:szCs w:val="24"/>
        </w:rPr>
        <w:t>LIABILITY OF PROTECTOR</w:t>
      </w:r>
      <w:r w:rsidRPr="005D6774">
        <w:rPr>
          <w:sz w:val="24"/>
          <w:szCs w:val="24"/>
        </w:rPr>
        <w:t xml:space="preserve"> </w:t>
      </w:r>
    </w:p>
    <w:p w14:paraId="7F3F585B" w14:textId="77777777" w:rsidR="001C2A3E" w:rsidRPr="005D6774" w:rsidRDefault="001C2A3E" w:rsidP="001C2A3E">
      <w:pPr>
        <w:shd w:val="clear" w:color="auto" w:fill="FFFFFF"/>
        <w:tabs>
          <w:tab w:val="left" w:pos="1080"/>
          <w:tab w:val="num" w:pos="1764"/>
        </w:tabs>
        <w:spacing w:line="276" w:lineRule="auto"/>
        <w:ind w:left="142"/>
        <w:jc w:val="both"/>
        <w:rPr>
          <w:sz w:val="24"/>
          <w:szCs w:val="24"/>
        </w:rPr>
      </w:pPr>
    </w:p>
    <w:p w14:paraId="3C2D9ABD" w14:textId="77777777" w:rsidR="001C2A3E" w:rsidRPr="005D6774" w:rsidRDefault="001C2A3E" w:rsidP="001C2A3E">
      <w:pPr>
        <w:shd w:val="clear" w:color="auto" w:fill="FFFFFF"/>
        <w:tabs>
          <w:tab w:val="left" w:pos="1080"/>
          <w:tab w:val="num" w:pos="1764"/>
        </w:tabs>
        <w:spacing w:line="276" w:lineRule="auto"/>
        <w:ind w:left="142"/>
        <w:jc w:val="both"/>
        <w:rPr>
          <w:sz w:val="24"/>
          <w:szCs w:val="24"/>
        </w:rPr>
      </w:pPr>
      <w:r w:rsidRPr="005D6774">
        <w:rPr>
          <w:sz w:val="24"/>
          <w:szCs w:val="24"/>
        </w:rPr>
        <w:t>The Protector shall not be liable for any Reasonable Acts undertaken for bona fide purposes by the Protector in accordance with the Trust Deed with due care, caution and conducted with due diligence expected from a Protector. The Protector shall not be liable for any loss to the Trust Property unless such loss shall result from his/her/its actual fraud/illegal, willful misconduct or gross negligence.</w:t>
      </w:r>
    </w:p>
    <w:p w14:paraId="3C960BEB" w14:textId="77777777" w:rsidR="001C2A3E" w:rsidRDefault="001C2A3E" w:rsidP="001C2A3E">
      <w:pPr>
        <w:pStyle w:val="Hanging1"/>
        <w:spacing w:line="276" w:lineRule="auto"/>
        <w:ind w:left="1080"/>
      </w:pPr>
    </w:p>
    <w:p w14:paraId="6354063E" w14:textId="77777777" w:rsidR="004F3EAA" w:rsidRPr="005D6774" w:rsidRDefault="004F3EAA" w:rsidP="001C2A3E">
      <w:pPr>
        <w:pStyle w:val="Hanging1"/>
        <w:spacing w:line="276" w:lineRule="auto"/>
        <w:ind w:left="1080"/>
      </w:pPr>
    </w:p>
    <w:p w14:paraId="29806A7E" w14:textId="77777777" w:rsidR="001C2A3E" w:rsidRPr="005D6774" w:rsidRDefault="001C2A3E" w:rsidP="001C2A3E">
      <w:pPr>
        <w:pStyle w:val="Heading1"/>
        <w:numPr>
          <w:ilvl w:val="0"/>
          <w:numId w:val="26"/>
        </w:numPr>
        <w:spacing w:line="276" w:lineRule="auto"/>
        <w:rPr>
          <w:sz w:val="24"/>
          <w:szCs w:val="24"/>
        </w:rPr>
      </w:pPr>
      <w:r w:rsidRPr="005D6774">
        <w:rPr>
          <w:sz w:val="24"/>
          <w:szCs w:val="24"/>
        </w:rPr>
        <w:t>THE TRUSTEE</w:t>
      </w:r>
    </w:p>
    <w:p w14:paraId="3E8221D1" w14:textId="77777777" w:rsidR="001C2A3E" w:rsidRPr="005D6774" w:rsidRDefault="001C2A3E" w:rsidP="001C2A3E">
      <w:pPr>
        <w:pStyle w:val="Hanging1"/>
        <w:spacing w:line="276" w:lineRule="auto"/>
      </w:pPr>
    </w:p>
    <w:p w14:paraId="215811B0" w14:textId="77777777" w:rsidR="001C2A3E" w:rsidRPr="005D6774" w:rsidRDefault="001C2A3E" w:rsidP="001C2A3E">
      <w:pPr>
        <w:pStyle w:val="Hanging1"/>
        <w:spacing w:line="276" w:lineRule="auto"/>
      </w:pPr>
      <w:r w:rsidRPr="005D6774">
        <w:t>The Trustee hereby declares that it shall hold the Trust Property UPON TRUST for the Beneficiaries of the Trust.</w:t>
      </w:r>
    </w:p>
    <w:p w14:paraId="4AAB60B5" w14:textId="77777777" w:rsidR="001C2A3E" w:rsidRPr="005D6774" w:rsidRDefault="001C2A3E" w:rsidP="001C2A3E">
      <w:pPr>
        <w:pStyle w:val="Hanging1"/>
        <w:spacing w:line="276" w:lineRule="auto"/>
      </w:pPr>
    </w:p>
    <w:p w14:paraId="2BA9DC71" w14:textId="77777777" w:rsidR="001C2A3E" w:rsidRPr="005D6774" w:rsidRDefault="001C2A3E" w:rsidP="001C2A3E">
      <w:pPr>
        <w:numPr>
          <w:ilvl w:val="1"/>
          <w:numId w:val="8"/>
        </w:numPr>
        <w:shd w:val="clear" w:color="auto" w:fill="FFFFFF"/>
        <w:tabs>
          <w:tab w:val="clear" w:pos="1571"/>
          <w:tab w:val="num" w:pos="450"/>
        </w:tabs>
        <w:spacing w:line="276" w:lineRule="auto"/>
        <w:ind w:left="720" w:hanging="630"/>
        <w:jc w:val="both"/>
        <w:rPr>
          <w:b/>
          <w:sz w:val="24"/>
          <w:szCs w:val="24"/>
        </w:rPr>
      </w:pPr>
      <w:bookmarkStart w:id="133" w:name="_Ref239832214"/>
      <w:bookmarkStart w:id="134" w:name="_Ref239832203"/>
      <w:r w:rsidRPr="005D6774">
        <w:rPr>
          <w:b/>
          <w:sz w:val="24"/>
          <w:szCs w:val="24"/>
        </w:rPr>
        <w:t>NAME OF THE TRUSTEE</w:t>
      </w:r>
      <w:bookmarkEnd w:id="133"/>
    </w:p>
    <w:p w14:paraId="2E7AA8FA" w14:textId="77777777" w:rsidR="001C2A3E" w:rsidRPr="005D6774" w:rsidRDefault="001C2A3E" w:rsidP="001C2A3E">
      <w:pPr>
        <w:shd w:val="clear" w:color="auto" w:fill="FFFFFF"/>
        <w:tabs>
          <w:tab w:val="left" w:pos="1080"/>
          <w:tab w:val="num" w:pos="1764"/>
        </w:tabs>
        <w:spacing w:line="276" w:lineRule="auto"/>
        <w:ind w:left="142"/>
        <w:jc w:val="both"/>
        <w:rPr>
          <w:sz w:val="24"/>
          <w:szCs w:val="24"/>
        </w:rPr>
      </w:pPr>
    </w:p>
    <w:p w14:paraId="32B15510" w14:textId="04794A46" w:rsidR="001C2A3E" w:rsidRPr="005D6774" w:rsidRDefault="001C2A3E" w:rsidP="001C2A3E">
      <w:pPr>
        <w:shd w:val="clear" w:color="auto" w:fill="FFFFFF"/>
        <w:tabs>
          <w:tab w:val="left" w:pos="1080"/>
          <w:tab w:val="num" w:pos="1764"/>
        </w:tabs>
        <w:spacing w:line="276" w:lineRule="auto"/>
        <w:ind w:left="142"/>
        <w:jc w:val="both"/>
        <w:rPr>
          <w:sz w:val="24"/>
          <w:szCs w:val="24"/>
        </w:rPr>
      </w:pPr>
      <w:r w:rsidRPr="005D6774">
        <w:rPr>
          <w:sz w:val="24"/>
          <w:szCs w:val="24"/>
        </w:rPr>
        <w:t xml:space="preserve">The Initial Trustee of the Trust shall be </w:t>
      </w:r>
      <w:r w:rsidR="0045396C">
        <w:rPr>
          <w:b/>
          <w:i/>
          <w:sz w:val="24"/>
          <w:szCs w:val="24"/>
        </w:rPr>
        <w:t>360 ONE</w:t>
      </w:r>
      <w:r w:rsidRPr="005D6774">
        <w:rPr>
          <w:b/>
          <w:i/>
          <w:sz w:val="24"/>
          <w:szCs w:val="24"/>
        </w:rPr>
        <w:t xml:space="preserve"> Investment Adviser and Trustee Services Limited.</w:t>
      </w:r>
    </w:p>
    <w:p w14:paraId="58192346" w14:textId="77777777" w:rsidR="001C2A3E" w:rsidRDefault="001C2A3E" w:rsidP="001C2A3E">
      <w:pPr>
        <w:shd w:val="clear" w:color="auto" w:fill="FFFFFF"/>
        <w:spacing w:line="276" w:lineRule="auto"/>
        <w:jc w:val="both"/>
        <w:rPr>
          <w:sz w:val="24"/>
          <w:szCs w:val="24"/>
        </w:rPr>
      </w:pPr>
    </w:p>
    <w:p w14:paraId="576B13D0" w14:textId="77777777" w:rsidR="00B82CD6" w:rsidRPr="005D6774" w:rsidRDefault="00B82CD6" w:rsidP="001C2A3E">
      <w:pPr>
        <w:shd w:val="clear" w:color="auto" w:fill="FFFFFF"/>
        <w:spacing w:line="276" w:lineRule="auto"/>
        <w:jc w:val="both"/>
        <w:rPr>
          <w:sz w:val="24"/>
          <w:szCs w:val="24"/>
        </w:rPr>
      </w:pPr>
    </w:p>
    <w:p w14:paraId="41E3F52B" w14:textId="77777777" w:rsidR="001C2A3E" w:rsidRPr="005D6774" w:rsidRDefault="001C2A3E" w:rsidP="001C2A3E">
      <w:pPr>
        <w:numPr>
          <w:ilvl w:val="1"/>
          <w:numId w:val="8"/>
        </w:numPr>
        <w:shd w:val="clear" w:color="auto" w:fill="FFFFFF"/>
        <w:tabs>
          <w:tab w:val="clear" w:pos="1571"/>
          <w:tab w:val="num" w:pos="450"/>
        </w:tabs>
        <w:spacing w:line="276" w:lineRule="auto"/>
        <w:ind w:left="720" w:hanging="630"/>
        <w:jc w:val="both"/>
        <w:rPr>
          <w:sz w:val="24"/>
          <w:szCs w:val="24"/>
        </w:rPr>
      </w:pPr>
      <w:r w:rsidRPr="005D6774">
        <w:rPr>
          <w:b/>
          <w:sz w:val="24"/>
          <w:szCs w:val="24"/>
        </w:rPr>
        <w:t>POWERS AND FUNCTIONS</w:t>
      </w:r>
      <w:r w:rsidRPr="005D6774">
        <w:rPr>
          <w:sz w:val="24"/>
          <w:szCs w:val="24"/>
        </w:rPr>
        <w:t xml:space="preserve"> </w:t>
      </w:r>
      <w:r w:rsidRPr="005D6774">
        <w:rPr>
          <w:b/>
          <w:sz w:val="24"/>
          <w:szCs w:val="24"/>
        </w:rPr>
        <w:t>OF TRUSTEE</w:t>
      </w:r>
    </w:p>
    <w:p w14:paraId="61414DF5" w14:textId="77777777" w:rsidR="001C2A3E" w:rsidRPr="005D6774" w:rsidRDefault="001C2A3E" w:rsidP="001C2A3E">
      <w:pPr>
        <w:shd w:val="clear" w:color="auto" w:fill="FFFFFF"/>
        <w:spacing w:line="276" w:lineRule="auto"/>
        <w:ind w:left="142"/>
        <w:jc w:val="both"/>
        <w:rPr>
          <w:sz w:val="24"/>
          <w:szCs w:val="24"/>
        </w:rPr>
      </w:pPr>
    </w:p>
    <w:p w14:paraId="215899F4" w14:textId="77777777" w:rsidR="001C2A3E" w:rsidRPr="003225DF" w:rsidRDefault="001C2A3E" w:rsidP="001C2A3E">
      <w:pPr>
        <w:shd w:val="clear" w:color="auto" w:fill="FFFFFF"/>
        <w:spacing w:line="276" w:lineRule="auto"/>
        <w:ind w:left="142"/>
        <w:jc w:val="both"/>
        <w:rPr>
          <w:sz w:val="24"/>
          <w:szCs w:val="24"/>
        </w:rPr>
      </w:pPr>
      <w:r w:rsidRPr="005D6774">
        <w:rPr>
          <w:sz w:val="24"/>
          <w:szCs w:val="24"/>
        </w:rPr>
        <w:t>The “</w:t>
      </w:r>
      <w:r w:rsidRPr="003225DF">
        <w:rPr>
          <w:sz w:val="24"/>
          <w:szCs w:val="24"/>
        </w:rPr>
        <w:t xml:space="preserve">Powers and Functions of the Trustee” are as follows: </w:t>
      </w:r>
    </w:p>
    <w:p w14:paraId="5F16F955" w14:textId="2AB239AC" w:rsidR="001C2A3E" w:rsidRPr="003225DF" w:rsidRDefault="001C2A3E" w:rsidP="001C2A3E">
      <w:pPr>
        <w:pStyle w:val="Hanging2"/>
        <w:numPr>
          <w:ilvl w:val="0"/>
          <w:numId w:val="9"/>
        </w:numPr>
        <w:shd w:val="clear" w:color="auto" w:fill="FFFFFF"/>
        <w:tabs>
          <w:tab w:val="clear" w:pos="1440"/>
          <w:tab w:val="left" w:pos="180"/>
        </w:tabs>
        <w:spacing w:line="276" w:lineRule="auto"/>
        <w:ind w:left="1080" w:hanging="360"/>
        <w:rPr>
          <w:sz w:val="24"/>
          <w:szCs w:val="24"/>
        </w:rPr>
      </w:pPr>
      <w:r w:rsidRPr="003D0CD2">
        <w:rPr>
          <w:sz w:val="24"/>
          <w:szCs w:val="24"/>
        </w:rPr>
        <w:t xml:space="preserve">Unless otherwise agreed between the Parties and subject to limitation of liability of the Trustee as contained in the Trust Deed, the Trustee shall have sole custody of </w:t>
      </w:r>
      <w:bookmarkStart w:id="135" w:name="_Hlk9936261"/>
      <w:r w:rsidR="005F0ACB">
        <w:rPr>
          <w:sz w:val="24"/>
          <w:szCs w:val="24"/>
        </w:rPr>
        <w:t>a</w:t>
      </w:r>
      <w:r w:rsidR="005F0ACB" w:rsidRPr="002B5509">
        <w:rPr>
          <w:sz w:val="24"/>
          <w:szCs w:val="24"/>
        </w:rPr>
        <w:t xml:space="preserve">ll the documents related to the Trust including but not limited to </w:t>
      </w:r>
      <w:r w:rsidR="002C0F39">
        <w:rPr>
          <w:sz w:val="24"/>
          <w:szCs w:val="24"/>
        </w:rPr>
        <w:t>t</w:t>
      </w:r>
      <w:r w:rsidR="005F0ACB" w:rsidRPr="002B5509">
        <w:rPr>
          <w:sz w:val="24"/>
          <w:szCs w:val="24"/>
        </w:rPr>
        <w:t>he Trust Deed, Letter</w:t>
      </w:r>
      <w:r w:rsidR="00B12222">
        <w:rPr>
          <w:sz w:val="24"/>
          <w:szCs w:val="24"/>
        </w:rPr>
        <w:t>s</w:t>
      </w:r>
      <w:r w:rsidR="005F0ACB" w:rsidRPr="002B5509">
        <w:rPr>
          <w:sz w:val="24"/>
          <w:szCs w:val="24"/>
        </w:rPr>
        <w:t xml:space="preserve"> of Wishes, Title Documents for the Trust Property, Accounting Records</w:t>
      </w:r>
      <w:r w:rsidR="009E0CAF">
        <w:rPr>
          <w:sz w:val="24"/>
          <w:szCs w:val="24"/>
        </w:rPr>
        <w:t xml:space="preserve"> etc</w:t>
      </w:r>
      <w:bookmarkEnd w:id="135"/>
      <w:r w:rsidRPr="003225DF">
        <w:rPr>
          <w:sz w:val="24"/>
          <w:szCs w:val="24"/>
        </w:rPr>
        <w:t>. Further the Trustee may hold the</w:t>
      </w:r>
      <w:r w:rsidR="007A73F2">
        <w:rPr>
          <w:sz w:val="24"/>
          <w:szCs w:val="24"/>
        </w:rPr>
        <w:t>se</w:t>
      </w:r>
      <w:r w:rsidRPr="003225DF">
        <w:rPr>
          <w:sz w:val="24"/>
          <w:szCs w:val="24"/>
        </w:rPr>
        <w:t xml:space="preserve"> documents in its own custody or outsource the custodial function to a specialized service provider.</w:t>
      </w:r>
    </w:p>
    <w:p w14:paraId="0F682DF7" w14:textId="77777777" w:rsidR="001C2A3E" w:rsidRPr="003D0CD2" w:rsidRDefault="001C2A3E" w:rsidP="001C2A3E">
      <w:pPr>
        <w:pStyle w:val="Hanging2"/>
        <w:shd w:val="clear" w:color="auto" w:fill="FFFFFF"/>
        <w:tabs>
          <w:tab w:val="left" w:pos="180"/>
        </w:tabs>
        <w:spacing w:line="276" w:lineRule="auto"/>
        <w:ind w:left="1080"/>
        <w:rPr>
          <w:sz w:val="24"/>
          <w:szCs w:val="24"/>
        </w:rPr>
      </w:pPr>
    </w:p>
    <w:p w14:paraId="2AB8086A" w14:textId="125B3C11" w:rsidR="001C2A3E" w:rsidRDefault="001C2A3E" w:rsidP="001C2A3E">
      <w:pPr>
        <w:pStyle w:val="Hanging2"/>
        <w:numPr>
          <w:ilvl w:val="0"/>
          <w:numId w:val="9"/>
        </w:numPr>
        <w:shd w:val="clear" w:color="auto" w:fill="FFFFFF"/>
        <w:tabs>
          <w:tab w:val="clear" w:pos="1440"/>
          <w:tab w:val="left" w:pos="180"/>
        </w:tabs>
        <w:spacing w:line="276" w:lineRule="auto"/>
        <w:ind w:left="1080" w:hanging="360"/>
        <w:rPr>
          <w:sz w:val="24"/>
          <w:szCs w:val="24"/>
        </w:rPr>
      </w:pPr>
      <w:r w:rsidRPr="005D6774">
        <w:rPr>
          <w:sz w:val="24"/>
          <w:szCs w:val="24"/>
        </w:rPr>
        <w:t>The Trustee shall discharge statutory liabilities and ensure statutory compliances</w:t>
      </w:r>
      <w:r w:rsidR="00994FC3">
        <w:rPr>
          <w:sz w:val="24"/>
          <w:szCs w:val="24"/>
        </w:rPr>
        <w:t xml:space="preserve"> </w:t>
      </w:r>
      <w:bookmarkStart w:id="136" w:name="_Hlk9936310"/>
      <w:r w:rsidR="000E1B94" w:rsidRPr="005D6774">
        <w:rPr>
          <w:sz w:val="24"/>
          <w:szCs w:val="24"/>
        </w:rPr>
        <w:t>as applicable to the Trust under the Applicable Laws</w:t>
      </w:r>
      <w:r w:rsidR="000E1B94">
        <w:rPr>
          <w:sz w:val="24"/>
          <w:szCs w:val="24"/>
        </w:rPr>
        <w:t xml:space="preserve"> and</w:t>
      </w:r>
      <w:r w:rsidR="00F96E70">
        <w:rPr>
          <w:sz w:val="24"/>
          <w:szCs w:val="24"/>
        </w:rPr>
        <w:t xml:space="preserve"> intimated by</w:t>
      </w:r>
      <w:r w:rsidR="00994FC3">
        <w:rPr>
          <w:sz w:val="24"/>
          <w:szCs w:val="24"/>
        </w:rPr>
        <w:t xml:space="preserve"> the legal attorneys</w:t>
      </w:r>
      <w:r w:rsidR="00B94CF2">
        <w:rPr>
          <w:sz w:val="24"/>
          <w:szCs w:val="24"/>
        </w:rPr>
        <w:t xml:space="preserve"> or Professionals</w:t>
      </w:r>
      <w:r w:rsidR="00994FC3">
        <w:rPr>
          <w:sz w:val="24"/>
          <w:szCs w:val="24"/>
        </w:rPr>
        <w:t xml:space="preserve"> appoin</w:t>
      </w:r>
      <w:r w:rsidR="0043428D">
        <w:rPr>
          <w:sz w:val="24"/>
          <w:szCs w:val="24"/>
        </w:rPr>
        <w:t>ted by the Settlor</w:t>
      </w:r>
      <w:r w:rsidR="00B94CF2">
        <w:rPr>
          <w:sz w:val="24"/>
          <w:szCs w:val="24"/>
        </w:rPr>
        <w:t xml:space="preserve"> or </w:t>
      </w:r>
      <w:r w:rsidR="0043428D">
        <w:rPr>
          <w:sz w:val="24"/>
          <w:szCs w:val="24"/>
        </w:rPr>
        <w:t>Protector</w:t>
      </w:r>
      <w:r w:rsidRPr="005D6774">
        <w:rPr>
          <w:sz w:val="24"/>
          <w:szCs w:val="24"/>
        </w:rPr>
        <w:t xml:space="preserve"> </w:t>
      </w:r>
      <w:r w:rsidR="000E1B94">
        <w:rPr>
          <w:sz w:val="24"/>
          <w:szCs w:val="24"/>
        </w:rPr>
        <w:t xml:space="preserve">from </w:t>
      </w:r>
      <w:r w:rsidR="00F96E70">
        <w:rPr>
          <w:sz w:val="24"/>
          <w:szCs w:val="24"/>
        </w:rPr>
        <w:t>time to time</w:t>
      </w:r>
      <w:r w:rsidRPr="005D6774">
        <w:rPr>
          <w:sz w:val="24"/>
          <w:szCs w:val="24"/>
        </w:rPr>
        <w:t>.</w:t>
      </w:r>
      <w:r w:rsidR="00390176">
        <w:rPr>
          <w:sz w:val="24"/>
          <w:szCs w:val="24"/>
        </w:rPr>
        <w:t xml:space="preserve"> It is clarified in this regard that on failure of the Settlor or Protector to inform the compliances </w:t>
      </w:r>
      <w:r w:rsidR="001A2A19">
        <w:rPr>
          <w:sz w:val="24"/>
          <w:szCs w:val="24"/>
        </w:rPr>
        <w:t xml:space="preserve">to be undertaken by </w:t>
      </w:r>
      <w:r w:rsidR="00390176">
        <w:rPr>
          <w:sz w:val="24"/>
          <w:szCs w:val="24"/>
        </w:rPr>
        <w:t>the Trustee</w:t>
      </w:r>
      <w:r w:rsidR="001A2A19">
        <w:rPr>
          <w:sz w:val="24"/>
          <w:szCs w:val="24"/>
        </w:rPr>
        <w:t>, the Trustee</w:t>
      </w:r>
      <w:r w:rsidR="00390176">
        <w:rPr>
          <w:sz w:val="24"/>
          <w:szCs w:val="24"/>
        </w:rPr>
        <w:t xml:space="preserve"> shall be entitled to seek services of </w:t>
      </w:r>
      <w:r w:rsidR="00FA034C">
        <w:rPr>
          <w:sz w:val="24"/>
          <w:szCs w:val="24"/>
        </w:rPr>
        <w:t>such legal attorney or professionals</w:t>
      </w:r>
      <w:r w:rsidR="00364215">
        <w:rPr>
          <w:sz w:val="24"/>
          <w:szCs w:val="24"/>
        </w:rPr>
        <w:t xml:space="preserve"> as the Trustee may deem fit</w:t>
      </w:r>
      <w:bookmarkEnd w:id="136"/>
      <w:r w:rsidR="00364215">
        <w:rPr>
          <w:sz w:val="24"/>
          <w:szCs w:val="24"/>
        </w:rPr>
        <w:t xml:space="preserve">. </w:t>
      </w:r>
      <w:r w:rsidR="001F104B">
        <w:rPr>
          <w:sz w:val="24"/>
          <w:szCs w:val="24"/>
        </w:rPr>
        <w:t xml:space="preserve"> </w:t>
      </w:r>
    </w:p>
    <w:p w14:paraId="7127A05F" w14:textId="77777777" w:rsidR="002F6538" w:rsidRDefault="002F6538" w:rsidP="002B5509">
      <w:pPr>
        <w:pStyle w:val="ListParagraph"/>
        <w:rPr>
          <w:sz w:val="24"/>
          <w:szCs w:val="24"/>
        </w:rPr>
      </w:pPr>
    </w:p>
    <w:p w14:paraId="184062DC" w14:textId="77777777" w:rsidR="002F6538" w:rsidRPr="003D0CD2" w:rsidRDefault="002F6538" w:rsidP="002B5509">
      <w:pPr>
        <w:pStyle w:val="Hanging2"/>
        <w:numPr>
          <w:ilvl w:val="0"/>
          <w:numId w:val="9"/>
        </w:numPr>
        <w:tabs>
          <w:tab w:val="clear" w:pos="1440"/>
        </w:tabs>
        <w:ind w:left="1080" w:hanging="360"/>
        <w:rPr>
          <w:sz w:val="24"/>
          <w:szCs w:val="24"/>
        </w:rPr>
      </w:pPr>
      <w:bookmarkStart w:id="137" w:name="_Hlk9936337"/>
      <w:r>
        <w:rPr>
          <w:sz w:val="24"/>
          <w:szCs w:val="24"/>
        </w:rPr>
        <w:t>The Trustee shall be entitled in good faith to</w:t>
      </w:r>
      <w:r w:rsidRPr="002F6538">
        <w:rPr>
          <w:sz w:val="24"/>
          <w:szCs w:val="24"/>
        </w:rPr>
        <w:t xml:space="preserve"> pay all or any part of duties, fees, taxes, penalties imposed by Statutory and/or Government Authorities, costs associated with Trust Property, probate, estate etc. payable in India in respect of the Trust Property. </w:t>
      </w:r>
      <w:r>
        <w:rPr>
          <w:sz w:val="24"/>
          <w:szCs w:val="24"/>
        </w:rPr>
        <w:t>It is abundantly clarified in this regard that t</w:t>
      </w:r>
      <w:r w:rsidRPr="002F6538">
        <w:rPr>
          <w:sz w:val="24"/>
          <w:szCs w:val="24"/>
        </w:rPr>
        <w:t>he Trustee shall make the</w:t>
      </w:r>
      <w:r>
        <w:rPr>
          <w:sz w:val="24"/>
          <w:szCs w:val="24"/>
        </w:rPr>
        <w:t xml:space="preserve"> aforementioned</w:t>
      </w:r>
      <w:r w:rsidRPr="002F6538">
        <w:rPr>
          <w:sz w:val="24"/>
          <w:szCs w:val="24"/>
        </w:rPr>
        <w:t xml:space="preserve"> payment</w:t>
      </w:r>
      <w:r>
        <w:rPr>
          <w:sz w:val="24"/>
          <w:szCs w:val="24"/>
        </w:rPr>
        <w:t>s</w:t>
      </w:r>
      <w:r w:rsidRPr="002F6538">
        <w:rPr>
          <w:sz w:val="24"/>
          <w:szCs w:val="24"/>
        </w:rPr>
        <w:t xml:space="preserve"> out of the Trust Property. Notwithstanding anything stated </w:t>
      </w:r>
      <w:r>
        <w:rPr>
          <w:sz w:val="24"/>
          <w:szCs w:val="24"/>
        </w:rPr>
        <w:t>in this Trust Deed</w:t>
      </w:r>
      <w:r w:rsidRPr="002F6538">
        <w:rPr>
          <w:sz w:val="24"/>
          <w:szCs w:val="24"/>
        </w:rPr>
        <w:t>, no person interested in this Trust shall be entitled to make any claim whatsoever against the Trustee by reason of any payment or recovery made or any other action taken by the Trustee under the foregoing power.</w:t>
      </w:r>
    </w:p>
    <w:bookmarkEnd w:id="137"/>
    <w:p w14:paraId="791D5F9F" w14:textId="77777777" w:rsidR="001C2A3E" w:rsidRPr="005D6774" w:rsidRDefault="001C2A3E" w:rsidP="001C2A3E">
      <w:pPr>
        <w:pStyle w:val="Hanging2"/>
        <w:shd w:val="clear" w:color="auto" w:fill="FFFFFF"/>
        <w:tabs>
          <w:tab w:val="left" w:pos="180"/>
        </w:tabs>
        <w:spacing w:line="276" w:lineRule="auto"/>
        <w:ind w:left="1080"/>
        <w:rPr>
          <w:sz w:val="24"/>
          <w:szCs w:val="24"/>
        </w:rPr>
      </w:pPr>
    </w:p>
    <w:p w14:paraId="76EA3E76" w14:textId="3CFBFBA3" w:rsidR="001C2A3E" w:rsidRPr="005D6774" w:rsidRDefault="001C2A3E" w:rsidP="001C2A3E">
      <w:pPr>
        <w:pStyle w:val="Hanging2"/>
        <w:numPr>
          <w:ilvl w:val="0"/>
          <w:numId w:val="9"/>
        </w:numPr>
        <w:shd w:val="clear" w:color="auto" w:fill="FFFFFF"/>
        <w:tabs>
          <w:tab w:val="clear" w:pos="1440"/>
          <w:tab w:val="left" w:pos="180"/>
        </w:tabs>
        <w:spacing w:line="276" w:lineRule="auto"/>
        <w:ind w:left="1080" w:hanging="360"/>
        <w:rPr>
          <w:sz w:val="24"/>
          <w:szCs w:val="24"/>
        </w:rPr>
      </w:pPr>
      <w:r w:rsidRPr="005D6774">
        <w:rPr>
          <w:sz w:val="24"/>
          <w:szCs w:val="24"/>
        </w:rPr>
        <w:t xml:space="preserve">If any Beneficiary is Incapacitated or has a medical exigency, the Trustee may apply the Trust Property disproportionately and without any limit for the best support, care available anywhere in the world for the benefit of </w:t>
      </w:r>
      <w:r w:rsidR="00345C2C">
        <w:rPr>
          <w:sz w:val="24"/>
          <w:szCs w:val="24"/>
        </w:rPr>
        <w:t xml:space="preserve">such </w:t>
      </w:r>
      <w:r w:rsidRPr="005D6774">
        <w:rPr>
          <w:sz w:val="24"/>
          <w:szCs w:val="24"/>
        </w:rPr>
        <w:t xml:space="preserve">Beneficiary. </w:t>
      </w:r>
    </w:p>
    <w:p w14:paraId="136B1DB2" w14:textId="77777777" w:rsidR="001C2A3E" w:rsidRPr="005D6774" w:rsidRDefault="001C2A3E" w:rsidP="001C2A3E">
      <w:pPr>
        <w:pStyle w:val="Hanging2"/>
        <w:shd w:val="clear" w:color="auto" w:fill="FFFFFF"/>
        <w:tabs>
          <w:tab w:val="left" w:pos="180"/>
        </w:tabs>
        <w:spacing w:line="276" w:lineRule="auto"/>
        <w:ind w:left="1080"/>
        <w:rPr>
          <w:sz w:val="24"/>
          <w:szCs w:val="24"/>
        </w:rPr>
      </w:pPr>
    </w:p>
    <w:p w14:paraId="0F5EEDA4" w14:textId="77777777" w:rsidR="001C2A3E" w:rsidRPr="005D6774" w:rsidRDefault="001C2A3E" w:rsidP="001C2A3E">
      <w:pPr>
        <w:pStyle w:val="Hanging2"/>
        <w:numPr>
          <w:ilvl w:val="0"/>
          <w:numId w:val="9"/>
        </w:numPr>
        <w:shd w:val="clear" w:color="auto" w:fill="FFFFFF"/>
        <w:tabs>
          <w:tab w:val="clear" w:pos="1440"/>
          <w:tab w:val="left" w:pos="180"/>
        </w:tabs>
        <w:spacing w:line="276" w:lineRule="auto"/>
        <w:ind w:left="1080" w:hanging="360"/>
        <w:rPr>
          <w:sz w:val="24"/>
          <w:szCs w:val="24"/>
        </w:rPr>
      </w:pPr>
      <w:r w:rsidRPr="005D6774">
        <w:rPr>
          <w:sz w:val="24"/>
          <w:szCs w:val="24"/>
        </w:rPr>
        <w:t>The Trustee shall maintain the records and the books of accounts in accordance with the provisions of this Deed and Applicable Laws.</w:t>
      </w:r>
    </w:p>
    <w:p w14:paraId="47CF53FE" w14:textId="77777777" w:rsidR="001C2A3E" w:rsidRPr="005D6774" w:rsidRDefault="001C2A3E" w:rsidP="001C2A3E">
      <w:pPr>
        <w:pStyle w:val="Hanging2"/>
        <w:shd w:val="clear" w:color="auto" w:fill="FFFFFF"/>
        <w:tabs>
          <w:tab w:val="left" w:pos="180"/>
        </w:tabs>
        <w:spacing w:line="276" w:lineRule="auto"/>
        <w:ind w:left="1080"/>
        <w:rPr>
          <w:sz w:val="24"/>
          <w:szCs w:val="24"/>
        </w:rPr>
      </w:pPr>
    </w:p>
    <w:p w14:paraId="00D09B3B" w14:textId="29F16D24" w:rsidR="001C2A3E" w:rsidRPr="003225DF" w:rsidRDefault="001C2A3E" w:rsidP="003225DF">
      <w:pPr>
        <w:pStyle w:val="Hanging2"/>
        <w:numPr>
          <w:ilvl w:val="0"/>
          <w:numId w:val="9"/>
        </w:numPr>
        <w:shd w:val="clear" w:color="auto" w:fill="FFFFFF"/>
        <w:tabs>
          <w:tab w:val="clear" w:pos="1440"/>
          <w:tab w:val="left" w:pos="180"/>
        </w:tabs>
        <w:spacing w:line="276" w:lineRule="auto"/>
        <w:ind w:left="1080" w:hanging="360"/>
        <w:rPr>
          <w:sz w:val="24"/>
          <w:szCs w:val="24"/>
        </w:rPr>
      </w:pPr>
      <w:r w:rsidRPr="005D6774">
        <w:rPr>
          <w:bCs/>
          <w:sz w:val="24"/>
          <w:szCs w:val="24"/>
        </w:rPr>
        <w:t>In relation to the Trust Property, the Trustee shall maintain statements which clearly segregate the Trust Corpus from the Trust Income and gains of each year</w:t>
      </w:r>
      <w:r w:rsidR="0016271B">
        <w:rPr>
          <w:bCs/>
          <w:sz w:val="24"/>
          <w:szCs w:val="24"/>
        </w:rPr>
        <w:t xml:space="preserve">, </w:t>
      </w:r>
      <w:bookmarkStart w:id="138" w:name="_Hlk9936404"/>
      <w:r w:rsidR="0016271B">
        <w:rPr>
          <w:bCs/>
          <w:sz w:val="24"/>
          <w:szCs w:val="24"/>
        </w:rPr>
        <w:t>further</w:t>
      </w:r>
      <w:r w:rsidR="0016271B" w:rsidRPr="005D6774">
        <w:rPr>
          <w:sz w:val="24"/>
          <w:szCs w:val="24"/>
        </w:rPr>
        <w:t xml:space="preserve"> Trustee shall</w:t>
      </w:r>
      <w:r w:rsidR="0016271B">
        <w:rPr>
          <w:sz w:val="24"/>
          <w:szCs w:val="24"/>
        </w:rPr>
        <w:t xml:space="preserve"> also</w:t>
      </w:r>
      <w:r w:rsidR="0016271B" w:rsidRPr="005D6774">
        <w:rPr>
          <w:sz w:val="24"/>
          <w:szCs w:val="24"/>
        </w:rPr>
        <w:t xml:space="preserve"> ensure segregated distribution of the Trust Property viz., Trust Corpus and Trust Income and gains</w:t>
      </w:r>
      <w:bookmarkEnd w:id="138"/>
      <w:r w:rsidR="0016271B">
        <w:rPr>
          <w:sz w:val="24"/>
          <w:szCs w:val="24"/>
        </w:rPr>
        <w:t>.</w:t>
      </w:r>
    </w:p>
    <w:p w14:paraId="5DDFE9B8" w14:textId="77777777" w:rsidR="001C2A3E" w:rsidRPr="005D6774" w:rsidRDefault="001C2A3E" w:rsidP="001C2A3E">
      <w:pPr>
        <w:pStyle w:val="Hanging2"/>
        <w:shd w:val="clear" w:color="auto" w:fill="FFFFFF"/>
        <w:tabs>
          <w:tab w:val="left" w:pos="180"/>
        </w:tabs>
        <w:spacing w:line="276" w:lineRule="auto"/>
        <w:ind w:left="1080"/>
        <w:rPr>
          <w:sz w:val="24"/>
          <w:szCs w:val="24"/>
        </w:rPr>
      </w:pPr>
    </w:p>
    <w:p w14:paraId="72161607" w14:textId="2EE3CCB5" w:rsidR="001C2A3E" w:rsidRPr="005D6774" w:rsidRDefault="001C2A3E" w:rsidP="001C2A3E">
      <w:pPr>
        <w:pStyle w:val="Hanging2"/>
        <w:numPr>
          <w:ilvl w:val="0"/>
          <w:numId w:val="9"/>
        </w:numPr>
        <w:shd w:val="clear" w:color="auto" w:fill="FFFFFF"/>
        <w:tabs>
          <w:tab w:val="clear" w:pos="1440"/>
          <w:tab w:val="left" w:pos="180"/>
        </w:tabs>
        <w:spacing w:line="276" w:lineRule="auto"/>
        <w:ind w:left="1080" w:hanging="360"/>
        <w:rPr>
          <w:sz w:val="24"/>
          <w:szCs w:val="24"/>
        </w:rPr>
      </w:pPr>
      <w:r w:rsidRPr="005D6774">
        <w:rPr>
          <w:sz w:val="24"/>
          <w:szCs w:val="24"/>
        </w:rPr>
        <w:t xml:space="preserve">The Trustee shall </w:t>
      </w:r>
      <w:r w:rsidR="001C5BCD">
        <w:rPr>
          <w:sz w:val="24"/>
          <w:szCs w:val="24"/>
        </w:rPr>
        <w:t>upon</w:t>
      </w:r>
      <w:r w:rsidR="00674322">
        <w:rPr>
          <w:sz w:val="24"/>
          <w:szCs w:val="24"/>
        </w:rPr>
        <w:t xml:space="preserve"> receiving </w:t>
      </w:r>
      <w:r w:rsidR="001C5BCD">
        <w:rPr>
          <w:sz w:val="24"/>
          <w:szCs w:val="24"/>
        </w:rPr>
        <w:t xml:space="preserve">directions </w:t>
      </w:r>
      <w:r w:rsidRPr="005D6774">
        <w:rPr>
          <w:sz w:val="24"/>
          <w:szCs w:val="24"/>
        </w:rPr>
        <w:t xml:space="preserve"> </w:t>
      </w:r>
      <w:r w:rsidR="00D72618">
        <w:rPr>
          <w:sz w:val="24"/>
          <w:szCs w:val="24"/>
        </w:rPr>
        <w:t xml:space="preserve"> from</w:t>
      </w:r>
      <w:r w:rsidRPr="005D6774">
        <w:rPr>
          <w:sz w:val="24"/>
          <w:szCs w:val="24"/>
        </w:rPr>
        <w:t xml:space="preserve"> the Settlor and</w:t>
      </w:r>
      <w:r w:rsidR="00D368B0">
        <w:rPr>
          <w:sz w:val="24"/>
          <w:szCs w:val="24"/>
        </w:rPr>
        <w:t xml:space="preserve"> during the period of </w:t>
      </w:r>
      <w:r w:rsidRPr="005D6774">
        <w:rPr>
          <w:sz w:val="24"/>
          <w:szCs w:val="24"/>
        </w:rPr>
        <w:t>Incapacitation</w:t>
      </w:r>
      <w:r w:rsidR="00285262">
        <w:t>/</w:t>
      </w:r>
      <w:r w:rsidR="00285262" w:rsidRPr="000A3EF6">
        <w:t xml:space="preserve"> </w:t>
      </w:r>
      <w:r w:rsidR="00285262" w:rsidRPr="00456E19">
        <w:rPr>
          <w:sz w:val="24"/>
          <w:szCs w:val="24"/>
        </w:rPr>
        <w:t>Absence</w:t>
      </w:r>
      <w:r w:rsidRPr="005D6774">
        <w:rPr>
          <w:sz w:val="24"/>
          <w:szCs w:val="24"/>
        </w:rPr>
        <w:t xml:space="preserve"> </w:t>
      </w:r>
      <w:r w:rsidR="00844866">
        <w:rPr>
          <w:sz w:val="24"/>
          <w:szCs w:val="24"/>
        </w:rPr>
        <w:t xml:space="preserve">of the Settlor </w:t>
      </w:r>
      <w:r w:rsidRPr="005D6774">
        <w:rPr>
          <w:sz w:val="24"/>
          <w:szCs w:val="24"/>
        </w:rPr>
        <w:t>or upon conversion of the Trust to Irrevocable Trust in Consultation with</w:t>
      </w:r>
      <w:r w:rsidRPr="005D6774">
        <w:rPr>
          <w:b/>
          <w:i/>
          <w:sz w:val="24"/>
          <w:szCs w:val="24"/>
        </w:rPr>
        <w:t xml:space="preserve"> </w:t>
      </w:r>
      <w:r w:rsidRPr="005D6774">
        <w:rPr>
          <w:sz w:val="24"/>
          <w:szCs w:val="24"/>
        </w:rPr>
        <w:t>the Protector have  following powers:</w:t>
      </w:r>
    </w:p>
    <w:p w14:paraId="6D534F36" w14:textId="3BB1BC1D" w:rsidR="00B73696" w:rsidRPr="002B5509"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u w:val="single"/>
        </w:rPr>
      </w:pPr>
      <w:bookmarkStart w:id="139" w:name="_Hlk9936548"/>
      <w:r w:rsidRPr="005D6774">
        <w:rPr>
          <w:sz w:val="24"/>
          <w:szCs w:val="24"/>
        </w:rPr>
        <w:t xml:space="preserve">To </w:t>
      </w:r>
      <w:r w:rsidR="00EF6FDB" w:rsidRPr="002B5509">
        <w:rPr>
          <w:sz w:val="24"/>
          <w:szCs w:val="24"/>
          <w:u w:val="single"/>
        </w:rPr>
        <w:t xml:space="preserve">formalize the </w:t>
      </w:r>
      <w:r w:rsidRPr="002B5509">
        <w:rPr>
          <w:sz w:val="24"/>
          <w:szCs w:val="24"/>
          <w:u w:val="single"/>
        </w:rPr>
        <w:t>appoin</w:t>
      </w:r>
      <w:r w:rsidR="00EF6FDB" w:rsidRPr="002B5509">
        <w:rPr>
          <w:sz w:val="24"/>
          <w:szCs w:val="24"/>
          <w:u w:val="single"/>
        </w:rPr>
        <w:t>tment of and</w:t>
      </w:r>
      <w:r w:rsidRPr="002B5509">
        <w:rPr>
          <w:sz w:val="24"/>
          <w:szCs w:val="24"/>
          <w:u w:val="single"/>
        </w:rPr>
        <w:t xml:space="preserve"> </w:t>
      </w:r>
      <w:r w:rsidR="00EF6FDB" w:rsidRPr="002B5509">
        <w:rPr>
          <w:sz w:val="24"/>
          <w:szCs w:val="24"/>
          <w:u w:val="single"/>
        </w:rPr>
        <w:t xml:space="preserve">coordinate with, remove, </w:t>
      </w:r>
      <w:r w:rsidRPr="002B5509">
        <w:rPr>
          <w:sz w:val="24"/>
          <w:szCs w:val="24"/>
          <w:u w:val="single"/>
        </w:rPr>
        <w:t>replace</w:t>
      </w:r>
      <w:r w:rsidR="00EF6FDB" w:rsidRPr="002B5509">
        <w:rPr>
          <w:sz w:val="24"/>
          <w:szCs w:val="24"/>
          <w:u w:val="single"/>
        </w:rPr>
        <w:t>,</w:t>
      </w:r>
      <w:r w:rsidR="00F835C9" w:rsidRPr="002B5509">
        <w:rPr>
          <w:sz w:val="24"/>
          <w:szCs w:val="24"/>
          <w:u w:val="single"/>
        </w:rPr>
        <w:t xml:space="preserve"> </w:t>
      </w:r>
      <w:r w:rsidRPr="002B5509">
        <w:rPr>
          <w:sz w:val="24"/>
          <w:szCs w:val="24"/>
          <w:u w:val="single"/>
        </w:rPr>
        <w:t xml:space="preserve">one or more </w:t>
      </w:r>
      <w:r w:rsidR="00EF6FDB" w:rsidRPr="002B5509">
        <w:rPr>
          <w:sz w:val="24"/>
          <w:szCs w:val="24"/>
          <w:u w:val="single"/>
        </w:rPr>
        <w:t xml:space="preserve">advisors in the nature of </w:t>
      </w:r>
      <w:r w:rsidR="00B73696" w:rsidRPr="002B5509">
        <w:rPr>
          <w:sz w:val="24"/>
          <w:szCs w:val="24"/>
          <w:u w:val="single"/>
        </w:rPr>
        <w:t xml:space="preserve">auditors, accountants, </w:t>
      </w:r>
      <w:r w:rsidRPr="002B5509">
        <w:rPr>
          <w:sz w:val="24"/>
          <w:szCs w:val="24"/>
          <w:u w:val="single"/>
        </w:rPr>
        <w:t>portfolio managers</w:t>
      </w:r>
      <w:r w:rsidR="00EF6FDB" w:rsidRPr="002B5509">
        <w:rPr>
          <w:sz w:val="24"/>
          <w:szCs w:val="24"/>
          <w:u w:val="single"/>
        </w:rPr>
        <w:t>,</w:t>
      </w:r>
      <w:r w:rsidRPr="002B5509">
        <w:rPr>
          <w:sz w:val="24"/>
          <w:szCs w:val="24"/>
          <w:u w:val="single"/>
        </w:rPr>
        <w:t xml:space="preserve"> investment advisors</w:t>
      </w:r>
      <w:r w:rsidR="00EF6FDB" w:rsidRPr="002B5509">
        <w:rPr>
          <w:sz w:val="24"/>
          <w:szCs w:val="24"/>
          <w:u w:val="single"/>
        </w:rPr>
        <w:t>,</w:t>
      </w:r>
      <w:r w:rsidRPr="002B5509">
        <w:rPr>
          <w:sz w:val="24"/>
          <w:szCs w:val="24"/>
          <w:u w:val="single"/>
        </w:rPr>
        <w:t xml:space="preserve"> stock</w:t>
      </w:r>
      <w:r w:rsidR="000F0627" w:rsidRPr="002B5509">
        <w:rPr>
          <w:sz w:val="24"/>
          <w:szCs w:val="24"/>
          <w:u w:val="single"/>
        </w:rPr>
        <w:t xml:space="preserve"> </w:t>
      </w:r>
      <w:r w:rsidRPr="002B5509">
        <w:rPr>
          <w:sz w:val="24"/>
          <w:szCs w:val="24"/>
          <w:u w:val="single"/>
        </w:rPr>
        <w:t xml:space="preserve"> </w:t>
      </w:r>
      <w:r w:rsidR="000F0627" w:rsidRPr="002B5509">
        <w:rPr>
          <w:sz w:val="24"/>
          <w:szCs w:val="24"/>
          <w:u w:val="single"/>
        </w:rPr>
        <w:t xml:space="preserve"> </w:t>
      </w:r>
      <w:r w:rsidRPr="002B5509">
        <w:rPr>
          <w:sz w:val="24"/>
          <w:szCs w:val="24"/>
          <w:u w:val="single"/>
        </w:rPr>
        <w:t>brokers</w:t>
      </w:r>
      <w:r w:rsidR="00EF6FDB" w:rsidRPr="002B5509">
        <w:rPr>
          <w:sz w:val="24"/>
          <w:szCs w:val="24"/>
          <w:u w:val="single"/>
        </w:rPr>
        <w:t>,</w:t>
      </w:r>
      <w:r w:rsidRPr="002B5509">
        <w:rPr>
          <w:sz w:val="24"/>
          <w:szCs w:val="24"/>
          <w:u w:val="single"/>
        </w:rPr>
        <w:t xml:space="preserve"> depository participants</w:t>
      </w:r>
      <w:r w:rsidR="00EF6FDB" w:rsidRPr="002B5509">
        <w:rPr>
          <w:sz w:val="24"/>
          <w:szCs w:val="24"/>
          <w:u w:val="single"/>
        </w:rPr>
        <w:t>,</w:t>
      </w:r>
      <w:r w:rsidRPr="002B5509">
        <w:rPr>
          <w:sz w:val="24"/>
          <w:szCs w:val="24"/>
          <w:u w:val="single"/>
        </w:rPr>
        <w:t xml:space="preserve"> banker</w:t>
      </w:r>
      <w:r w:rsidR="00EF6FDB" w:rsidRPr="002B5509">
        <w:rPr>
          <w:sz w:val="24"/>
          <w:szCs w:val="24"/>
          <w:u w:val="single"/>
        </w:rPr>
        <w:t>s,</w:t>
      </w:r>
      <w:r w:rsidRPr="002B5509">
        <w:rPr>
          <w:sz w:val="24"/>
          <w:szCs w:val="24"/>
          <w:u w:val="single"/>
        </w:rPr>
        <w:t xml:space="preserve"> custodians</w:t>
      </w:r>
      <w:r w:rsidR="00EF6FDB" w:rsidRPr="002B5509">
        <w:rPr>
          <w:sz w:val="24"/>
          <w:szCs w:val="24"/>
          <w:u w:val="single"/>
        </w:rPr>
        <w:t>,</w:t>
      </w:r>
      <w:r w:rsidR="0016271B" w:rsidRPr="002B5509">
        <w:rPr>
          <w:sz w:val="24"/>
          <w:szCs w:val="24"/>
          <w:u w:val="single"/>
        </w:rPr>
        <w:t xml:space="preserve"> managers </w:t>
      </w:r>
      <w:r w:rsidRPr="002B5509">
        <w:rPr>
          <w:sz w:val="24"/>
          <w:szCs w:val="24"/>
          <w:u w:val="single"/>
        </w:rPr>
        <w:t xml:space="preserve">to manage the equity, debt and other marketable securities, </w:t>
      </w:r>
      <w:r w:rsidR="00B73696" w:rsidRPr="002B5509">
        <w:rPr>
          <w:sz w:val="24"/>
          <w:szCs w:val="24"/>
          <w:u w:val="single"/>
        </w:rPr>
        <w:t xml:space="preserve">manager to manage </w:t>
      </w:r>
      <w:r w:rsidRPr="002B5509">
        <w:rPr>
          <w:sz w:val="24"/>
          <w:szCs w:val="24"/>
          <w:u w:val="single"/>
        </w:rPr>
        <w:t>any other assets forming part of the Trust Property</w:t>
      </w:r>
      <w:r w:rsidR="00B73696" w:rsidRPr="002B5509">
        <w:rPr>
          <w:sz w:val="24"/>
          <w:szCs w:val="24"/>
          <w:u w:val="single"/>
        </w:rPr>
        <w:t xml:space="preserve"> or any other service providers as may be required in the course of set up and operations of the Trust</w:t>
      </w:r>
      <w:r w:rsidRPr="002B5509">
        <w:rPr>
          <w:sz w:val="24"/>
          <w:szCs w:val="24"/>
          <w:u w:val="single"/>
        </w:rPr>
        <w:t xml:space="preserve">. </w:t>
      </w:r>
    </w:p>
    <w:p w14:paraId="79281EE4" w14:textId="2DE8F7B1" w:rsidR="00C95F47"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2B5509">
        <w:rPr>
          <w:sz w:val="24"/>
          <w:szCs w:val="24"/>
          <w:u w:val="single"/>
        </w:rPr>
        <w:t xml:space="preserve"> </w:t>
      </w:r>
      <w:r w:rsidR="00B73696" w:rsidRPr="002B5509">
        <w:rPr>
          <w:sz w:val="24"/>
          <w:szCs w:val="24"/>
          <w:u w:val="single"/>
        </w:rPr>
        <w:t>To</w:t>
      </w:r>
      <w:r w:rsidRPr="002B5509">
        <w:rPr>
          <w:sz w:val="24"/>
          <w:szCs w:val="24"/>
          <w:u w:val="single"/>
        </w:rPr>
        <w:t xml:space="preserve"> open</w:t>
      </w:r>
      <w:r w:rsidR="00B73696" w:rsidRPr="002B5509">
        <w:rPr>
          <w:sz w:val="24"/>
          <w:szCs w:val="24"/>
          <w:u w:val="single"/>
        </w:rPr>
        <w:t>,</w:t>
      </w:r>
      <w:r w:rsidRPr="002B5509">
        <w:rPr>
          <w:sz w:val="24"/>
          <w:szCs w:val="24"/>
          <w:u w:val="single"/>
        </w:rPr>
        <w:t xml:space="preserve"> </w:t>
      </w:r>
      <w:r w:rsidR="00B73696" w:rsidRPr="002B5509">
        <w:rPr>
          <w:sz w:val="24"/>
          <w:szCs w:val="24"/>
          <w:u w:val="single"/>
        </w:rPr>
        <w:t>maintain and close</w:t>
      </w:r>
      <w:r w:rsidRPr="002B5509">
        <w:rPr>
          <w:sz w:val="24"/>
          <w:szCs w:val="24"/>
          <w:u w:val="single"/>
        </w:rPr>
        <w:t xml:space="preserve"> bank accounts, depository accounts, broking accounts</w:t>
      </w:r>
      <w:r w:rsidR="00B73696" w:rsidRPr="002B5509">
        <w:rPr>
          <w:sz w:val="24"/>
          <w:szCs w:val="24"/>
          <w:u w:val="single"/>
        </w:rPr>
        <w:t xml:space="preserve"> </w:t>
      </w:r>
      <w:r w:rsidRPr="002B5509">
        <w:rPr>
          <w:sz w:val="24"/>
          <w:szCs w:val="24"/>
          <w:u w:val="single"/>
        </w:rPr>
        <w:t xml:space="preserve">etc. and </w:t>
      </w:r>
      <w:r w:rsidR="00B73696" w:rsidRPr="002B5509">
        <w:rPr>
          <w:sz w:val="24"/>
          <w:szCs w:val="24"/>
          <w:u w:val="single"/>
        </w:rPr>
        <w:t>all such accounts as may be requir</w:t>
      </w:r>
      <w:r w:rsidR="00B73696">
        <w:rPr>
          <w:sz w:val="24"/>
          <w:szCs w:val="24"/>
        </w:rPr>
        <w:t xml:space="preserve">ed to hold Trust Property </w:t>
      </w:r>
      <w:r w:rsidR="00B73696">
        <w:rPr>
          <w:sz w:val="24"/>
          <w:szCs w:val="24"/>
        </w:rPr>
        <w:lastRenderedPageBreak/>
        <w:t>and operate the Trust</w:t>
      </w:r>
      <w:r w:rsidR="00481019">
        <w:rPr>
          <w:sz w:val="24"/>
          <w:szCs w:val="24"/>
        </w:rPr>
        <w:t xml:space="preserve"> </w:t>
      </w:r>
      <w:r w:rsidR="00B73696">
        <w:rPr>
          <w:sz w:val="24"/>
          <w:szCs w:val="24"/>
        </w:rPr>
        <w:t xml:space="preserve">and to </w:t>
      </w:r>
      <w:r w:rsidRPr="005D6774">
        <w:rPr>
          <w:sz w:val="24"/>
          <w:szCs w:val="24"/>
        </w:rPr>
        <w:t>do all such acts</w:t>
      </w:r>
      <w:r w:rsidR="00B73696">
        <w:rPr>
          <w:sz w:val="24"/>
          <w:szCs w:val="24"/>
        </w:rPr>
        <w:t>,</w:t>
      </w:r>
      <w:r w:rsidRPr="005D6774">
        <w:rPr>
          <w:sz w:val="24"/>
          <w:szCs w:val="24"/>
        </w:rPr>
        <w:t xml:space="preserve"> </w:t>
      </w:r>
      <w:r w:rsidR="00B73696">
        <w:rPr>
          <w:sz w:val="24"/>
          <w:szCs w:val="24"/>
        </w:rPr>
        <w:t xml:space="preserve">deeds and things and execute all such documents </w:t>
      </w:r>
      <w:r w:rsidRPr="005D6774">
        <w:rPr>
          <w:sz w:val="24"/>
          <w:szCs w:val="24"/>
        </w:rPr>
        <w:t>as may be necessary to facilitate smooth operations of the Trust.</w:t>
      </w:r>
    </w:p>
    <w:p w14:paraId="0F1A8453" w14:textId="77777777" w:rsidR="00CB4E4B" w:rsidRPr="008D3890" w:rsidRDefault="00CB4E4B" w:rsidP="00CB4E4B">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A265A4">
        <w:rPr>
          <w:sz w:val="24"/>
          <w:szCs w:val="24"/>
        </w:rPr>
        <w:t xml:space="preserve">Ensuring preparation and maintenance of </w:t>
      </w:r>
      <w:r>
        <w:rPr>
          <w:sz w:val="24"/>
          <w:szCs w:val="24"/>
        </w:rPr>
        <w:t>books of</w:t>
      </w:r>
      <w:r w:rsidRPr="00A265A4">
        <w:rPr>
          <w:sz w:val="24"/>
          <w:szCs w:val="24"/>
        </w:rPr>
        <w:t xml:space="preserve"> accounts of the Trust</w:t>
      </w:r>
      <w:r>
        <w:rPr>
          <w:sz w:val="24"/>
          <w:szCs w:val="24"/>
        </w:rPr>
        <w:t xml:space="preserve">, computation of tax liability, and ensure </w:t>
      </w:r>
      <w:r w:rsidRPr="00A265A4">
        <w:rPr>
          <w:sz w:val="24"/>
          <w:szCs w:val="24"/>
        </w:rPr>
        <w:t>Audit of the accounts</w:t>
      </w:r>
      <w:r>
        <w:rPr>
          <w:sz w:val="24"/>
          <w:szCs w:val="24"/>
        </w:rPr>
        <w:t xml:space="preserve"> </w:t>
      </w:r>
      <w:r w:rsidRPr="00A265A4">
        <w:rPr>
          <w:sz w:val="24"/>
          <w:szCs w:val="24"/>
        </w:rPr>
        <w:t>of the Trust</w:t>
      </w:r>
      <w:r>
        <w:rPr>
          <w:sz w:val="24"/>
          <w:szCs w:val="24"/>
        </w:rPr>
        <w:t xml:space="preserve"> by a</w:t>
      </w:r>
      <w:r w:rsidRPr="00A265A4">
        <w:rPr>
          <w:sz w:val="24"/>
          <w:szCs w:val="24"/>
        </w:rPr>
        <w:t xml:space="preserve"> </w:t>
      </w:r>
      <w:r>
        <w:rPr>
          <w:sz w:val="24"/>
          <w:szCs w:val="24"/>
        </w:rPr>
        <w:t xml:space="preserve">qualified </w:t>
      </w:r>
      <w:r w:rsidRPr="00A265A4">
        <w:rPr>
          <w:sz w:val="24"/>
          <w:szCs w:val="24"/>
        </w:rPr>
        <w:t>a</w:t>
      </w:r>
      <w:r>
        <w:rPr>
          <w:sz w:val="24"/>
          <w:szCs w:val="24"/>
        </w:rPr>
        <w:t>ccountant</w:t>
      </w:r>
      <w:r w:rsidRPr="00A265A4">
        <w:rPr>
          <w:sz w:val="24"/>
          <w:szCs w:val="24"/>
        </w:rPr>
        <w:t xml:space="preserve">, </w:t>
      </w:r>
      <w:r>
        <w:rPr>
          <w:sz w:val="24"/>
          <w:szCs w:val="24"/>
        </w:rPr>
        <w:t xml:space="preserve">i.e. </w:t>
      </w:r>
      <w:r w:rsidRPr="00A265A4">
        <w:rPr>
          <w:sz w:val="24"/>
          <w:szCs w:val="24"/>
        </w:rPr>
        <w:t>Chartered Accountant</w:t>
      </w:r>
      <w:r>
        <w:rPr>
          <w:sz w:val="24"/>
          <w:szCs w:val="24"/>
        </w:rPr>
        <w:t>,</w:t>
      </w:r>
      <w:r w:rsidRPr="00A265A4">
        <w:rPr>
          <w:sz w:val="24"/>
          <w:szCs w:val="24"/>
        </w:rPr>
        <w:t xml:space="preserve"> and assisting </w:t>
      </w:r>
      <w:r>
        <w:rPr>
          <w:sz w:val="24"/>
          <w:szCs w:val="24"/>
        </w:rPr>
        <w:t>such accountant</w:t>
      </w:r>
      <w:r w:rsidRPr="00A265A4">
        <w:rPr>
          <w:sz w:val="24"/>
          <w:szCs w:val="24"/>
        </w:rPr>
        <w:t xml:space="preserve"> with the certification of the Trust accounts</w:t>
      </w:r>
      <w:r>
        <w:rPr>
          <w:sz w:val="24"/>
          <w:szCs w:val="24"/>
        </w:rPr>
        <w:t>, further p</w:t>
      </w:r>
      <w:r w:rsidRPr="00A265A4">
        <w:rPr>
          <w:sz w:val="24"/>
          <w:szCs w:val="24"/>
        </w:rPr>
        <w:t xml:space="preserve">roviding </w:t>
      </w:r>
      <w:r>
        <w:rPr>
          <w:sz w:val="24"/>
          <w:szCs w:val="24"/>
        </w:rPr>
        <w:t>mutually agreed periodical</w:t>
      </w:r>
      <w:r w:rsidRPr="00A265A4">
        <w:rPr>
          <w:sz w:val="24"/>
          <w:szCs w:val="24"/>
        </w:rPr>
        <w:t xml:space="preserve"> updates on the Trust Property, </w:t>
      </w:r>
      <w:r>
        <w:rPr>
          <w:sz w:val="24"/>
          <w:szCs w:val="24"/>
        </w:rPr>
        <w:t xml:space="preserve">and tax calculations </w:t>
      </w:r>
      <w:r w:rsidRPr="00A265A4">
        <w:rPr>
          <w:sz w:val="24"/>
          <w:szCs w:val="24"/>
        </w:rPr>
        <w:t>in a manner agreed with the</w:t>
      </w:r>
      <w:r>
        <w:rPr>
          <w:sz w:val="24"/>
          <w:szCs w:val="24"/>
        </w:rPr>
        <w:t xml:space="preserve"> Constituents of the Trust</w:t>
      </w:r>
      <w:r w:rsidRPr="00A265A4">
        <w:rPr>
          <w:sz w:val="24"/>
          <w:szCs w:val="24"/>
        </w:rPr>
        <w:t>;</w:t>
      </w:r>
      <w:r w:rsidRPr="00C95F47">
        <w:rPr>
          <w:sz w:val="24"/>
          <w:szCs w:val="24"/>
        </w:rPr>
        <w:t xml:space="preserve"> </w:t>
      </w:r>
    </w:p>
    <w:p w14:paraId="5457FC35" w14:textId="5D731811" w:rsidR="001C2A3E" w:rsidRPr="008D3890" w:rsidRDefault="00C95F47" w:rsidP="002B5509">
      <w:pPr>
        <w:pStyle w:val="Hanging2"/>
        <w:numPr>
          <w:ilvl w:val="1"/>
          <w:numId w:val="9"/>
        </w:numPr>
        <w:shd w:val="clear" w:color="auto" w:fill="FFFFFF"/>
        <w:tabs>
          <w:tab w:val="clear" w:pos="2858"/>
          <w:tab w:val="left" w:pos="180"/>
        </w:tabs>
        <w:spacing w:before="120" w:line="276" w:lineRule="auto"/>
        <w:ind w:left="1354" w:hanging="86"/>
        <w:rPr>
          <w:sz w:val="24"/>
          <w:szCs w:val="24"/>
        </w:rPr>
      </w:pPr>
      <w:r w:rsidRPr="008D3890">
        <w:rPr>
          <w:sz w:val="24"/>
          <w:szCs w:val="24"/>
        </w:rPr>
        <w:t>To procure PAN and TAN (if applicable)</w:t>
      </w:r>
      <w:r w:rsidR="006214F2">
        <w:rPr>
          <w:sz w:val="24"/>
          <w:szCs w:val="24"/>
        </w:rPr>
        <w:t>,</w:t>
      </w:r>
      <w:r w:rsidRPr="008D3890">
        <w:rPr>
          <w:sz w:val="24"/>
          <w:szCs w:val="24"/>
        </w:rPr>
        <w:t xml:space="preserve"> and ensure filing of income tax returns for and on behalf of the Trust based on the tax calculations as per the Trust Structure</w:t>
      </w:r>
      <w:r w:rsidR="008D3890" w:rsidRPr="008D3890">
        <w:rPr>
          <w:sz w:val="24"/>
          <w:szCs w:val="24"/>
        </w:rPr>
        <w:t>, further to report the details of the Trust or transaction(s) under the Trust to any regulator or government authority, as may be required under the Applicable Law</w:t>
      </w:r>
      <w:r w:rsidRPr="008D3890">
        <w:rPr>
          <w:sz w:val="24"/>
          <w:szCs w:val="24"/>
        </w:rPr>
        <w:t>;</w:t>
      </w:r>
    </w:p>
    <w:p w14:paraId="7AD87443" w14:textId="1E140AFE" w:rsidR="00C95F47" w:rsidRPr="00C95F47" w:rsidRDefault="001C2A3E" w:rsidP="002B5509">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 xml:space="preserve">To apply the Trust Property towards achievement of the objects of the Trust as set out in </w:t>
      </w:r>
      <w:r w:rsidRPr="005D6774">
        <w:rPr>
          <w:b/>
          <w:i/>
          <w:sz w:val="24"/>
          <w:szCs w:val="24"/>
        </w:rPr>
        <w:t>Schedule I</w:t>
      </w:r>
      <w:r w:rsidRPr="005D6774">
        <w:rPr>
          <w:sz w:val="24"/>
          <w:szCs w:val="24"/>
        </w:rPr>
        <w:t xml:space="preserve"> of this Deed, notwithstanding that any </w:t>
      </w:r>
      <w:r w:rsidR="006214F2">
        <w:rPr>
          <w:sz w:val="24"/>
          <w:szCs w:val="24"/>
        </w:rPr>
        <w:t>given</w:t>
      </w:r>
      <w:r w:rsidRPr="005D6774">
        <w:rPr>
          <w:sz w:val="24"/>
          <w:szCs w:val="24"/>
        </w:rPr>
        <w:t xml:space="preserve"> Beneficiary may derive certain benefit more than the other Beneficiaries</w:t>
      </w:r>
      <w:r w:rsidR="00C95F47" w:rsidRPr="00A265A4">
        <w:rPr>
          <w:sz w:val="24"/>
          <w:szCs w:val="24"/>
        </w:rPr>
        <w:t>;</w:t>
      </w:r>
    </w:p>
    <w:p w14:paraId="3D0BA0EC" w14:textId="53C59252"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 xml:space="preserve">To take possession of any </w:t>
      </w:r>
      <w:r w:rsidR="00953E54">
        <w:rPr>
          <w:sz w:val="24"/>
          <w:szCs w:val="24"/>
        </w:rPr>
        <w:t>asset</w:t>
      </w:r>
      <w:r w:rsidR="00953E54" w:rsidRPr="005D6774">
        <w:rPr>
          <w:sz w:val="24"/>
          <w:szCs w:val="24"/>
        </w:rPr>
        <w:t xml:space="preserve"> </w:t>
      </w:r>
      <w:r w:rsidRPr="005D6774">
        <w:rPr>
          <w:sz w:val="24"/>
          <w:szCs w:val="24"/>
        </w:rPr>
        <w:t>forming a part of the Trust Property</w:t>
      </w:r>
      <w:r w:rsidR="008D3890">
        <w:rPr>
          <w:sz w:val="24"/>
          <w:szCs w:val="24"/>
        </w:rPr>
        <w:t>,</w:t>
      </w:r>
      <w:r w:rsidRPr="005D6774">
        <w:rPr>
          <w:sz w:val="24"/>
          <w:szCs w:val="24"/>
        </w:rPr>
        <w:t xml:space="preserve"> to receive additions to the Trust Corpus by gift, Will or otherwise</w:t>
      </w:r>
      <w:r w:rsidR="008D3890">
        <w:rPr>
          <w:sz w:val="24"/>
          <w:szCs w:val="24"/>
        </w:rPr>
        <w:t>,</w:t>
      </w:r>
      <w:r w:rsidRPr="005D6774">
        <w:rPr>
          <w:sz w:val="24"/>
          <w:szCs w:val="24"/>
        </w:rPr>
        <w:t xml:space="preserve"> to hold, administer and distribute the Trust Property pursuant to the provisions of this Deed</w:t>
      </w:r>
      <w:r w:rsidR="008D3890">
        <w:rPr>
          <w:sz w:val="24"/>
          <w:szCs w:val="24"/>
        </w:rPr>
        <w:t xml:space="preserve"> and adherence to the constituent documents of the Trust</w:t>
      </w:r>
      <w:r w:rsidRPr="005D6774">
        <w:rPr>
          <w:sz w:val="24"/>
          <w:szCs w:val="24"/>
        </w:rPr>
        <w:t>.</w:t>
      </w:r>
    </w:p>
    <w:p w14:paraId="02294BE4" w14:textId="1455C2B9"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To invest in any immovable property, subject to</w:t>
      </w:r>
      <w:r w:rsidR="001D4A4D">
        <w:rPr>
          <w:sz w:val="24"/>
          <w:szCs w:val="24"/>
        </w:rPr>
        <w:t xml:space="preserve"> </w:t>
      </w:r>
      <w:r w:rsidR="001D4A4D" w:rsidRPr="005D6774">
        <w:rPr>
          <w:sz w:val="24"/>
          <w:szCs w:val="24"/>
        </w:rPr>
        <w:t xml:space="preserve">present or future laws or rules </w:t>
      </w:r>
      <w:r w:rsidR="001D4A4D">
        <w:rPr>
          <w:sz w:val="24"/>
          <w:szCs w:val="24"/>
        </w:rPr>
        <w:t>govern</w:t>
      </w:r>
      <w:r w:rsidR="001D4A4D" w:rsidRPr="005D6774">
        <w:rPr>
          <w:sz w:val="24"/>
          <w:szCs w:val="24"/>
        </w:rPr>
        <w:t xml:space="preserve">ing investments </w:t>
      </w:r>
      <w:r w:rsidR="001D4A4D">
        <w:rPr>
          <w:sz w:val="24"/>
          <w:szCs w:val="24"/>
        </w:rPr>
        <w:t>by a family private trust in such property and completion of due diligence and appraisal of requisite compliances thereof by the legal attorneys or professionals appointed by the Settlor or as the case may be the Protector</w:t>
      </w:r>
      <w:r w:rsidR="001D4A4D" w:rsidRPr="005D6774">
        <w:rPr>
          <w:sz w:val="24"/>
          <w:szCs w:val="24"/>
        </w:rPr>
        <w:t xml:space="preserve"> </w:t>
      </w:r>
      <w:r w:rsidR="001D4A4D">
        <w:rPr>
          <w:sz w:val="24"/>
          <w:szCs w:val="24"/>
        </w:rPr>
        <w:t>from time to time</w:t>
      </w:r>
      <w:r w:rsidR="001D4A4D" w:rsidRPr="005D6774">
        <w:rPr>
          <w:sz w:val="24"/>
          <w:szCs w:val="24"/>
        </w:rPr>
        <w:t>.</w:t>
      </w:r>
      <w:r w:rsidR="001D4A4D">
        <w:rPr>
          <w:sz w:val="24"/>
          <w:szCs w:val="24"/>
        </w:rPr>
        <w:t xml:space="preserve"> It is clarified in this regard that on failure of the Settlor or Protector to conduct the due diligence and inform the compliances to be undertaken by the Trustee, the Trustee shall be entitled to seek services of such legal attorney or professionals as the Trustee may deem fit</w:t>
      </w:r>
      <w:r w:rsidR="003225DF">
        <w:rPr>
          <w:sz w:val="24"/>
          <w:szCs w:val="24"/>
        </w:rPr>
        <w:t xml:space="preserve"> at a cost which may recovered from the Trust</w:t>
      </w:r>
      <w:r w:rsidRPr="005D6774">
        <w:rPr>
          <w:sz w:val="24"/>
          <w:szCs w:val="24"/>
        </w:rPr>
        <w:t>.</w:t>
      </w:r>
    </w:p>
    <w:p w14:paraId="10B64F5B" w14:textId="52F6BF9B" w:rsidR="001C2A3E" w:rsidRPr="008D3890" w:rsidRDefault="001C2A3E" w:rsidP="002B5509">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8D3890">
        <w:rPr>
          <w:sz w:val="24"/>
          <w:szCs w:val="24"/>
        </w:rPr>
        <w:t xml:space="preserve">To </w:t>
      </w:r>
      <w:r w:rsidR="008D3890" w:rsidRPr="005D6774">
        <w:rPr>
          <w:sz w:val="24"/>
          <w:szCs w:val="24"/>
        </w:rPr>
        <w:t xml:space="preserve">diversify or to have concentrated portfolio and/or to retain </w:t>
      </w:r>
      <w:r w:rsidR="008D3890">
        <w:rPr>
          <w:sz w:val="24"/>
          <w:szCs w:val="24"/>
        </w:rPr>
        <w:t xml:space="preserve">or to otherwise </w:t>
      </w:r>
      <w:r w:rsidRPr="008D3890">
        <w:rPr>
          <w:sz w:val="24"/>
          <w:szCs w:val="24"/>
        </w:rPr>
        <w:t xml:space="preserve">make the Trust Property liquid, in whole or in part and to hold cash or readily marketable securities of little or no yield for any period. </w:t>
      </w:r>
      <w:r w:rsidR="00B21C5D">
        <w:rPr>
          <w:sz w:val="24"/>
          <w:szCs w:val="24"/>
        </w:rPr>
        <w:t xml:space="preserve">Further to hold Trust Property in form of Liquid Funds pending investment as per the </w:t>
      </w:r>
      <w:r w:rsidR="00002B32">
        <w:rPr>
          <w:sz w:val="24"/>
          <w:szCs w:val="24"/>
        </w:rPr>
        <w:t xml:space="preserve">direction of </w:t>
      </w:r>
      <w:r w:rsidR="00B21C5D">
        <w:rPr>
          <w:sz w:val="24"/>
          <w:szCs w:val="24"/>
        </w:rPr>
        <w:t>the Settlor or</w:t>
      </w:r>
      <w:r w:rsidR="00002B32">
        <w:rPr>
          <w:sz w:val="24"/>
          <w:szCs w:val="24"/>
        </w:rPr>
        <w:t xml:space="preserve"> advice of the</w:t>
      </w:r>
      <w:r w:rsidR="00B21C5D">
        <w:rPr>
          <w:sz w:val="24"/>
          <w:szCs w:val="24"/>
        </w:rPr>
        <w:t xml:space="preserve"> Protector as the case may be. </w:t>
      </w:r>
    </w:p>
    <w:p w14:paraId="3D0F00D5" w14:textId="77777777"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 xml:space="preserve">To auction, sell, convey, mortgage, encumber, lease, exchange, pledge, partition, subdivide, improve, repair, surrender, abandon or otherwise deal with or dispose of any property owned by the Trust of any character and wherever located. </w:t>
      </w:r>
    </w:p>
    <w:p w14:paraId="039FD179" w14:textId="45700F03" w:rsidR="001C2A3E" w:rsidRPr="005D6774" w:rsidRDefault="001C2A3E" w:rsidP="001C2A3E">
      <w:pPr>
        <w:pStyle w:val="Hanging2"/>
        <w:numPr>
          <w:ilvl w:val="1"/>
          <w:numId w:val="9"/>
        </w:numPr>
        <w:tabs>
          <w:tab w:val="clear" w:pos="2858"/>
          <w:tab w:val="left" w:pos="180"/>
        </w:tabs>
        <w:spacing w:before="120" w:line="276" w:lineRule="auto"/>
        <w:ind w:left="1440" w:hanging="86"/>
        <w:rPr>
          <w:sz w:val="24"/>
          <w:szCs w:val="24"/>
        </w:rPr>
      </w:pPr>
      <w:r w:rsidRPr="005D6774">
        <w:rPr>
          <w:sz w:val="24"/>
          <w:szCs w:val="24"/>
        </w:rPr>
        <w:lastRenderedPageBreak/>
        <w:t xml:space="preserve">To provide the Trust Property as security for any loan taken by the Trust or by Beneficiaries of Trust or by entities </w:t>
      </w:r>
      <w:r w:rsidR="00476A42">
        <w:rPr>
          <w:sz w:val="24"/>
          <w:szCs w:val="24"/>
        </w:rPr>
        <w:t>that are owned by</w:t>
      </w:r>
      <w:r w:rsidRPr="005D6774">
        <w:rPr>
          <w:sz w:val="24"/>
          <w:szCs w:val="24"/>
        </w:rPr>
        <w:t xml:space="preserve"> Trust or the Beneficiaries of the Trust</w:t>
      </w:r>
      <w:r w:rsidR="00476A42">
        <w:rPr>
          <w:sz w:val="24"/>
          <w:szCs w:val="24"/>
        </w:rPr>
        <w:t>.</w:t>
      </w:r>
    </w:p>
    <w:p w14:paraId="2533C1E9" w14:textId="76FCB399"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To borrow money on terms determined beneficial to the Trust by the Trustee from any person or corporation, including any banking corporation</w:t>
      </w:r>
      <w:r w:rsidR="000924E2">
        <w:rPr>
          <w:sz w:val="24"/>
          <w:szCs w:val="24"/>
        </w:rPr>
        <w:t xml:space="preserve"> or non-banking finance corporation</w:t>
      </w:r>
      <w:r w:rsidRPr="005D6774">
        <w:rPr>
          <w:sz w:val="24"/>
          <w:szCs w:val="24"/>
        </w:rPr>
        <w:t xml:space="preserve">, to pledge or mortgage any </w:t>
      </w:r>
      <w:r w:rsidR="000924E2">
        <w:rPr>
          <w:sz w:val="24"/>
          <w:szCs w:val="24"/>
        </w:rPr>
        <w:t xml:space="preserve">Trust </w:t>
      </w:r>
      <w:r w:rsidR="000924E2" w:rsidRPr="005D6774">
        <w:rPr>
          <w:sz w:val="24"/>
          <w:szCs w:val="24"/>
        </w:rPr>
        <w:t xml:space="preserve">Property </w:t>
      </w:r>
      <w:r w:rsidRPr="005D6774">
        <w:rPr>
          <w:sz w:val="24"/>
          <w:szCs w:val="24"/>
        </w:rPr>
        <w:t>as security for this indebtedness</w:t>
      </w:r>
      <w:r w:rsidR="002758CD">
        <w:rPr>
          <w:sz w:val="24"/>
          <w:szCs w:val="24"/>
        </w:rPr>
        <w:t>,</w:t>
      </w:r>
      <w:r w:rsidRPr="005D6774">
        <w:rPr>
          <w:sz w:val="24"/>
          <w:szCs w:val="24"/>
        </w:rPr>
        <w:t xml:space="preserve"> and to renew any indebtedness incurred by the Trust.</w:t>
      </w:r>
    </w:p>
    <w:p w14:paraId="75481BEE" w14:textId="00096F14" w:rsidR="00C341B7" w:rsidRPr="0039070C" w:rsidRDefault="00C341B7" w:rsidP="00C341B7">
      <w:pPr>
        <w:pStyle w:val="Hanging2"/>
        <w:numPr>
          <w:ilvl w:val="1"/>
          <w:numId w:val="9"/>
        </w:numPr>
        <w:tabs>
          <w:tab w:val="clear" w:pos="2858"/>
          <w:tab w:val="left" w:pos="180"/>
          <w:tab w:val="num" w:pos="1980"/>
        </w:tabs>
        <w:spacing w:before="120" w:line="276" w:lineRule="auto"/>
        <w:ind w:left="1440" w:hanging="86"/>
        <w:rPr>
          <w:sz w:val="24"/>
          <w:szCs w:val="24"/>
        </w:rPr>
      </w:pPr>
      <w:r w:rsidRPr="00C341B7">
        <w:rPr>
          <w:sz w:val="24"/>
          <w:szCs w:val="24"/>
        </w:rPr>
        <w:t xml:space="preserve"> </w:t>
      </w:r>
      <w:r w:rsidRPr="0039070C">
        <w:rPr>
          <w:sz w:val="24"/>
          <w:szCs w:val="24"/>
        </w:rPr>
        <w:t>To give loan to any Beneficiary which</w:t>
      </w:r>
      <w:r w:rsidRPr="0039070C" w:rsidDel="006D0F23">
        <w:rPr>
          <w:sz w:val="24"/>
          <w:szCs w:val="24"/>
        </w:rPr>
        <w:t xml:space="preserve"> </w:t>
      </w:r>
      <w:r w:rsidRPr="0039070C">
        <w:rPr>
          <w:sz w:val="24"/>
          <w:szCs w:val="24"/>
        </w:rPr>
        <w:t xml:space="preserve">shall be paid back by the Beneficiary as per the terms agreed with the Beneficiary at the time of giving such loan or may be </w:t>
      </w:r>
      <w:bookmarkStart w:id="140" w:name="_Hlk10109166"/>
      <w:r w:rsidRPr="0039070C">
        <w:rPr>
          <w:sz w:val="24"/>
          <w:szCs w:val="24"/>
        </w:rPr>
        <w:t xml:space="preserve"> deducted from any distribution or vesting in the Beneficiary at the time of termination of the Trust </w:t>
      </w:r>
      <w:bookmarkEnd w:id="140"/>
      <w:r w:rsidRPr="0039070C">
        <w:rPr>
          <w:sz w:val="24"/>
          <w:szCs w:val="24"/>
        </w:rPr>
        <w:t xml:space="preserve">. </w:t>
      </w:r>
    </w:p>
    <w:p w14:paraId="4DA2CEE7" w14:textId="69B976D6" w:rsidR="001C2A3E" w:rsidRPr="005D6774" w:rsidRDefault="001C2A3E" w:rsidP="002B5509">
      <w:pPr>
        <w:pStyle w:val="Hanging2"/>
        <w:shd w:val="clear" w:color="auto" w:fill="FFFFFF"/>
        <w:tabs>
          <w:tab w:val="left" w:pos="180"/>
        </w:tabs>
        <w:spacing w:before="120" w:line="276" w:lineRule="auto"/>
        <w:ind w:left="1440"/>
        <w:rPr>
          <w:sz w:val="24"/>
          <w:szCs w:val="24"/>
        </w:rPr>
      </w:pPr>
      <w:r w:rsidRPr="005D6774">
        <w:rPr>
          <w:sz w:val="24"/>
          <w:szCs w:val="24"/>
        </w:rPr>
        <w:t xml:space="preserve"> </w:t>
      </w:r>
    </w:p>
    <w:p w14:paraId="79E843CA" w14:textId="14A40730" w:rsidR="001C2A3E"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To give general or special proxies or powers of attorney for voting or acting with respect to shares or securities, which may be discretionary and with power of sub</w:t>
      </w:r>
      <w:r w:rsidRPr="005D6774">
        <w:rPr>
          <w:sz w:val="24"/>
          <w:szCs w:val="24"/>
        </w:rPr>
        <w:softHyphen/>
        <w:t>stitution</w:t>
      </w:r>
      <w:r w:rsidR="00CC0225">
        <w:rPr>
          <w:sz w:val="24"/>
          <w:szCs w:val="24"/>
        </w:rPr>
        <w:t>,</w:t>
      </w:r>
      <w:r w:rsidR="00190696">
        <w:rPr>
          <w:sz w:val="24"/>
          <w:szCs w:val="24"/>
        </w:rPr>
        <w:t xml:space="preserve"> and</w:t>
      </w:r>
      <w:r w:rsidRPr="005D6774">
        <w:rPr>
          <w:sz w:val="24"/>
          <w:szCs w:val="24"/>
        </w:rPr>
        <w:t xml:space="preserve"> to join in any reorganization and to pay </w:t>
      </w:r>
      <w:r w:rsidR="00074AC2">
        <w:rPr>
          <w:sz w:val="24"/>
          <w:szCs w:val="24"/>
        </w:rPr>
        <w:t>amount</w:t>
      </w:r>
      <w:r w:rsidRPr="005D6774">
        <w:rPr>
          <w:sz w:val="24"/>
          <w:szCs w:val="24"/>
        </w:rPr>
        <w:t>s called for in connection with shares or securities held by the Trustee.</w:t>
      </w:r>
    </w:p>
    <w:p w14:paraId="5DC8F22B" w14:textId="750544A6" w:rsidR="00FA3282" w:rsidRPr="00FA3282" w:rsidRDefault="00FA3282" w:rsidP="00FA3282">
      <w:pPr>
        <w:pStyle w:val="Hanging2"/>
        <w:numPr>
          <w:ilvl w:val="1"/>
          <w:numId w:val="9"/>
        </w:numPr>
        <w:shd w:val="clear" w:color="auto" w:fill="FFFFFF"/>
        <w:tabs>
          <w:tab w:val="clear" w:pos="2858"/>
          <w:tab w:val="left" w:pos="180"/>
        </w:tabs>
        <w:spacing w:before="120" w:line="276" w:lineRule="auto"/>
        <w:ind w:left="1440" w:hanging="86"/>
        <w:rPr>
          <w:sz w:val="24"/>
          <w:szCs w:val="24"/>
        </w:rPr>
      </w:pPr>
      <w:r>
        <w:rPr>
          <w:sz w:val="24"/>
          <w:szCs w:val="24"/>
        </w:rPr>
        <w:t>To nominate individuals to participate in decision making process in any capacity for an on behalf of the Trust in entities which form part of the Trust Property. The individuals nominated by the Trustee shall be absolutely liable for all their acts or omissions as such nominees for and on behalf of the Trust.</w:t>
      </w:r>
    </w:p>
    <w:p w14:paraId="5E7D8E59" w14:textId="4615E47F"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To adjust, arbitrate, compromise, litigate, defend, abandon or otherwise deal with and settle any claims in favor of or against the Trust.</w:t>
      </w:r>
    </w:p>
    <w:p w14:paraId="11CAD0D0" w14:textId="77777777"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 xml:space="preserve">To take out, keep valid and surrender any policy of insurance on the life of </w:t>
      </w:r>
      <w:r w:rsidR="00565DE3">
        <w:rPr>
          <w:sz w:val="24"/>
          <w:szCs w:val="24"/>
        </w:rPr>
        <w:t xml:space="preserve">the Settlor or </w:t>
      </w:r>
      <w:r w:rsidRPr="005D6774">
        <w:rPr>
          <w:sz w:val="24"/>
          <w:szCs w:val="24"/>
        </w:rPr>
        <w:t>any Beneficiary whether or not coupled with any other event and to apply any part or parts of the Trust Property in or towards the payment of any premium for effecting or maintaining of any such policy.</w:t>
      </w:r>
    </w:p>
    <w:p w14:paraId="5F05A843" w14:textId="77777777" w:rsidR="00D41D50" w:rsidRPr="005D6774" w:rsidRDefault="00D41D50" w:rsidP="00D41D50">
      <w:pPr>
        <w:pStyle w:val="Hanging2"/>
        <w:numPr>
          <w:ilvl w:val="1"/>
          <w:numId w:val="9"/>
        </w:numPr>
        <w:shd w:val="clear" w:color="auto" w:fill="FFFFFF"/>
        <w:tabs>
          <w:tab w:val="clear" w:pos="2858"/>
          <w:tab w:val="left" w:pos="180"/>
        </w:tabs>
        <w:spacing w:before="120" w:line="276" w:lineRule="auto"/>
        <w:ind w:left="1440" w:hanging="86"/>
        <w:rPr>
          <w:sz w:val="24"/>
          <w:szCs w:val="24"/>
        </w:rPr>
      </w:pPr>
      <w:r>
        <w:rPr>
          <w:sz w:val="24"/>
          <w:szCs w:val="24"/>
        </w:rPr>
        <w:t>At the instance of the Settlor instructing through Letter Wishes or otherwise the Protector as the case may be, t</w:t>
      </w:r>
      <w:r w:rsidRPr="005D6774">
        <w:rPr>
          <w:sz w:val="24"/>
          <w:szCs w:val="24"/>
        </w:rPr>
        <w:t>o get insurable assets of the Trust insured with a suitable insurance company and to pay all such insurance premium</w:t>
      </w:r>
      <w:r>
        <w:rPr>
          <w:sz w:val="24"/>
          <w:szCs w:val="24"/>
        </w:rPr>
        <w:t>s</w:t>
      </w:r>
      <w:r w:rsidRPr="005D6774">
        <w:rPr>
          <w:sz w:val="24"/>
          <w:szCs w:val="24"/>
        </w:rPr>
        <w:t xml:space="preserve"> from the Trust Property.</w:t>
      </w:r>
    </w:p>
    <w:p w14:paraId="643B5DE5" w14:textId="1C5E06B1"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To deal with any insurance policy so that all mo</w:t>
      </w:r>
      <w:r w:rsidR="00F02DB6">
        <w:rPr>
          <w:sz w:val="24"/>
          <w:szCs w:val="24"/>
        </w:rPr>
        <w:t>nies</w:t>
      </w:r>
      <w:r w:rsidRPr="005D6774">
        <w:rPr>
          <w:sz w:val="24"/>
          <w:szCs w:val="24"/>
        </w:rPr>
        <w:t xml:space="preserve"> and benefits under any such policy shall constitute part of the Trust Property provided that, as to any such policy which the Settlor transfers to the Trust, the Trustee shall have no responsibility to review or consider the suitability of such policy.</w:t>
      </w:r>
    </w:p>
    <w:p w14:paraId="548DF740" w14:textId="5E336920"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 xml:space="preserve">To enter into any transaction, by itself or any related party, whether by way of sale or purchase or loan or otherwise howsoever with any entity including but </w:t>
      </w:r>
      <w:r w:rsidRPr="005D6774">
        <w:rPr>
          <w:sz w:val="24"/>
          <w:szCs w:val="24"/>
        </w:rPr>
        <w:lastRenderedPageBreak/>
        <w:t>not limited to any company, partnership, LLP</w:t>
      </w:r>
      <w:r w:rsidR="0060415C">
        <w:rPr>
          <w:sz w:val="24"/>
          <w:szCs w:val="24"/>
        </w:rPr>
        <w:t>,</w:t>
      </w:r>
      <w:r w:rsidRPr="005D6774">
        <w:rPr>
          <w:sz w:val="24"/>
          <w:szCs w:val="24"/>
        </w:rPr>
        <w:t xml:space="preserve"> whose shares or ownership interests are comprised directly or indirectly within the Trust Property.</w:t>
      </w:r>
    </w:p>
    <w:p w14:paraId="463ED874" w14:textId="77777777" w:rsidR="001C2A3E" w:rsidRPr="005D6774" w:rsidRDefault="001C2A3E" w:rsidP="001C2A3E">
      <w:pPr>
        <w:pStyle w:val="Hanging2"/>
        <w:numPr>
          <w:ilvl w:val="1"/>
          <w:numId w:val="9"/>
        </w:numPr>
        <w:shd w:val="clear" w:color="auto" w:fill="FFFFFF"/>
        <w:tabs>
          <w:tab w:val="clear" w:pos="2858"/>
          <w:tab w:val="left" w:pos="180"/>
        </w:tabs>
        <w:spacing w:before="120" w:line="276" w:lineRule="auto"/>
        <w:ind w:left="1440" w:hanging="86"/>
        <w:rPr>
          <w:sz w:val="24"/>
          <w:szCs w:val="24"/>
        </w:rPr>
      </w:pPr>
      <w:r w:rsidRPr="005D6774">
        <w:rPr>
          <w:sz w:val="24"/>
          <w:szCs w:val="24"/>
        </w:rPr>
        <w:t xml:space="preserve">To be a partner in unlimited partnerships or limited liability partnerships (LLPs), however not as a managing partner or designated partner or only as a sleeping partner in case of an unlimited partnership. </w:t>
      </w:r>
    </w:p>
    <w:p w14:paraId="614E694A" w14:textId="3F98C5EE" w:rsidR="00452171" w:rsidRPr="002B5830" w:rsidRDefault="00452171" w:rsidP="002B5509">
      <w:pPr>
        <w:pStyle w:val="Doci"/>
        <w:shd w:val="clear" w:color="auto" w:fill="FFFFFF"/>
        <w:spacing w:before="0" w:line="276" w:lineRule="auto"/>
        <w:ind w:left="1440"/>
        <w:rPr>
          <w:rFonts w:cs="Times New Roman"/>
          <w:highlight w:val="yellow"/>
        </w:rPr>
      </w:pPr>
    </w:p>
    <w:p w14:paraId="7299FD89" w14:textId="77777777" w:rsidR="001C2A3E" w:rsidRPr="005D6774" w:rsidRDefault="001C2A3E" w:rsidP="001C2A3E">
      <w:pPr>
        <w:pStyle w:val="Hanging2"/>
        <w:numPr>
          <w:ilvl w:val="0"/>
          <w:numId w:val="9"/>
        </w:numPr>
        <w:shd w:val="clear" w:color="auto" w:fill="FFFFFF"/>
        <w:tabs>
          <w:tab w:val="clear" w:pos="1440"/>
          <w:tab w:val="left" w:pos="180"/>
        </w:tabs>
        <w:spacing w:line="276" w:lineRule="auto"/>
        <w:ind w:left="1080" w:hanging="360"/>
        <w:rPr>
          <w:sz w:val="24"/>
          <w:szCs w:val="24"/>
        </w:rPr>
      </w:pPr>
      <w:r w:rsidRPr="005D6774">
        <w:rPr>
          <w:sz w:val="24"/>
          <w:szCs w:val="24"/>
        </w:rPr>
        <w:t xml:space="preserve">The Trustee shall take all decisions regarding the Administration of the Trust. Administration of Trust shall mean and include all the activities as specified in </w:t>
      </w:r>
      <w:r w:rsidRPr="005D6774">
        <w:rPr>
          <w:b/>
          <w:i/>
          <w:sz w:val="24"/>
          <w:szCs w:val="24"/>
        </w:rPr>
        <w:t xml:space="preserve">Clause 5 </w:t>
      </w:r>
      <w:r w:rsidRPr="005D6774">
        <w:rPr>
          <w:sz w:val="24"/>
          <w:szCs w:val="24"/>
        </w:rPr>
        <w:t>and other such related activities</w:t>
      </w:r>
      <w:r w:rsidRPr="005D6774">
        <w:rPr>
          <w:b/>
          <w:i/>
          <w:sz w:val="24"/>
          <w:szCs w:val="24"/>
        </w:rPr>
        <w:t xml:space="preserve">. </w:t>
      </w:r>
    </w:p>
    <w:p w14:paraId="18A0636A" w14:textId="77777777" w:rsidR="001C2A3E" w:rsidRPr="005D6774" w:rsidRDefault="001C2A3E" w:rsidP="001C2A3E">
      <w:pPr>
        <w:pStyle w:val="Hanging2"/>
        <w:shd w:val="clear" w:color="auto" w:fill="FFFFFF"/>
        <w:tabs>
          <w:tab w:val="left" w:pos="180"/>
        </w:tabs>
        <w:spacing w:line="276" w:lineRule="auto"/>
        <w:ind w:left="1080"/>
        <w:rPr>
          <w:sz w:val="24"/>
          <w:szCs w:val="24"/>
        </w:rPr>
      </w:pPr>
    </w:p>
    <w:p w14:paraId="5C1289AF" w14:textId="62EE1812" w:rsidR="001C2A3E" w:rsidRPr="005D6774" w:rsidRDefault="001C2A3E" w:rsidP="001C2A3E">
      <w:pPr>
        <w:pStyle w:val="Hanging2"/>
        <w:numPr>
          <w:ilvl w:val="0"/>
          <w:numId w:val="9"/>
        </w:numPr>
        <w:shd w:val="clear" w:color="auto" w:fill="FFFFFF"/>
        <w:tabs>
          <w:tab w:val="clear" w:pos="1440"/>
          <w:tab w:val="left" w:pos="180"/>
        </w:tabs>
        <w:spacing w:line="276" w:lineRule="auto"/>
        <w:ind w:left="1080" w:hanging="360"/>
        <w:rPr>
          <w:sz w:val="24"/>
          <w:szCs w:val="24"/>
        </w:rPr>
      </w:pPr>
      <w:r w:rsidRPr="005D6774">
        <w:rPr>
          <w:sz w:val="24"/>
          <w:szCs w:val="24"/>
        </w:rPr>
        <w:t xml:space="preserve">The Trustee shall keep and shall ensure that its directors, officers, employees and agents keep all transactions, details relating to the Trust and the state of affairs of the Trust </w:t>
      </w:r>
      <w:r w:rsidR="00C87BF3" w:rsidRPr="005D6774">
        <w:rPr>
          <w:sz w:val="24"/>
          <w:szCs w:val="24"/>
        </w:rPr>
        <w:t xml:space="preserve">confidential </w:t>
      </w:r>
      <w:r w:rsidRPr="005D6774">
        <w:rPr>
          <w:sz w:val="24"/>
          <w:szCs w:val="24"/>
        </w:rPr>
        <w:t xml:space="preserve">except as otherwise compelled to disclose by operation of law. In the event of any breach owing to illegal/unauthorized disclosure(s) under this Clause by the Trustee, Trustee’s directors, officers and employees, the Trustee undertakes to indemnify the Settlor and Beneficiaries for any losses occurring due to such disclosure(s) of confidential information in case such loss has been established by a Court of competent jurisdiction subject to the provisions of this Deed. </w:t>
      </w:r>
      <w:r w:rsidR="00F24A31" w:rsidRPr="005D6774">
        <w:rPr>
          <w:sz w:val="24"/>
          <w:szCs w:val="24"/>
        </w:rPr>
        <w:t>However,</w:t>
      </w:r>
      <w:r w:rsidRPr="005D6774">
        <w:rPr>
          <w:sz w:val="24"/>
          <w:szCs w:val="24"/>
        </w:rPr>
        <w:t xml:space="preserve"> the following will not be treated as confidential information for the purpose of this Clause:</w:t>
      </w:r>
    </w:p>
    <w:p w14:paraId="4E38F6E9" w14:textId="77777777" w:rsidR="001C2A3E" w:rsidRPr="005D6774" w:rsidRDefault="001C2A3E" w:rsidP="001C2A3E">
      <w:pPr>
        <w:pStyle w:val="BodyText2"/>
        <w:numPr>
          <w:ilvl w:val="0"/>
          <w:numId w:val="21"/>
        </w:numPr>
        <w:shd w:val="clear" w:color="auto" w:fill="FFFFFF"/>
        <w:spacing w:line="276" w:lineRule="auto"/>
        <w:ind w:left="1980" w:hanging="540"/>
        <w:jc w:val="both"/>
        <w:rPr>
          <w:sz w:val="24"/>
          <w:szCs w:val="24"/>
        </w:rPr>
      </w:pPr>
      <w:r w:rsidRPr="005D6774">
        <w:rPr>
          <w:sz w:val="24"/>
          <w:szCs w:val="24"/>
        </w:rPr>
        <w:t>Disclosures mandated through the order of a statutory, regulatory or judicial authority.</w:t>
      </w:r>
    </w:p>
    <w:p w14:paraId="7A65178A" w14:textId="77777777" w:rsidR="001C2A3E" w:rsidRPr="005D6774" w:rsidRDefault="001C2A3E" w:rsidP="001C2A3E">
      <w:pPr>
        <w:pStyle w:val="BodyText2"/>
        <w:numPr>
          <w:ilvl w:val="0"/>
          <w:numId w:val="21"/>
        </w:numPr>
        <w:shd w:val="clear" w:color="auto" w:fill="FFFFFF"/>
        <w:spacing w:line="276" w:lineRule="auto"/>
        <w:ind w:left="1980" w:hanging="540"/>
        <w:jc w:val="both"/>
        <w:rPr>
          <w:sz w:val="24"/>
          <w:szCs w:val="24"/>
        </w:rPr>
      </w:pPr>
      <w:r w:rsidRPr="005D6774">
        <w:rPr>
          <w:sz w:val="24"/>
          <w:szCs w:val="24"/>
        </w:rPr>
        <w:t xml:space="preserve">Information available to the Trustee, its directors, officers, employees and agents through authorized parties with no obligation of confidentiality. </w:t>
      </w:r>
    </w:p>
    <w:p w14:paraId="1345139A" w14:textId="77777777" w:rsidR="001C2A3E" w:rsidRPr="005D6774" w:rsidRDefault="001C2A3E" w:rsidP="001C2A3E">
      <w:pPr>
        <w:pStyle w:val="BodyText2"/>
        <w:numPr>
          <w:ilvl w:val="0"/>
          <w:numId w:val="21"/>
        </w:numPr>
        <w:shd w:val="clear" w:color="auto" w:fill="FFFFFF"/>
        <w:spacing w:line="276" w:lineRule="auto"/>
        <w:ind w:left="1980" w:hanging="540"/>
        <w:jc w:val="both"/>
        <w:rPr>
          <w:sz w:val="24"/>
          <w:szCs w:val="24"/>
        </w:rPr>
      </w:pPr>
      <w:r w:rsidRPr="005D6774">
        <w:rPr>
          <w:sz w:val="24"/>
          <w:szCs w:val="24"/>
        </w:rPr>
        <w:t>Information available in public domain.</w:t>
      </w:r>
      <w:bookmarkEnd w:id="139"/>
    </w:p>
    <w:p w14:paraId="5C0DC832" w14:textId="3666949B" w:rsidR="001C2A3E" w:rsidRDefault="001C2A3E" w:rsidP="001C2A3E">
      <w:pPr>
        <w:pStyle w:val="Hanging2"/>
        <w:shd w:val="clear" w:color="auto" w:fill="FFFFFF"/>
        <w:tabs>
          <w:tab w:val="left" w:pos="180"/>
          <w:tab w:val="num" w:pos="2160"/>
          <w:tab w:val="left" w:pos="2880"/>
          <w:tab w:val="left" w:pos="3600"/>
          <w:tab w:val="left" w:pos="4320"/>
          <w:tab w:val="left" w:pos="5040"/>
          <w:tab w:val="left" w:pos="5760"/>
          <w:tab w:val="left" w:pos="6480"/>
          <w:tab w:val="left" w:pos="7200"/>
          <w:tab w:val="left" w:pos="7920"/>
          <w:tab w:val="left" w:pos="8640"/>
        </w:tabs>
        <w:spacing w:line="276" w:lineRule="auto"/>
        <w:rPr>
          <w:iCs/>
          <w:sz w:val="24"/>
          <w:szCs w:val="24"/>
        </w:rPr>
      </w:pPr>
    </w:p>
    <w:p w14:paraId="185FDA06" w14:textId="0479390D" w:rsidR="00655E4C" w:rsidRDefault="00655E4C" w:rsidP="001C2A3E">
      <w:pPr>
        <w:pStyle w:val="Hanging2"/>
        <w:shd w:val="clear" w:color="auto" w:fill="FFFFFF"/>
        <w:tabs>
          <w:tab w:val="left" w:pos="180"/>
          <w:tab w:val="num" w:pos="2160"/>
          <w:tab w:val="left" w:pos="2880"/>
          <w:tab w:val="left" w:pos="3600"/>
          <w:tab w:val="left" w:pos="4320"/>
          <w:tab w:val="left" w:pos="5040"/>
          <w:tab w:val="left" w:pos="5760"/>
          <w:tab w:val="left" w:pos="6480"/>
          <w:tab w:val="left" w:pos="7200"/>
          <w:tab w:val="left" w:pos="7920"/>
          <w:tab w:val="left" w:pos="8640"/>
        </w:tabs>
        <w:spacing w:line="276" w:lineRule="auto"/>
        <w:rPr>
          <w:iCs/>
          <w:sz w:val="24"/>
          <w:szCs w:val="24"/>
        </w:rPr>
      </w:pPr>
    </w:p>
    <w:p w14:paraId="17C60A6C" w14:textId="77777777" w:rsidR="001C2A3E" w:rsidRPr="005D6774" w:rsidRDefault="001C2A3E" w:rsidP="001C2A3E">
      <w:pPr>
        <w:numPr>
          <w:ilvl w:val="1"/>
          <w:numId w:val="8"/>
        </w:numPr>
        <w:shd w:val="clear" w:color="auto" w:fill="FFFFFF"/>
        <w:tabs>
          <w:tab w:val="clear" w:pos="1571"/>
          <w:tab w:val="num" w:pos="720"/>
        </w:tabs>
        <w:spacing w:line="276" w:lineRule="auto"/>
        <w:ind w:left="720" w:hanging="578"/>
        <w:jc w:val="both"/>
        <w:rPr>
          <w:b/>
          <w:sz w:val="24"/>
          <w:szCs w:val="24"/>
        </w:rPr>
      </w:pPr>
      <w:r w:rsidRPr="005D6774">
        <w:rPr>
          <w:b/>
          <w:sz w:val="24"/>
          <w:szCs w:val="24"/>
        </w:rPr>
        <w:t>CHANGE OF TRUSTEE</w:t>
      </w:r>
    </w:p>
    <w:p w14:paraId="238A8610" w14:textId="77777777" w:rsidR="001C2A3E" w:rsidRPr="005D6774" w:rsidRDefault="001C2A3E" w:rsidP="001C2A3E">
      <w:pPr>
        <w:pStyle w:val="Hanging1"/>
        <w:shd w:val="clear" w:color="auto" w:fill="FFFFFF"/>
        <w:spacing w:line="276" w:lineRule="auto"/>
        <w:ind w:left="1080"/>
      </w:pPr>
      <w:r w:rsidRPr="005D6774">
        <w:tab/>
      </w:r>
    </w:p>
    <w:p w14:paraId="1445C977" w14:textId="69F6659B"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 xml:space="preserve">Resignation by the Trustee: </w:t>
      </w:r>
      <w:bookmarkStart w:id="141" w:name="_Hlk527469191"/>
      <w:r w:rsidRPr="005D6774">
        <w:rPr>
          <w:sz w:val="24"/>
          <w:szCs w:val="24"/>
        </w:rPr>
        <w:t>The Trustee may resign from office as Trustee at any time by giving not less than 60 days’ notice to the Settlor or</w:t>
      </w:r>
      <w:r w:rsidR="00557125">
        <w:rPr>
          <w:sz w:val="24"/>
          <w:szCs w:val="24"/>
        </w:rPr>
        <w:t xml:space="preserve"> during the period of Incapacitation/Absence of the Settlor</w:t>
      </w:r>
      <w:r w:rsidR="00FC6AA7">
        <w:rPr>
          <w:sz w:val="24"/>
          <w:szCs w:val="24"/>
        </w:rPr>
        <w:t xml:space="preserve"> or</w:t>
      </w:r>
      <w:r w:rsidRPr="005D6774">
        <w:rPr>
          <w:sz w:val="24"/>
          <w:szCs w:val="24"/>
        </w:rPr>
        <w:t xml:space="preserve">  upon the Trust becoming Irrevocable, to the Protector. </w:t>
      </w:r>
    </w:p>
    <w:bookmarkEnd w:id="141"/>
    <w:p w14:paraId="544E8FCE" w14:textId="77777777" w:rsidR="001C2A3E" w:rsidRPr="005D6774" w:rsidRDefault="001C2A3E" w:rsidP="001C2A3E">
      <w:pPr>
        <w:pStyle w:val="BodyText2"/>
        <w:shd w:val="clear" w:color="auto" w:fill="FFFFFF"/>
        <w:spacing w:line="276" w:lineRule="auto"/>
        <w:ind w:left="1080"/>
        <w:jc w:val="both"/>
        <w:rPr>
          <w:sz w:val="24"/>
          <w:szCs w:val="24"/>
        </w:rPr>
      </w:pPr>
    </w:p>
    <w:p w14:paraId="64EFA6CD" w14:textId="44CEADE1"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 xml:space="preserve">Notwithstanding anything mentioned in </w:t>
      </w:r>
      <w:r w:rsidRPr="005D6774">
        <w:rPr>
          <w:b/>
          <w:i/>
          <w:sz w:val="24"/>
          <w:szCs w:val="24"/>
        </w:rPr>
        <w:t>Clause 3 C (a),</w:t>
      </w:r>
      <w:r w:rsidRPr="005D6774">
        <w:rPr>
          <w:sz w:val="24"/>
          <w:szCs w:val="24"/>
        </w:rPr>
        <w:t xml:space="preserve"> Trustee has the right to resign with immediate effect , in case Trustee in its sole discretion has reason to believe that;</w:t>
      </w:r>
    </w:p>
    <w:p w14:paraId="58DF05ED" w14:textId="77777777" w:rsidR="001C2A3E" w:rsidRPr="005D6774" w:rsidRDefault="001C2A3E" w:rsidP="001C2A3E">
      <w:pPr>
        <w:pStyle w:val="BodyText2"/>
        <w:shd w:val="clear" w:color="auto" w:fill="FFFFFF"/>
        <w:spacing w:line="276" w:lineRule="auto"/>
        <w:jc w:val="both"/>
        <w:rPr>
          <w:sz w:val="24"/>
          <w:szCs w:val="24"/>
        </w:rPr>
      </w:pPr>
    </w:p>
    <w:p w14:paraId="7EF32DCF" w14:textId="77777777" w:rsidR="001C2A3E" w:rsidRPr="005D6774" w:rsidRDefault="001C2A3E" w:rsidP="001C2A3E">
      <w:pPr>
        <w:pStyle w:val="BodyText2"/>
        <w:numPr>
          <w:ilvl w:val="1"/>
          <w:numId w:val="30"/>
        </w:numPr>
        <w:shd w:val="clear" w:color="auto" w:fill="FFFFFF"/>
        <w:spacing w:line="276" w:lineRule="auto"/>
        <w:ind w:left="1620" w:hanging="344"/>
        <w:jc w:val="both"/>
        <w:rPr>
          <w:sz w:val="24"/>
          <w:szCs w:val="24"/>
        </w:rPr>
      </w:pPr>
      <w:r w:rsidRPr="005D6774">
        <w:rPr>
          <w:sz w:val="24"/>
          <w:szCs w:val="24"/>
        </w:rPr>
        <w:t xml:space="preserve">there has been mis-representation on part of Settlor to the Trustee, more particularly mentioned in </w:t>
      </w:r>
      <w:r w:rsidRPr="005D6774">
        <w:rPr>
          <w:b/>
          <w:i/>
          <w:sz w:val="24"/>
          <w:szCs w:val="24"/>
        </w:rPr>
        <w:t>Clause 6</w:t>
      </w:r>
      <w:r w:rsidRPr="005D6774">
        <w:rPr>
          <w:sz w:val="24"/>
          <w:szCs w:val="24"/>
        </w:rPr>
        <w:t xml:space="preserve"> of this Deed;</w:t>
      </w:r>
    </w:p>
    <w:p w14:paraId="523160CC" w14:textId="77777777" w:rsidR="001C2A3E" w:rsidRPr="005D6774" w:rsidRDefault="001C2A3E" w:rsidP="001C2A3E">
      <w:pPr>
        <w:pStyle w:val="BodyText2"/>
        <w:numPr>
          <w:ilvl w:val="1"/>
          <w:numId w:val="30"/>
        </w:numPr>
        <w:shd w:val="clear" w:color="auto" w:fill="FFFFFF"/>
        <w:spacing w:line="276" w:lineRule="auto"/>
        <w:ind w:left="1620" w:hanging="344"/>
        <w:jc w:val="both"/>
        <w:rPr>
          <w:sz w:val="24"/>
          <w:szCs w:val="24"/>
        </w:rPr>
      </w:pPr>
      <w:r w:rsidRPr="005D6774">
        <w:rPr>
          <w:sz w:val="24"/>
          <w:szCs w:val="24"/>
        </w:rPr>
        <w:t xml:space="preserve">the Trust has been settled to protect the Trust Property from any potential liability; </w:t>
      </w:r>
    </w:p>
    <w:p w14:paraId="4B5B6307" w14:textId="47F15872" w:rsidR="001C2A3E" w:rsidRPr="005D6774" w:rsidRDefault="001C2A3E" w:rsidP="001C2A3E">
      <w:pPr>
        <w:pStyle w:val="BodyText2"/>
        <w:numPr>
          <w:ilvl w:val="1"/>
          <w:numId w:val="30"/>
        </w:numPr>
        <w:shd w:val="clear" w:color="auto" w:fill="FFFFFF"/>
        <w:spacing w:line="276" w:lineRule="auto"/>
        <w:ind w:left="1620" w:hanging="344"/>
        <w:jc w:val="both"/>
        <w:rPr>
          <w:sz w:val="24"/>
          <w:szCs w:val="24"/>
        </w:rPr>
      </w:pPr>
      <w:r w:rsidRPr="005D6774">
        <w:rPr>
          <w:sz w:val="24"/>
          <w:szCs w:val="24"/>
        </w:rPr>
        <w:lastRenderedPageBreak/>
        <w:t xml:space="preserve">any adverse media report or public announcement with respect to any fraud, misfeasance or wrongful conduct on part of the </w:t>
      </w:r>
      <w:r w:rsidR="00B37EB8" w:rsidRPr="00371706">
        <w:rPr>
          <w:sz w:val="24"/>
          <w:szCs w:val="24"/>
        </w:rPr>
        <w:t>Settlor</w:t>
      </w:r>
      <w:r w:rsidR="00B37EB8">
        <w:rPr>
          <w:sz w:val="24"/>
          <w:szCs w:val="24"/>
        </w:rPr>
        <w:t xml:space="preserve"> or Beneficiaries</w:t>
      </w:r>
      <w:r w:rsidRPr="005D6774">
        <w:rPr>
          <w:sz w:val="24"/>
          <w:szCs w:val="24"/>
        </w:rPr>
        <w:t>.</w:t>
      </w:r>
    </w:p>
    <w:p w14:paraId="0BF2D31F" w14:textId="3BA6AB3A" w:rsidR="001C2A3E" w:rsidRDefault="00FE0D20" w:rsidP="00FE0D20">
      <w:pPr>
        <w:pStyle w:val="ListParagraph"/>
        <w:tabs>
          <w:tab w:val="num" w:pos="1560"/>
        </w:tabs>
        <w:spacing w:line="276" w:lineRule="auto"/>
        <w:jc w:val="both"/>
        <w:rPr>
          <w:sz w:val="24"/>
          <w:szCs w:val="24"/>
        </w:rPr>
      </w:pPr>
      <w:bookmarkStart w:id="142" w:name="_Hlk9936819"/>
      <w:r>
        <w:rPr>
          <w:sz w:val="24"/>
          <w:szCs w:val="24"/>
        </w:rPr>
        <w:t xml:space="preserve">Such resignation shall be effected by issuing a </w:t>
      </w:r>
      <w:r w:rsidRPr="005D6774">
        <w:rPr>
          <w:sz w:val="24"/>
          <w:szCs w:val="24"/>
        </w:rPr>
        <w:t>noti</w:t>
      </w:r>
      <w:r>
        <w:rPr>
          <w:sz w:val="24"/>
          <w:szCs w:val="24"/>
        </w:rPr>
        <w:t>ce</w:t>
      </w:r>
      <w:r w:rsidRPr="005D6774">
        <w:rPr>
          <w:sz w:val="24"/>
          <w:szCs w:val="24"/>
        </w:rPr>
        <w:t xml:space="preserve"> </w:t>
      </w:r>
      <w:r>
        <w:rPr>
          <w:sz w:val="24"/>
          <w:szCs w:val="24"/>
        </w:rPr>
        <w:t xml:space="preserve">to </w:t>
      </w:r>
      <w:r w:rsidRPr="005D6774">
        <w:rPr>
          <w:sz w:val="24"/>
          <w:szCs w:val="24"/>
        </w:rPr>
        <w:t xml:space="preserve">the Settlor </w:t>
      </w:r>
      <w:r>
        <w:rPr>
          <w:sz w:val="24"/>
          <w:szCs w:val="24"/>
        </w:rPr>
        <w:t>and in case of incapacitation</w:t>
      </w:r>
      <w:r w:rsidR="00285262">
        <w:t>/</w:t>
      </w:r>
      <w:r w:rsidR="00285262" w:rsidRPr="000A3EF6">
        <w:t xml:space="preserve"> </w:t>
      </w:r>
      <w:r w:rsidR="00285262" w:rsidRPr="00456E19">
        <w:rPr>
          <w:sz w:val="24"/>
          <w:szCs w:val="24"/>
        </w:rPr>
        <w:t>Absence</w:t>
      </w:r>
      <w:r>
        <w:rPr>
          <w:sz w:val="24"/>
          <w:szCs w:val="24"/>
        </w:rPr>
        <w:t xml:space="preserve"> of Settlor or </w:t>
      </w:r>
      <w:r w:rsidR="00CD4839">
        <w:rPr>
          <w:sz w:val="24"/>
          <w:szCs w:val="24"/>
        </w:rPr>
        <w:t xml:space="preserve">upon </w:t>
      </w:r>
      <w:r>
        <w:rPr>
          <w:sz w:val="24"/>
          <w:szCs w:val="24"/>
        </w:rPr>
        <w:t>conversion of the Trust to irrevocable</w:t>
      </w:r>
      <w:r w:rsidR="00240B53">
        <w:rPr>
          <w:sz w:val="24"/>
          <w:szCs w:val="24"/>
        </w:rPr>
        <w:t xml:space="preserve"> Trust</w:t>
      </w:r>
      <w:r>
        <w:rPr>
          <w:sz w:val="24"/>
          <w:szCs w:val="24"/>
        </w:rPr>
        <w:t xml:space="preserve"> to the </w:t>
      </w:r>
      <w:r w:rsidRPr="005D6774">
        <w:rPr>
          <w:sz w:val="24"/>
          <w:szCs w:val="24"/>
        </w:rPr>
        <w:t>Protector and</w:t>
      </w:r>
      <w:r>
        <w:rPr>
          <w:sz w:val="24"/>
          <w:szCs w:val="24"/>
        </w:rPr>
        <w:t xml:space="preserve"> in the Absence thereof to the Beneficiaries</w:t>
      </w:r>
      <w:bookmarkEnd w:id="142"/>
      <w:r w:rsidR="00711E94">
        <w:rPr>
          <w:sz w:val="24"/>
          <w:szCs w:val="24"/>
        </w:rPr>
        <w:t>.</w:t>
      </w:r>
    </w:p>
    <w:p w14:paraId="7D99FBFD" w14:textId="77777777" w:rsidR="00711E94" w:rsidRPr="005D6774" w:rsidRDefault="00711E94" w:rsidP="002B5509">
      <w:pPr>
        <w:pStyle w:val="ListParagraph"/>
        <w:tabs>
          <w:tab w:val="num" w:pos="1560"/>
        </w:tabs>
        <w:spacing w:line="276" w:lineRule="auto"/>
        <w:jc w:val="both"/>
        <w:rPr>
          <w:sz w:val="24"/>
          <w:szCs w:val="24"/>
        </w:rPr>
      </w:pPr>
    </w:p>
    <w:p w14:paraId="17650DCD" w14:textId="05DBEDBB"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bookmarkStart w:id="143" w:name="_Hlk10297588"/>
      <w:r w:rsidRPr="005D6774">
        <w:rPr>
          <w:sz w:val="24"/>
          <w:szCs w:val="24"/>
        </w:rPr>
        <w:t xml:space="preserve">The Settlor during her lifetime, </w:t>
      </w:r>
      <w:r w:rsidR="004E7F13">
        <w:rPr>
          <w:sz w:val="24"/>
          <w:szCs w:val="24"/>
        </w:rPr>
        <w:t xml:space="preserve">may </w:t>
      </w:r>
      <w:r w:rsidRPr="005D6774">
        <w:rPr>
          <w:sz w:val="24"/>
          <w:szCs w:val="24"/>
        </w:rPr>
        <w:t xml:space="preserve">remove the Outgoing Trustee </w:t>
      </w:r>
      <w:r w:rsidR="004E7F13" w:rsidRPr="005D6774">
        <w:rPr>
          <w:sz w:val="24"/>
          <w:szCs w:val="24"/>
        </w:rPr>
        <w:t xml:space="preserve">by giving a written notice of not less than 60 days to the said effect </w:t>
      </w:r>
      <w:r w:rsidRPr="005D6774">
        <w:rPr>
          <w:sz w:val="24"/>
          <w:szCs w:val="24"/>
        </w:rPr>
        <w:t>and/or appoint a Successor Trustee</w:t>
      </w:r>
      <w:r w:rsidR="004E7F13">
        <w:rPr>
          <w:sz w:val="24"/>
          <w:szCs w:val="24"/>
        </w:rPr>
        <w:t xml:space="preserve"> or Additional Trustee</w:t>
      </w:r>
      <w:r w:rsidRPr="005D6774">
        <w:rPr>
          <w:sz w:val="24"/>
          <w:szCs w:val="24"/>
        </w:rPr>
        <w:t xml:space="preserve">. </w:t>
      </w:r>
      <w:r w:rsidR="008300FC" w:rsidRPr="005D6774">
        <w:rPr>
          <w:sz w:val="24"/>
          <w:szCs w:val="24"/>
        </w:rPr>
        <w:t xml:space="preserve">However, </w:t>
      </w:r>
      <w:r w:rsidR="008300FC">
        <w:rPr>
          <w:sz w:val="24"/>
          <w:szCs w:val="24"/>
        </w:rPr>
        <w:t xml:space="preserve"> during the period of </w:t>
      </w:r>
      <w:r w:rsidR="008300FC" w:rsidRPr="005D6774">
        <w:rPr>
          <w:sz w:val="24"/>
          <w:szCs w:val="24"/>
        </w:rPr>
        <w:t>Incapacitation</w:t>
      </w:r>
      <w:r w:rsidR="008300FC">
        <w:t>/</w:t>
      </w:r>
      <w:r w:rsidR="008300FC" w:rsidRPr="000A3EF6">
        <w:t xml:space="preserve"> </w:t>
      </w:r>
      <w:r w:rsidR="008300FC" w:rsidRPr="00456E19">
        <w:rPr>
          <w:sz w:val="24"/>
          <w:szCs w:val="24"/>
        </w:rPr>
        <w:t>Absence</w:t>
      </w:r>
      <w:r w:rsidR="008300FC" w:rsidRPr="005D6774">
        <w:rPr>
          <w:sz w:val="24"/>
          <w:szCs w:val="24"/>
        </w:rPr>
        <w:t xml:space="preserve"> of the Settlor or upon the Trust becoming Irrevocable </w:t>
      </w:r>
      <w:r w:rsidR="008300FC">
        <w:rPr>
          <w:sz w:val="24"/>
          <w:szCs w:val="24"/>
        </w:rPr>
        <w:t>t</w:t>
      </w:r>
      <w:r w:rsidR="008300FC" w:rsidRPr="00371706">
        <w:rPr>
          <w:sz w:val="24"/>
          <w:szCs w:val="24"/>
        </w:rPr>
        <w:t>he following person</w:t>
      </w:r>
      <w:r w:rsidR="008300FC">
        <w:rPr>
          <w:sz w:val="24"/>
          <w:szCs w:val="24"/>
        </w:rPr>
        <w:t>s</w:t>
      </w:r>
      <w:r w:rsidR="008300FC" w:rsidRPr="00371706">
        <w:rPr>
          <w:sz w:val="24"/>
          <w:szCs w:val="24"/>
        </w:rPr>
        <w:t xml:space="preserve"> </w:t>
      </w:r>
      <w:r w:rsidR="008300FC">
        <w:rPr>
          <w:sz w:val="24"/>
          <w:szCs w:val="24"/>
        </w:rPr>
        <w:t xml:space="preserve">may </w:t>
      </w:r>
      <w:r w:rsidR="008300FC" w:rsidRPr="00371706">
        <w:rPr>
          <w:sz w:val="24"/>
          <w:szCs w:val="24"/>
        </w:rPr>
        <w:t>remove the Outgoing Trustee</w:t>
      </w:r>
      <w:r w:rsidR="008300FC" w:rsidRPr="00043545">
        <w:rPr>
          <w:sz w:val="24"/>
          <w:szCs w:val="24"/>
        </w:rPr>
        <w:t xml:space="preserve"> </w:t>
      </w:r>
      <w:r w:rsidR="008300FC" w:rsidRPr="00371706">
        <w:rPr>
          <w:sz w:val="24"/>
          <w:szCs w:val="24"/>
        </w:rPr>
        <w:t>by giving a written notice of not less than 60 days to the said effect, and/or appoint a Successor Trustee</w:t>
      </w:r>
      <w:r w:rsidR="008300FC">
        <w:rPr>
          <w:sz w:val="24"/>
          <w:szCs w:val="24"/>
        </w:rPr>
        <w:t xml:space="preserve"> or</w:t>
      </w:r>
      <w:r w:rsidR="008300FC" w:rsidRPr="00371706">
        <w:rPr>
          <w:sz w:val="24"/>
          <w:szCs w:val="24"/>
        </w:rPr>
        <w:t xml:space="preserve"> </w:t>
      </w:r>
      <w:r w:rsidR="008300FC">
        <w:rPr>
          <w:sz w:val="24"/>
          <w:szCs w:val="24"/>
        </w:rPr>
        <w:t xml:space="preserve">advise appointment of </w:t>
      </w:r>
      <w:r w:rsidR="008300FC" w:rsidRPr="00371706">
        <w:rPr>
          <w:sz w:val="24"/>
          <w:szCs w:val="24"/>
        </w:rPr>
        <w:t>Additional Trustee</w:t>
      </w:r>
      <w:bookmarkEnd w:id="143"/>
      <w:r w:rsidRPr="005D6774">
        <w:rPr>
          <w:sz w:val="24"/>
          <w:szCs w:val="24"/>
        </w:rPr>
        <w:t xml:space="preserve">: </w:t>
      </w:r>
    </w:p>
    <w:p w14:paraId="1ACF32BD" w14:textId="77777777" w:rsidR="001C2A3E" w:rsidRPr="005D6774" w:rsidRDefault="001C2A3E" w:rsidP="001C2A3E">
      <w:pPr>
        <w:pStyle w:val="BodyText2"/>
        <w:numPr>
          <w:ilvl w:val="0"/>
          <w:numId w:val="27"/>
        </w:numPr>
        <w:shd w:val="clear" w:color="auto" w:fill="FFFFFF"/>
        <w:spacing w:line="276" w:lineRule="auto"/>
        <w:ind w:left="1980" w:hanging="540"/>
        <w:jc w:val="both"/>
        <w:rPr>
          <w:sz w:val="24"/>
          <w:szCs w:val="24"/>
        </w:rPr>
      </w:pPr>
      <w:r w:rsidRPr="005D6774">
        <w:rPr>
          <w:sz w:val="24"/>
          <w:szCs w:val="24"/>
        </w:rPr>
        <w:t>Protector at his/her/its own instance or;</w:t>
      </w:r>
    </w:p>
    <w:p w14:paraId="19DA3828" w14:textId="77777777" w:rsidR="001C2A3E" w:rsidRPr="005D6774" w:rsidRDefault="001C2A3E" w:rsidP="001C2A3E">
      <w:pPr>
        <w:pStyle w:val="BodyText2"/>
        <w:shd w:val="clear" w:color="auto" w:fill="FFFFFF"/>
        <w:spacing w:line="276" w:lineRule="auto"/>
        <w:jc w:val="both"/>
        <w:rPr>
          <w:sz w:val="24"/>
          <w:szCs w:val="24"/>
        </w:rPr>
      </w:pPr>
    </w:p>
    <w:p w14:paraId="63A9128C" w14:textId="77777777" w:rsidR="001C2A3E" w:rsidRPr="005D6774" w:rsidRDefault="001C2A3E" w:rsidP="001C2A3E">
      <w:pPr>
        <w:pStyle w:val="BodyText2"/>
        <w:numPr>
          <w:ilvl w:val="0"/>
          <w:numId w:val="27"/>
        </w:numPr>
        <w:shd w:val="clear" w:color="auto" w:fill="FFFFFF"/>
        <w:spacing w:line="276" w:lineRule="auto"/>
        <w:ind w:left="1980" w:hanging="540"/>
        <w:jc w:val="both"/>
        <w:rPr>
          <w:sz w:val="24"/>
          <w:szCs w:val="24"/>
        </w:rPr>
      </w:pPr>
      <w:r w:rsidRPr="005D6774">
        <w:rPr>
          <w:sz w:val="24"/>
          <w:szCs w:val="24"/>
        </w:rPr>
        <w:t>Protector, based on the Recommendation of the Beneficiaries, or;</w:t>
      </w:r>
    </w:p>
    <w:p w14:paraId="683971A7" w14:textId="77777777" w:rsidR="001C2A3E" w:rsidRPr="005D6774" w:rsidRDefault="001C2A3E" w:rsidP="001C2A3E">
      <w:pPr>
        <w:pStyle w:val="BodyText2"/>
        <w:shd w:val="clear" w:color="auto" w:fill="FFFFFF"/>
        <w:spacing w:line="276" w:lineRule="auto"/>
        <w:jc w:val="both"/>
        <w:rPr>
          <w:sz w:val="24"/>
          <w:szCs w:val="24"/>
        </w:rPr>
      </w:pPr>
    </w:p>
    <w:p w14:paraId="7ECA09FA" w14:textId="77777777" w:rsidR="001C2A3E" w:rsidRPr="005D6774" w:rsidRDefault="001C2A3E" w:rsidP="001C2A3E">
      <w:pPr>
        <w:pStyle w:val="BodyText2"/>
        <w:numPr>
          <w:ilvl w:val="0"/>
          <w:numId w:val="27"/>
        </w:numPr>
        <w:shd w:val="clear" w:color="auto" w:fill="FFFFFF"/>
        <w:spacing w:line="276" w:lineRule="auto"/>
        <w:ind w:left="1980" w:hanging="540"/>
        <w:jc w:val="both"/>
        <w:rPr>
          <w:sz w:val="24"/>
          <w:szCs w:val="24"/>
        </w:rPr>
      </w:pPr>
      <w:r w:rsidRPr="005D6774">
        <w:rPr>
          <w:sz w:val="24"/>
          <w:szCs w:val="24"/>
        </w:rPr>
        <w:t xml:space="preserve">If there is no </w:t>
      </w:r>
      <w:r w:rsidR="00593640" w:rsidRPr="005D6774">
        <w:rPr>
          <w:bCs/>
          <w:sz w:val="24"/>
          <w:szCs w:val="24"/>
        </w:rPr>
        <w:t>Protector,</w:t>
      </w:r>
      <w:r w:rsidRPr="005D6774">
        <w:rPr>
          <w:sz w:val="24"/>
          <w:szCs w:val="24"/>
        </w:rPr>
        <w:t xml:space="preserve"> then by the surviving Beneficiaries by giving a written notice of not less than 60 days to the said effect to the Trustee. Such appointment/removal of Trustee by the Beneficiaries shall be based on the Letter of Wishes of the Settlor delivered to the Trustee and which have been duly acknowledged by the Trustee. However, the Beneficiaries can always give Recommendation to the </w:t>
      </w:r>
      <w:r w:rsidRPr="005D6774">
        <w:rPr>
          <w:bCs/>
          <w:sz w:val="24"/>
          <w:szCs w:val="24"/>
        </w:rPr>
        <w:t>Protector</w:t>
      </w:r>
      <w:r w:rsidRPr="005D6774">
        <w:rPr>
          <w:sz w:val="24"/>
          <w:szCs w:val="24"/>
        </w:rPr>
        <w:t xml:space="preserve"> to add/remove/change Trustee.</w:t>
      </w:r>
    </w:p>
    <w:p w14:paraId="27EDB4C2" w14:textId="77777777" w:rsidR="001C2A3E" w:rsidRPr="005D6774" w:rsidRDefault="001C2A3E" w:rsidP="001C2A3E">
      <w:pPr>
        <w:shd w:val="clear" w:color="auto" w:fill="FFFFFF"/>
        <w:spacing w:line="276" w:lineRule="auto"/>
        <w:jc w:val="both"/>
        <w:rPr>
          <w:sz w:val="24"/>
          <w:szCs w:val="24"/>
        </w:rPr>
      </w:pPr>
    </w:p>
    <w:p w14:paraId="653C308B" w14:textId="77777777" w:rsidR="001C217B" w:rsidRDefault="001C217B" w:rsidP="00FA7E3F">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83652E">
        <w:rPr>
          <w:sz w:val="24"/>
          <w:szCs w:val="24"/>
        </w:rPr>
        <w:t xml:space="preserve">Notwithstanding what is stated hereinabove no Excluded Person shall be appointed as the Trustee to this Trust. </w:t>
      </w:r>
    </w:p>
    <w:p w14:paraId="511F3BEE" w14:textId="77777777" w:rsidR="001C217B" w:rsidRDefault="001C217B" w:rsidP="00FA7E3F">
      <w:pPr>
        <w:pStyle w:val="BodyText2"/>
        <w:shd w:val="clear" w:color="auto" w:fill="FFFFFF"/>
        <w:spacing w:line="276" w:lineRule="auto"/>
        <w:ind w:left="720"/>
        <w:jc w:val="both"/>
        <w:rPr>
          <w:sz w:val="24"/>
          <w:szCs w:val="24"/>
        </w:rPr>
      </w:pPr>
    </w:p>
    <w:p w14:paraId="364B07D5" w14:textId="77777777"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Notwithstanding any provision to the contrary, no U.S. Person may be appointed as a Trustee.  Furthermore, any Trustee appointed by the Beneficiaries may not be a person who is related or be denoted as Subordinate or Related to any U.S. Person within the meaning of Section 672(c) of the U.S. Code.</w:t>
      </w:r>
    </w:p>
    <w:p w14:paraId="77783F35" w14:textId="77777777" w:rsidR="001C2A3E" w:rsidRPr="005D6774" w:rsidRDefault="001C2A3E" w:rsidP="001C2A3E">
      <w:pPr>
        <w:pStyle w:val="BodyText2"/>
        <w:shd w:val="clear" w:color="auto" w:fill="FFFFFF"/>
        <w:spacing w:line="276" w:lineRule="auto"/>
        <w:ind w:left="720"/>
        <w:jc w:val="both"/>
        <w:rPr>
          <w:sz w:val="24"/>
          <w:szCs w:val="24"/>
        </w:rPr>
      </w:pPr>
    </w:p>
    <w:p w14:paraId="5B1DC35F" w14:textId="77777777"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The Additional/Successor Trustee(s) to the Trust may be individuals or a Corporate Trustee.</w:t>
      </w:r>
    </w:p>
    <w:p w14:paraId="1FDCFBBD" w14:textId="77777777" w:rsidR="001C2A3E" w:rsidRPr="005D6774" w:rsidRDefault="001C2A3E" w:rsidP="001C2A3E">
      <w:pPr>
        <w:pStyle w:val="BodyText2"/>
        <w:shd w:val="clear" w:color="auto" w:fill="FFFFFF"/>
        <w:spacing w:line="276" w:lineRule="auto"/>
        <w:ind w:left="720"/>
        <w:jc w:val="both"/>
        <w:rPr>
          <w:sz w:val="24"/>
          <w:szCs w:val="24"/>
        </w:rPr>
      </w:pPr>
    </w:p>
    <w:p w14:paraId="7BB24E89" w14:textId="77777777"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The Outgoing Trustee and the Successor Trustee shall execute a Deed of Handover in the presence of two witnesses in order to record transfer of all the Trust Documents along with all the rights and functions of the Outgoing Trustee, the trusteeship shall stand transferred to the Successor Trustee on the effective date mentioned in the Deed of Handover. If required</w:t>
      </w:r>
      <w:r w:rsidR="00A55024">
        <w:rPr>
          <w:sz w:val="24"/>
          <w:szCs w:val="24"/>
        </w:rPr>
        <w:t>,</w:t>
      </w:r>
      <w:r w:rsidRPr="005D6774">
        <w:rPr>
          <w:sz w:val="24"/>
          <w:szCs w:val="24"/>
        </w:rPr>
        <w:t xml:space="preserve"> the Successor Trustee may simultaneously with the execution of Deed of Handover issue a power of attorney to the Outgoing Trustee to act on behalf </w:t>
      </w:r>
      <w:r w:rsidRPr="005D6774">
        <w:rPr>
          <w:sz w:val="24"/>
          <w:szCs w:val="24"/>
        </w:rPr>
        <w:lastRenderedPageBreak/>
        <w:t xml:space="preserve">of the Successor Trustee as the agent of Successor Trustee from the effective date as agreed under the Deed of Handover solely for the purpose of completing the transfer formalities. </w:t>
      </w:r>
    </w:p>
    <w:p w14:paraId="027BC58D" w14:textId="77777777" w:rsidR="001C2A3E" w:rsidRPr="005D6774" w:rsidRDefault="001C2A3E" w:rsidP="001C2A3E">
      <w:pPr>
        <w:pStyle w:val="BodyText2"/>
        <w:shd w:val="clear" w:color="auto" w:fill="FFFFFF"/>
        <w:spacing w:line="276" w:lineRule="auto"/>
        <w:ind w:left="1080"/>
        <w:jc w:val="both"/>
        <w:rPr>
          <w:sz w:val="24"/>
          <w:szCs w:val="24"/>
        </w:rPr>
      </w:pPr>
    </w:p>
    <w:p w14:paraId="6156555D" w14:textId="77777777"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The appointment of Additional Trustee/Successor Trustee does not in any way reduce, diminish or render void any of the powers, functions of the existing Trustee and fiduciary discharge of the Outgoing Trustee, unless specifically altered by the Settlor/ Protector/ Beneficiaries, as the case may be.</w:t>
      </w:r>
    </w:p>
    <w:p w14:paraId="4815B1E5" w14:textId="77777777" w:rsidR="001C2A3E" w:rsidRPr="005D6774" w:rsidRDefault="001C2A3E" w:rsidP="001C2A3E">
      <w:pPr>
        <w:pStyle w:val="BodyText2"/>
        <w:shd w:val="clear" w:color="auto" w:fill="FFFFFF"/>
        <w:spacing w:line="276" w:lineRule="auto"/>
        <w:ind w:left="720"/>
        <w:jc w:val="both"/>
        <w:rPr>
          <w:sz w:val="24"/>
          <w:szCs w:val="24"/>
        </w:rPr>
      </w:pPr>
    </w:p>
    <w:p w14:paraId="03567842" w14:textId="77777777"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 xml:space="preserve">A Successor Trustee will provide its/his/her written acceptance to the existing or Outgoing Trustee to serve as Trustee of the Trust. Failing a timely appointment within 60 days in either situations viz. </w:t>
      </w:r>
      <w:r w:rsidRPr="005D6774">
        <w:rPr>
          <w:b/>
          <w:i/>
          <w:sz w:val="24"/>
          <w:szCs w:val="24"/>
        </w:rPr>
        <w:t xml:space="preserve">Clause 3 C (a) or Clause 3 C (c) </w:t>
      </w:r>
      <w:r w:rsidRPr="005D6774">
        <w:rPr>
          <w:sz w:val="24"/>
          <w:szCs w:val="24"/>
        </w:rPr>
        <w:t>above, the Trustee may itself appoint a Successor Trustee.</w:t>
      </w:r>
    </w:p>
    <w:p w14:paraId="27503C31" w14:textId="77777777" w:rsidR="001C2A3E" w:rsidRPr="005D6774" w:rsidRDefault="001C2A3E" w:rsidP="001C2A3E">
      <w:pPr>
        <w:pStyle w:val="BodyText2"/>
        <w:shd w:val="clear" w:color="auto" w:fill="FFFFFF"/>
        <w:tabs>
          <w:tab w:val="num" w:pos="1080"/>
          <w:tab w:val="num" w:pos="1418"/>
        </w:tabs>
        <w:spacing w:line="276" w:lineRule="auto"/>
        <w:ind w:left="1080" w:hanging="360"/>
        <w:jc w:val="both"/>
        <w:rPr>
          <w:sz w:val="24"/>
          <w:szCs w:val="24"/>
        </w:rPr>
      </w:pPr>
    </w:p>
    <w:p w14:paraId="4C21F0D4" w14:textId="48436B72"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The Trustee and its</w:t>
      </w:r>
      <w:r w:rsidR="00E97813">
        <w:rPr>
          <w:sz w:val="24"/>
          <w:szCs w:val="24"/>
        </w:rPr>
        <w:t>/their</w:t>
      </w:r>
      <w:r w:rsidRPr="005D6774">
        <w:rPr>
          <w:sz w:val="24"/>
          <w:szCs w:val="24"/>
        </w:rPr>
        <w:t xml:space="preserve"> directors and officers shall continue to have the benefit of the exculpation and indemnity provisions granted under this Trust Deed and under Section 30 of the Indian Trusts Act, 1882 notwithstanding its termination or its vacating office.</w:t>
      </w:r>
    </w:p>
    <w:p w14:paraId="4D20C45D" w14:textId="77777777" w:rsidR="001C2A3E" w:rsidRPr="005D6774" w:rsidRDefault="001C2A3E" w:rsidP="001C2A3E">
      <w:pPr>
        <w:pStyle w:val="ListParagraph"/>
        <w:shd w:val="clear" w:color="auto" w:fill="FFFFFF"/>
        <w:tabs>
          <w:tab w:val="num" w:pos="1080"/>
        </w:tabs>
        <w:spacing w:line="276" w:lineRule="auto"/>
        <w:ind w:left="1080" w:hanging="360"/>
        <w:jc w:val="both"/>
        <w:rPr>
          <w:sz w:val="24"/>
          <w:szCs w:val="24"/>
        </w:rPr>
      </w:pPr>
    </w:p>
    <w:p w14:paraId="7E87CBAF" w14:textId="57A12612" w:rsidR="00F66599" w:rsidRDefault="00F66599" w:rsidP="002B5509">
      <w:pPr>
        <w:pStyle w:val="BodyText2"/>
        <w:numPr>
          <w:ilvl w:val="0"/>
          <w:numId w:val="3"/>
        </w:numPr>
        <w:shd w:val="clear" w:color="auto" w:fill="FFFFFF"/>
        <w:tabs>
          <w:tab w:val="clear" w:pos="1440"/>
        </w:tabs>
        <w:spacing w:line="276" w:lineRule="auto"/>
        <w:ind w:left="720" w:hanging="450"/>
        <w:jc w:val="both"/>
        <w:rPr>
          <w:sz w:val="24"/>
          <w:szCs w:val="24"/>
        </w:rPr>
      </w:pPr>
      <w:bookmarkStart w:id="144" w:name="_Hlk10298213"/>
      <w:r w:rsidRPr="00F66599">
        <w:rPr>
          <w:sz w:val="24"/>
          <w:szCs w:val="24"/>
        </w:rPr>
        <w:t>References to the Trustee include Successor Trustee/ Additional Trustee unless the context requires otherwise. The Successor Trustee may be Corporations or independent individuals. Unless this Deed specifically provides otherwise, a Successor Trustee shall succeed to all of the title, powers, discretion and obligations of the Initial/Outgoing Trustee. Additional Trustee shall jointly acquire with the Initial Trustee all of the title, powers, discretion and obligations of the Initial Trustee unless otherwise provided in the document appointing the Additional Trustee.</w:t>
      </w:r>
    </w:p>
    <w:bookmarkEnd w:id="144"/>
    <w:p w14:paraId="4E7182E8" w14:textId="77777777" w:rsidR="00F66599" w:rsidRDefault="00F66599" w:rsidP="002B5509">
      <w:pPr>
        <w:pStyle w:val="ListParagraph"/>
        <w:rPr>
          <w:sz w:val="24"/>
          <w:szCs w:val="24"/>
        </w:rPr>
      </w:pPr>
    </w:p>
    <w:p w14:paraId="6E318190" w14:textId="77777777"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Each Trustee shall be responsible only for its/his/her acts or omissions in breach of the Trust. A Successor Trustee shall not be liable for the acts or defaults of Initial/existing/Outgoing Trustee.</w:t>
      </w:r>
    </w:p>
    <w:p w14:paraId="7C4464C6" w14:textId="77777777" w:rsidR="001C2A3E" w:rsidRPr="005D6774" w:rsidRDefault="001C2A3E" w:rsidP="001C2A3E">
      <w:pPr>
        <w:pStyle w:val="ListParagraph"/>
        <w:spacing w:line="276" w:lineRule="auto"/>
        <w:rPr>
          <w:sz w:val="24"/>
          <w:szCs w:val="24"/>
        </w:rPr>
      </w:pPr>
    </w:p>
    <w:p w14:paraId="66DAFCAF" w14:textId="5949A889"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 xml:space="preserve">A Successor Trustee shall </w:t>
      </w:r>
      <w:r w:rsidR="003A144B">
        <w:rPr>
          <w:sz w:val="24"/>
          <w:szCs w:val="24"/>
        </w:rPr>
        <w:t>neither</w:t>
      </w:r>
      <w:r w:rsidRPr="005D6774">
        <w:rPr>
          <w:sz w:val="24"/>
          <w:szCs w:val="24"/>
        </w:rPr>
        <w:t xml:space="preserve"> be obligated to accept, ratify or approve any acts, omissions or defaults of the Outgoing Trustee nor is a Successor Trustee required to audit or verify the records of the Outgoing Trustee. The fact that a Successor Trustee assumes and carries out its/his/her functions without protest or exception shall not be considered an acceptance, ratification or approval of the Initial/existing/Outgoing Trustee’s actions.  </w:t>
      </w:r>
    </w:p>
    <w:p w14:paraId="7A1CB00B" w14:textId="77777777" w:rsidR="001C2A3E" w:rsidRPr="005D6774" w:rsidRDefault="001C2A3E" w:rsidP="001C2A3E">
      <w:pPr>
        <w:pStyle w:val="BodyText2"/>
        <w:shd w:val="clear" w:color="auto" w:fill="FFFFFF"/>
        <w:spacing w:line="276" w:lineRule="auto"/>
        <w:ind w:left="720"/>
        <w:jc w:val="both"/>
        <w:rPr>
          <w:sz w:val="24"/>
          <w:szCs w:val="24"/>
        </w:rPr>
      </w:pPr>
    </w:p>
    <w:p w14:paraId="399A9A78" w14:textId="2870E1C4" w:rsidR="001C2A3E" w:rsidRDefault="001C2A3E" w:rsidP="007B3260">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 xml:space="preserve">A Successor Trustee shall not be responsible or liable to any person for any property of the Trust, until it/he/she obtains possession of the same till the effective date as mentioned in the Deed of Handover in </w:t>
      </w:r>
      <w:r w:rsidRPr="005D6774">
        <w:rPr>
          <w:b/>
          <w:i/>
          <w:sz w:val="24"/>
          <w:szCs w:val="24"/>
        </w:rPr>
        <w:t>Clause 3 (C) (</w:t>
      </w:r>
      <w:r w:rsidR="00F713F5">
        <w:rPr>
          <w:b/>
          <w:i/>
          <w:sz w:val="24"/>
          <w:szCs w:val="24"/>
        </w:rPr>
        <w:t>g</w:t>
      </w:r>
      <w:r w:rsidRPr="005D6774">
        <w:rPr>
          <w:b/>
          <w:i/>
          <w:sz w:val="24"/>
          <w:szCs w:val="24"/>
        </w:rPr>
        <w:t>)</w:t>
      </w:r>
      <w:r w:rsidRPr="005D6774">
        <w:rPr>
          <w:sz w:val="24"/>
          <w:szCs w:val="24"/>
        </w:rPr>
        <w:t xml:space="preserve">. Similarly, the Outgoing Trustee </w:t>
      </w:r>
      <w:bookmarkStart w:id="145" w:name="_Hlk9936974"/>
      <w:r w:rsidR="009F49B4" w:rsidRPr="005D6774">
        <w:rPr>
          <w:sz w:val="24"/>
          <w:szCs w:val="24"/>
        </w:rPr>
        <w:t xml:space="preserve">shall cease to be responsible </w:t>
      </w:r>
      <w:r w:rsidR="00040F87">
        <w:rPr>
          <w:sz w:val="24"/>
          <w:szCs w:val="24"/>
        </w:rPr>
        <w:t>up</w:t>
      </w:r>
      <w:r w:rsidR="009F49B4">
        <w:rPr>
          <w:sz w:val="24"/>
          <w:szCs w:val="24"/>
        </w:rPr>
        <w:t xml:space="preserve">on making </w:t>
      </w:r>
      <w:r w:rsidR="009F49B4" w:rsidRPr="005D6774">
        <w:rPr>
          <w:sz w:val="24"/>
          <w:szCs w:val="24"/>
        </w:rPr>
        <w:t xml:space="preserve">all the properties forming a part of the Trust </w:t>
      </w:r>
      <w:r w:rsidR="009F49B4" w:rsidRPr="005D6774">
        <w:rPr>
          <w:sz w:val="24"/>
          <w:szCs w:val="24"/>
        </w:rPr>
        <w:lastRenderedPageBreak/>
        <w:t>Property</w:t>
      </w:r>
      <w:r w:rsidR="009F49B4">
        <w:rPr>
          <w:sz w:val="24"/>
          <w:szCs w:val="24"/>
        </w:rPr>
        <w:t xml:space="preserve"> available </w:t>
      </w:r>
      <w:r w:rsidR="00040F87">
        <w:rPr>
          <w:sz w:val="24"/>
          <w:szCs w:val="24"/>
        </w:rPr>
        <w:t xml:space="preserve">to </w:t>
      </w:r>
      <w:r w:rsidR="009F49B4">
        <w:rPr>
          <w:sz w:val="24"/>
          <w:szCs w:val="24"/>
        </w:rPr>
        <w:t>the Successor Trustee</w:t>
      </w:r>
      <w:r w:rsidR="0041520D">
        <w:rPr>
          <w:sz w:val="24"/>
          <w:szCs w:val="24"/>
        </w:rPr>
        <w:t xml:space="preserve"> </w:t>
      </w:r>
      <w:r w:rsidR="009F49B4">
        <w:rPr>
          <w:sz w:val="24"/>
          <w:szCs w:val="24"/>
        </w:rPr>
        <w:t xml:space="preserve">and in any case </w:t>
      </w:r>
      <w:bookmarkEnd w:id="145"/>
      <w:r w:rsidRPr="005D6774">
        <w:rPr>
          <w:sz w:val="24"/>
          <w:szCs w:val="24"/>
        </w:rPr>
        <w:t xml:space="preserve">from the effective date mentioned in the said Deed of Handover in </w:t>
      </w:r>
      <w:r w:rsidRPr="005D6774">
        <w:rPr>
          <w:b/>
          <w:i/>
          <w:sz w:val="24"/>
          <w:szCs w:val="24"/>
        </w:rPr>
        <w:t>Clause 3 (C) (</w:t>
      </w:r>
      <w:r w:rsidR="00F713F5">
        <w:rPr>
          <w:b/>
          <w:i/>
          <w:sz w:val="24"/>
          <w:szCs w:val="24"/>
        </w:rPr>
        <w:t>g</w:t>
      </w:r>
      <w:r w:rsidRPr="005D6774">
        <w:rPr>
          <w:b/>
          <w:i/>
          <w:sz w:val="24"/>
          <w:szCs w:val="24"/>
        </w:rPr>
        <w:t>)</w:t>
      </w:r>
      <w:r w:rsidRPr="005D6774">
        <w:rPr>
          <w:sz w:val="24"/>
          <w:szCs w:val="24"/>
        </w:rPr>
        <w:t xml:space="preserve">. </w:t>
      </w:r>
    </w:p>
    <w:p w14:paraId="7B24CCD3" w14:textId="77777777" w:rsidR="009F49B4" w:rsidRPr="007B3260" w:rsidRDefault="009F49B4" w:rsidP="002B5509">
      <w:pPr>
        <w:pStyle w:val="BodyText2"/>
        <w:shd w:val="clear" w:color="auto" w:fill="FFFFFF"/>
        <w:spacing w:line="276" w:lineRule="auto"/>
        <w:jc w:val="both"/>
        <w:rPr>
          <w:sz w:val="24"/>
          <w:szCs w:val="24"/>
        </w:rPr>
      </w:pPr>
    </w:p>
    <w:p w14:paraId="4DD2B5AF" w14:textId="77777777" w:rsidR="001C2A3E" w:rsidRPr="005D6774" w:rsidRDefault="001C2A3E" w:rsidP="001C2A3E">
      <w:pPr>
        <w:pStyle w:val="BodyText2"/>
        <w:numPr>
          <w:ilvl w:val="0"/>
          <w:numId w:val="3"/>
        </w:numPr>
        <w:shd w:val="clear" w:color="auto" w:fill="FFFFFF"/>
        <w:tabs>
          <w:tab w:val="clear" w:pos="1440"/>
          <w:tab w:val="num" w:pos="1080"/>
        </w:tabs>
        <w:spacing w:line="276" w:lineRule="auto"/>
        <w:ind w:left="720" w:hanging="360"/>
        <w:jc w:val="both"/>
        <w:rPr>
          <w:sz w:val="24"/>
          <w:szCs w:val="24"/>
        </w:rPr>
      </w:pPr>
      <w:r w:rsidRPr="005D6774">
        <w:rPr>
          <w:sz w:val="24"/>
          <w:szCs w:val="24"/>
        </w:rPr>
        <w:t>The Outgoing Trustee shall extend full cooperation to the Successor Trustee in terms of handing over all assets of the Trust and all related documents in its/his/her possession.</w:t>
      </w:r>
    </w:p>
    <w:p w14:paraId="2790DE4E" w14:textId="77777777" w:rsidR="001C2A3E" w:rsidRPr="005D6774" w:rsidRDefault="001C2A3E" w:rsidP="001C2A3E">
      <w:pPr>
        <w:pStyle w:val="BodyText2"/>
        <w:shd w:val="clear" w:color="auto" w:fill="FFFFFF"/>
        <w:spacing w:line="276" w:lineRule="auto"/>
        <w:jc w:val="both"/>
        <w:rPr>
          <w:sz w:val="24"/>
          <w:szCs w:val="24"/>
        </w:rPr>
      </w:pPr>
    </w:p>
    <w:p w14:paraId="7BAD271B" w14:textId="77777777" w:rsidR="001C2A3E" w:rsidRPr="005D6774" w:rsidRDefault="001C2A3E" w:rsidP="001C2A3E">
      <w:pPr>
        <w:numPr>
          <w:ilvl w:val="1"/>
          <w:numId w:val="8"/>
        </w:numPr>
        <w:shd w:val="clear" w:color="auto" w:fill="FFFFFF"/>
        <w:tabs>
          <w:tab w:val="clear" w:pos="1571"/>
          <w:tab w:val="num" w:pos="720"/>
        </w:tabs>
        <w:spacing w:line="276" w:lineRule="auto"/>
        <w:ind w:left="720" w:hanging="578"/>
        <w:jc w:val="both"/>
        <w:rPr>
          <w:b/>
          <w:sz w:val="24"/>
          <w:szCs w:val="24"/>
        </w:rPr>
      </w:pPr>
      <w:r w:rsidRPr="005D6774">
        <w:rPr>
          <w:b/>
          <w:sz w:val="24"/>
          <w:szCs w:val="24"/>
        </w:rPr>
        <w:t>TRUSTEESHIP FEES</w:t>
      </w:r>
    </w:p>
    <w:p w14:paraId="3CC22FAB" w14:textId="77777777" w:rsidR="00B65384" w:rsidRDefault="00B65384" w:rsidP="00B65384">
      <w:pPr>
        <w:ind w:left="360"/>
        <w:jc w:val="both"/>
        <w:rPr>
          <w:bCs/>
          <w:sz w:val="24"/>
          <w:szCs w:val="24"/>
        </w:rPr>
      </w:pPr>
    </w:p>
    <w:p w14:paraId="0AFADD69" w14:textId="0D91E290" w:rsidR="00AD7C35" w:rsidRPr="002B5509" w:rsidRDefault="001C2A3E" w:rsidP="00470837">
      <w:pPr>
        <w:pStyle w:val="BodyTextIndent"/>
        <w:shd w:val="clear" w:color="auto" w:fill="FFFFFF"/>
        <w:tabs>
          <w:tab w:val="left" w:pos="1080"/>
          <w:tab w:val="num" w:pos="2160"/>
        </w:tabs>
        <w:spacing w:line="276" w:lineRule="auto"/>
        <w:ind w:left="1080"/>
        <w:rPr>
          <w:sz w:val="24"/>
          <w:szCs w:val="24"/>
        </w:rPr>
      </w:pPr>
      <w:r w:rsidRPr="0045396C">
        <w:rPr>
          <w:sz w:val="24"/>
          <w:szCs w:val="24"/>
        </w:rPr>
        <w:t xml:space="preserve">The annual trusteeship fee </w:t>
      </w:r>
      <w:r w:rsidR="0002672B" w:rsidRPr="0045396C">
        <w:rPr>
          <w:sz w:val="24"/>
          <w:szCs w:val="24"/>
        </w:rPr>
        <w:t>shall</w:t>
      </w:r>
      <w:r w:rsidRPr="0045396C">
        <w:rPr>
          <w:sz w:val="24"/>
          <w:szCs w:val="24"/>
        </w:rPr>
        <w:t xml:space="preserve"> be charged by the Trustee as mutually agreed between the Settlor and the Trustee</w:t>
      </w:r>
      <w:r w:rsidR="00915657" w:rsidRPr="00470837">
        <w:rPr>
          <w:sz w:val="24"/>
          <w:szCs w:val="24"/>
        </w:rPr>
        <w:t xml:space="preserve"> at the time of the Settlement of the Trust and thereafter, the fees shall be revised by the Settlor till such time the Trust is revocable. However, </w:t>
      </w:r>
      <w:r w:rsidRPr="00470837">
        <w:rPr>
          <w:sz w:val="24"/>
          <w:szCs w:val="24"/>
        </w:rPr>
        <w:t xml:space="preserve">during the </w:t>
      </w:r>
      <w:bookmarkStart w:id="146" w:name="_Hlk9937131"/>
      <w:r w:rsidR="00A518B0" w:rsidRPr="00470837">
        <w:rPr>
          <w:sz w:val="24"/>
          <w:szCs w:val="24"/>
        </w:rPr>
        <w:t xml:space="preserve">period of </w:t>
      </w:r>
      <w:bookmarkEnd w:id="146"/>
      <w:r w:rsidR="00A55024" w:rsidRPr="00470837">
        <w:rPr>
          <w:sz w:val="24"/>
          <w:szCs w:val="24"/>
        </w:rPr>
        <w:t>Incapacitation</w:t>
      </w:r>
      <w:r w:rsidR="00285262" w:rsidRPr="002B5509">
        <w:rPr>
          <w:sz w:val="24"/>
          <w:szCs w:val="24"/>
        </w:rPr>
        <w:t xml:space="preserve">/ </w:t>
      </w:r>
      <w:r w:rsidR="00285262" w:rsidRPr="005046DB">
        <w:rPr>
          <w:sz w:val="24"/>
          <w:szCs w:val="24"/>
        </w:rPr>
        <w:t>Absence</w:t>
      </w:r>
      <w:r w:rsidR="00C71660" w:rsidRPr="0045396C">
        <w:rPr>
          <w:sz w:val="24"/>
          <w:szCs w:val="24"/>
        </w:rPr>
        <w:t xml:space="preserve"> </w:t>
      </w:r>
      <w:r w:rsidRPr="0045396C">
        <w:rPr>
          <w:sz w:val="24"/>
          <w:szCs w:val="24"/>
        </w:rPr>
        <w:t>of the Settlor</w:t>
      </w:r>
      <w:r w:rsidR="00C71660" w:rsidRPr="00470837">
        <w:rPr>
          <w:sz w:val="24"/>
          <w:szCs w:val="24"/>
        </w:rPr>
        <w:t xml:space="preserve"> or </w:t>
      </w:r>
      <w:r w:rsidR="00F476C3" w:rsidRPr="00470837">
        <w:rPr>
          <w:sz w:val="24"/>
          <w:szCs w:val="24"/>
        </w:rPr>
        <w:t>upon</w:t>
      </w:r>
      <w:r w:rsidR="00C71660" w:rsidRPr="00470837">
        <w:rPr>
          <w:sz w:val="24"/>
          <w:szCs w:val="24"/>
        </w:rPr>
        <w:t xml:space="preserve"> the conversion of the Trust to irrevocable Trust</w:t>
      </w:r>
      <w:r w:rsidR="00E72553" w:rsidRPr="00470837">
        <w:rPr>
          <w:sz w:val="24"/>
          <w:szCs w:val="24"/>
        </w:rPr>
        <w:t>,</w:t>
      </w:r>
      <w:r w:rsidRPr="00470837">
        <w:rPr>
          <w:sz w:val="24"/>
          <w:szCs w:val="24"/>
        </w:rPr>
        <w:t xml:space="preserve"> the fees shall be</w:t>
      </w:r>
      <w:r w:rsidR="00EA6A80" w:rsidRPr="00470837">
        <w:rPr>
          <w:sz w:val="24"/>
          <w:szCs w:val="24"/>
        </w:rPr>
        <w:t xml:space="preserve"> </w:t>
      </w:r>
      <w:r w:rsidR="00626864" w:rsidRPr="00470837">
        <w:rPr>
          <w:sz w:val="24"/>
          <w:szCs w:val="24"/>
        </w:rPr>
        <w:t xml:space="preserve">revised </w:t>
      </w:r>
      <w:r w:rsidRPr="00470837">
        <w:rPr>
          <w:sz w:val="24"/>
          <w:szCs w:val="24"/>
        </w:rPr>
        <w:t xml:space="preserve"> as mutually agreed upon between the Protector</w:t>
      </w:r>
      <w:r w:rsidR="00626864" w:rsidRPr="00470837">
        <w:rPr>
          <w:sz w:val="24"/>
          <w:szCs w:val="24"/>
        </w:rPr>
        <w:t xml:space="preserve"> and the Trustee</w:t>
      </w:r>
      <w:r w:rsidRPr="00470837">
        <w:rPr>
          <w:sz w:val="24"/>
          <w:szCs w:val="24"/>
        </w:rPr>
        <w:t xml:space="preserve"> or any other person who is appointing the Additional/Successor Trustee and the Trustee being appointed</w:t>
      </w:r>
      <w:r w:rsidR="00626864" w:rsidRPr="00470837">
        <w:rPr>
          <w:sz w:val="24"/>
          <w:szCs w:val="24"/>
        </w:rPr>
        <w:t xml:space="preserve"> as the case may be</w:t>
      </w:r>
      <w:r w:rsidRPr="00470837">
        <w:rPr>
          <w:sz w:val="24"/>
          <w:szCs w:val="24"/>
        </w:rPr>
        <w:t xml:space="preserve">. </w:t>
      </w:r>
      <w:r w:rsidR="00A55024" w:rsidRPr="00470837">
        <w:rPr>
          <w:sz w:val="24"/>
          <w:szCs w:val="24"/>
        </w:rPr>
        <w:t xml:space="preserve">Such Fees shall be </w:t>
      </w:r>
      <w:r w:rsidR="00A55024" w:rsidRPr="002B5509">
        <w:rPr>
          <w:sz w:val="24"/>
          <w:szCs w:val="24"/>
        </w:rPr>
        <w:t>payable quarterly and would be recovered from the Trust property.</w:t>
      </w:r>
    </w:p>
    <w:p w14:paraId="503A4BD0" w14:textId="47944F18" w:rsidR="001C2A3E" w:rsidRDefault="001C2A3E" w:rsidP="00915657">
      <w:pPr>
        <w:tabs>
          <w:tab w:val="left" w:pos="630"/>
        </w:tabs>
        <w:spacing w:line="360" w:lineRule="auto"/>
        <w:ind w:left="810"/>
        <w:jc w:val="both"/>
        <w:rPr>
          <w:rStyle w:val="CommentReference"/>
          <w:b/>
          <w:sz w:val="24"/>
          <w:szCs w:val="24"/>
        </w:rPr>
      </w:pPr>
    </w:p>
    <w:p w14:paraId="029F56A8" w14:textId="77777777" w:rsidR="001C2A3E" w:rsidRPr="005D6774" w:rsidRDefault="001C2A3E" w:rsidP="001C2A3E">
      <w:pPr>
        <w:numPr>
          <w:ilvl w:val="1"/>
          <w:numId w:val="8"/>
        </w:numPr>
        <w:shd w:val="clear" w:color="auto" w:fill="FFFFFF"/>
        <w:tabs>
          <w:tab w:val="clear" w:pos="1571"/>
          <w:tab w:val="num" w:pos="720"/>
        </w:tabs>
        <w:spacing w:line="276" w:lineRule="auto"/>
        <w:ind w:left="720" w:hanging="578"/>
        <w:jc w:val="both"/>
        <w:rPr>
          <w:b/>
          <w:sz w:val="24"/>
          <w:szCs w:val="24"/>
        </w:rPr>
      </w:pPr>
      <w:r w:rsidRPr="005D6774">
        <w:rPr>
          <w:b/>
          <w:sz w:val="24"/>
          <w:szCs w:val="24"/>
        </w:rPr>
        <w:t>LIABILITY OF TRUSTEE</w:t>
      </w:r>
    </w:p>
    <w:p w14:paraId="35CC1D89" w14:textId="77777777" w:rsidR="001C2A3E" w:rsidRPr="005D6774" w:rsidRDefault="001C2A3E" w:rsidP="001C2A3E">
      <w:pPr>
        <w:shd w:val="clear" w:color="auto" w:fill="FFFFFF"/>
        <w:spacing w:line="276" w:lineRule="auto"/>
        <w:ind w:left="360" w:hanging="360"/>
        <w:jc w:val="both"/>
        <w:rPr>
          <w:b/>
          <w:sz w:val="24"/>
          <w:szCs w:val="24"/>
        </w:rPr>
      </w:pPr>
    </w:p>
    <w:p w14:paraId="7295D494" w14:textId="131498BF" w:rsidR="001C2A3E" w:rsidRPr="005D6774" w:rsidRDefault="001C2A3E" w:rsidP="001C2A3E">
      <w:pPr>
        <w:pStyle w:val="BodyTextIndent"/>
        <w:numPr>
          <w:ilvl w:val="0"/>
          <w:numId w:val="2"/>
        </w:numPr>
        <w:shd w:val="clear" w:color="auto" w:fill="FFFFFF"/>
        <w:tabs>
          <w:tab w:val="left" w:pos="1080"/>
          <w:tab w:val="num" w:pos="2520"/>
        </w:tabs>
        <w:spacing w:line="276" w:lineRule="auto"/>
        <w:ind w:left="1080" w:hanging="360"/>
        <w:rPr>
          <w:sz w:val="24"/>
          <w:szCs w:val="24"/>
        </w:rPr>
      </w:pPr>
      <w:r w:rsidRPr="005D6774">
        <w:rPr>
          <w:sz w:val="24"/>
          <w:szCs w:val="24"/>
        </w:rPr>
        <w:t xml:space="preserve">The Trustee shall not be liable for any Reasonable Acts undertaken for bona fide purposes in accordance with the Trust Deed, conducted with due care, caution and due diligence. </w:t>
      </w:r>
    </w:p>
    <w:p w14:paraId="7909315E" w14:textId="77777777" w:rsidR="001C2A3E" w:rsidRPr="005D6774" w:rsidRDefault="001C2A3E" w:rsidP="001C2A3E">
      <w:pPr>
        <w:pStyle w:val="BodyTextIndent"/>
        <w:shd w:val="clear" w:color="auto" w:fill="FFFFFF"/>
        <w:tabs>
          <w:tab w:val="left" w:pos="1080"/>
        </w:tabs>
        <w:spacing w:line="276" w:lineRule="auto"/>
        <w:ind w:left="1080" w:hanging="360"/>
        <w:rPr>
          <w:sz w:val="24"/>
          <w:szCs w:val="24"/>
        </w:rPr>
      </w:pPr>
    </w:p>
    <w:p w14:paraId="70B7C9DF" w14:textId="07430E3C"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sidRPr="005D6774">
        <w:rPr>
          <w:sz w:val="24"/>
          <w:szCs w:val="24"/>
        </w:rPr>
        <w:t xml:space="preserve">The Trustee shall not be held liable for any acts and deeds of the Settlor prior to formation of the Trust. The Trustee is/are solely acting on the information furnished to them at the time of execution of this Deed and </w:t>
      </w:r>
      <w:r w:rsidR="00CC6884">
        <w:rPr>
          <w:sz w:val="24"/>
          <w:szCs w:val="24"/>
        </w:rPr>
        <w:t xml:space="preserve">therefore, </w:t>
      </w:r>
      <w:r w:rsidRPr="005D6774">
        <w:rPr>
          <w:sz w:val="24"/>
          <w:szCs w:val="24"/>
        </w:rPr>
        <w:t>shall not be liable for any information that is not true and complete. Any consequence(s) arising</w:t>
      </w:r>
      <w:r w:rsidR="00951E55">
        <w:rPr>
          <w:sz w:val="24"/>
          <w:szCs w:val="24"/>
        </w:rPr>
        <w:t>,</w:t>
      </w:r>
      <w:r w:rsidRPr="005D6774">
        <w:rPr>
          <w:sz w:val="24"/>
          <w:szCs w:val="24"/>
        </w:rPr>
        <w:t xml:space="preserve"> therefrom</w:t>
      </w:r>
      <w:r w:rsidR="00951E55">
        <w:rPr>
          <w:sz w:val="24"/>
          <w:szCs w:val="24"/>
        </w:rPr>
        <w:t>,</w:t>
      </w:r>
      <w:r w:rsidRPr="005D6774">
        <w:rPr>
          <w:sz w:val="24"/>
          <w:szCs w:val="24"/>
        </w:rPr>
        <w:t xml:space="preserve"> shall not be held against the Trustee in discharge of its fiduciary responsibility. </w:t>
      </w:r>
    </w:p>
    <w:p w14:paraId="05B3BDA9" w14:textId="13A536DD"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bookmarkStart w:id="147" w:name="_Hlk9937663"/>
      <w:r w:rsidRPr="005D6774">
        <w:rPr>
          <w:sz w:val="24"/>
          <w:szCs w:val="24"/>
        </w:rPr>
        <w:t>The Trustee shall have authority over</w:t>
      </w:r>
      <w:r w:rsidR="00667BEF">
        <w:rPr>
          <w:sz w:val="24"/>
          <w:szCs w:val="24"/>
        </w:rPr>
        <w:t xml:space="preserve"> the</w:t>
      </w:r>
      <w:r w:rsidR="00FA115C">
        <w:rPr>
          <w:sz w:val="24"/>
          <w:szCs w:val="24"/>
        </w:rPr>
        <w:t xml:space="preserve"> </w:t>
      </w:r>
      <w:r w:rsidR="0036481E">
        <w:rPr>
          <w:sz w:val="24"/>
          <w:szCs w:val="24"/>
        </w:rPr>
        <w:t>Trust Property</w:t>
      </w:r>
      <w:r w:rsidR="00667BEF">
        <w:rPr>
          <w:sz w:val="24"/>
          <w:szCs w:val="24"/>
        </w:rPr>
        <w:t xml:space="preserve"> </w:t>
      </w:r>
      <w:r w:rsidRPr="005D6774">
        <w:rPr>
          <w:sz w:val="24"/>
          <w:szCs w:val="24"/>
        </w:rPr>
        <w:t>as received</w:t>
      </w:r>
      <w:r w:rsidR="00FA115C">
        <w:rPr>
          <w:sz w:val="24"/>
          <w:szCs w:val="24"/>
        </w:rPr>
        <w:t xml:space="preserve"> by the Trustee</w:t>
      </w:r>
      <w:r w:rsidRPr="005D6774">
        <w:rPr>
          <w:sz w:val="24"/>
          <w:szCs w:val="24"/>
        </w:rPr>
        <w:t xml:space="preserve">. The Trustee shall not be liable or responsible for acts or omissions of a person appointed on </w:t>
      </w:r>
      <w:r w:rsidR="00345283">
        <w:rPr>
          <w:sz w:val="24"/>
          <w:szCs w:val="24"/>
        </w:rPr>
        <w:t>directions</w:t>
      </w:r>
      <w:r w:rsidRPr="005D6774">
        <w:rPr>
          <w:sz w:val="24"/>
          <w:szCs w:val="24"/>
        </w:rPr>
        <w:t xml:space="preserve">/Consultations/Recommendations of the Settlor/Protector/ Beneficiary. </w:t>
      </w:r>
      <w:r w:rsidR="00BF594D">
        <w:rPr>
          <w:sz w:val="24"/>
          <w:szCs w:val="24"/>
        </w:rPr>
        <w:t>Further</w:t>
      </w:r>
      <w:r w:rsidRPr="005D6774">
        <w:rPr>
          <w:sz w:val="24"/>
          <w:szCs w:val="24"/>
        </w:rPr>
        <w:t xml:space="preserve">, the Trustee shall not be liable for deficiency or insufficiency in the value of any </w:t>
      </w:r>
      <w:r w:rsidR="00D30789">
        <w:rPr>
          <w:sz w:val="24"/>
          <w:szCs w:val="24"/>
        </w:rPr>
        <w:t>Trust Property</w:t>
      </w:r>
      <w:r w:rsidRPr="005D6774">
        <w:rPr>
          <w:sz w:val="24"/>
          <w:szCs w:val="24"/>
        </w:rPr>
        <w:t xml:space="preserve"> deposited or placed with </w:t>
      </w:r>
      <w:r w:rsidR="00EF7D6E">
        <w:rPr>
          <w:sz w:val="24"/>
          <w:szCs w:val="24"/>
        </w:rPr>
        <w:t xml:space="preserve">or acted upon basis the advice received </w:t>
      </w:r>
      <w:r w:rsidR="004D559E">
        <w:rPr>
          <w:sz w:val="24"/>
          <w:szCs w:val="24"/>
        </w:rPr>
        <w:t xml:space="preserve">from </w:t>
      </w:r>
      <w:r w:rsidRPr="005D6774">
        <w:rPr>
          <w:sz w:val="24"/>
          <w:szCs w:val="24"/>
        </w:rPr>
        <w:t>such other person or otherwise for any loss.</w:t>
      </w:r>
    </w:p>
    <w:bookmarkEnd w:id="147"/>
    <w:p w14:paraId="5B7FC12D" w14:textId="77777777" w:rsidR="001C2A3E" w:rsidRPr="005D6774" w:rsidRDefault="001C2A3E" w:rsidP="001C2A3E">
      <w:pPr>
        <w:shd w:val="clear" w:color="auto" w:fill="FFFFFF"/>
        <w:tabs>
          <w:tab w:val="left" w:pos="1080"/>
        </w:tabs>
        <w:spacing w:line="276" w:lineRule="auto"/>
        <w:ind w:left="1080" w:hanging="360"/>
        <w:jc w:val="both"/>
        <w:rPr>
          <w:sz w:val="24"/>
          <w:szCs w:val="24"/>
        </w:rPr>
      </w:pPr>
    </w:p>
    <w:p w14:paraId="4F22D1CF" w14:textId="77777777"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sidRPr="005D6774">
        <w:rPr>
          <w:sz w:val="24"/>
          <w:szCs w:val="24"/>
        </w:rPr>
        <w:t xml:space="preserve">The Trustee shall be accountable only in a fiduciary capacity to the extent the properties transferred/devolved are free of charges and Encumbrances of any nature. Any consequent reduction in the Trust Property on account of any </w:t>
      </w:r>
      <w:r w:rsidRPr="005D6774">
        <w:rPr>
          <w:sz w:val="24"/>
          <w:szCs w:val="24"/>
        </w:rPr>
        <w:lastRenderedPageBreak/>
        <w:t>charges/lien/Encumbrances shall not be held against the Trustee and shall be borne by the Beneficiaries.</w:t>
      </w:r>
    </w:p>
    <w:p w14:paraId="05D7D2B6" w14:textId="77777777" w:rsidR="001C2A3E" w:rsidRPr="005D6774" w:rsidRDefault="001C2A3E" w:rsidP="001C2A3E">
      <w:pPr>
        <w:pStyle w:val="ListParagraph"/>
        <w:shd w:val="clear" w:color="auto" w:fill="FFFFFF"/>
        <w:tabs>
          <w:tab w:val="left" w:pos="1080"/>
        </w:tabs>
        <w:spacing w:line="276" w:lineRule="auto"/>
        <w:ind w:left="1080" w:hanging="360"/>
        <w:jc w:val="both"/>
        <w:rPr>
          <w:sz w:val="24"/>
          <w:szCs w:val="24"/>
        </w:rPr>
      </w:pPr>
    </w:p>
    <w:p w14:paraId="43BB41CB" w14:textId="443677B4"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sidRPr="005D6774">
        <w:rPr>
          <w:sz w:val="24"/>
          <w:szCs w:val="24"/>
        </w:rPr>
        <w:t>The Trustee and its</w:t>
      </w:r>
      <w:r w:rsidR="00345283">
        <w:rPr>
          <w:sz w:val="24"/>
          <w:szCs w:val="24"/>
        </w:rPr>
        <w:t>/their</w:t>
      </w:r>
      <w:r w:rsidRPr="005D6774">
        <w:rPr>
          <w:sz w:val="24"/>
          <w:szCs w:val="24"/>
        </w:rPr>
        <w:t xml:space="preserve"> directors and officers shall be absolutely protected from liability in acting or relying upon written directions</w:t>
      </w:r>
      <w:r w:rsidR="00204599">
        <w:rPr>
          <w:sz w:val="24"/>
          <w:szCs w:val="24"/>
        </w:rPr>
        <w:t xml:space="preserve"> or</w:t>
      </w:r>
      <w:r w:rsidRPr="005D6774">
        <w:rPr>
          <w:sz w:val="24"/>
          <w:szCs w:val="24"/>
        </w:rPr>
        <w:t xml:space="preserve"> upon legal or other expert advice or in respect of any loss to the Trust Property that results directly or indirectly from any investment, purchase, sale or transfer effected by the auditor/portfolio manager/ investment advisors/ stock brokers/ depository participants</w:t>
      </w:r>
      <w:r w:rsidR="007A226F">
        <w:rPr>
          <w:sz w:val="24"/>
          <w:szCs w:val="24"/>
        </w:rPr>
        <w:t xml:space="preserve"> </w:t>
      </w:r>
      <w:r w:rsidR="007A226F" w:rsidRPr="00371706">
        <w:rPr>
          <w:sz w:val="24"/>
          <w:szCs w:val="24"/>
        </w:rPr>
        <w:t>and</w:t>
      </w:r>
      <w:r w:rsidR="007A226F">
        <w:rPr>
          <w:sz w:val="24"/>
          <w:szCs w:val="24"/>
        </w:rPr>
        <w:t xml:space="preserve"> the </w:t>
      </w:r>
      <w:r w:rsidR="00565C98">
        <w:rPr>
          <w:sz w:val="24"/>
          <w:szCs w:val="24"/>
        </w:rPr>
        <w:t>Settlor/</w:t>
      </w:r>
      <w:r w:rsidR="007A226F" w:rsidRPr="00371706">
        <w:rPr>
          <w:sz w:val="24"/>
          <w:szCs w:val="24"/>
        </w:rPr>
        <w:t>Pr</w:t>
      </w:r>
      <w:r w:rsidR="007A226F">
        <w:rPr>
          <w:sz w:val="24"/>
          <w:szCs w:val="24"/>
        </w:rPr>
        <w:t>otector</w:t>
      </w:r>
      <w:r w:rsidR="007A226F" w:rsidRPr="00371706">
        <w:rPr>
          <w:sz w:val="24"/>
          <w:szCs w:val="24"/>
        </w:rPr>
        <w:t>/Beneficiaries</w:t>
      </w:r>
      <w:r w:rsidR="007A226F">
        <w:rPr>
          <w:sz w:val="24"/>
          <w:szCs w:val="24"/>
        </w:rPr>
        <w:t xml:space="preserve"> (as the case may be)</w:t>
      </w:r>
      <w:r w:rsidRPr="005D6774">
        <w:rPr>
          <w:sz w:val="24"/>
          <w:szCs w:val="24"/>
        </w:rPr>
        <w:t xml:space="preserve">. The Settlor hereby personally covenants to indemnify and keep indemnified the Trustee and its </w:t>
      </w:r>
      <w:r w:rsidR="007A226F">
        <w:rPr>
          <w:sz w:val="24"/>
          <w:szCs w:val="24"/>
        </w:rPr>
        <w:t xml:space="preserve">/their </w:t>
      </w:r>
      <w:r w:rsidRPr="005D6774">
        <w:rPr>
          <w:sz w:val="24"/>
          <w:szCs w:val="24"/>
        </w:rPr>
        <w:t>directors and officers against all and any such costs, expenses or damages resulting from acting upon written directions/advise or the acts or omissions of the auditor/portfolio manager / investment advisors/ stock brokers/ depository participants / other service providers.</w:t>
      </w:r>
    </w:p>
    <w:p w14:paraId="01D7F300" w14:textId="77777777" w:rsidR="001C2A3E" w:rsidRPr="005D6774" w:rsidRDefault="001C2A3E" w:rsidP="001C2A3E">
      <w:pPr>
        <w:shd w:val="clear" w:color="auto" w:fill="FFFFFF"/>
        <w:tabs>
          <w:tab w:val="left" w:pos="1080"/>
        </w:tabs>
        <w:spacing w:line="276" w:lineRule="auto"/>
        <w:ind w:left="1080" w:hanging="360"/>
        <w:jc w:val="both"/>
        <w:rPr>
          <w:sz w:val="24"/>
          <w:szCs w:val="24"/>
        </w:rPr>
      </w:pPr>
    </w:p>
    <w:p w14:paraId="5491E9D7" w14:textId="6941D5A6"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sidRPr="005D6774">
        <w:rPr>
          <w:sz w:val="24"/>
          <w:szCs w:val="24"/>
        </w:rPr>
        <w:t>The Trustee and its</w:t>
      </w:r>
      <w:r w:rsidR="008123B7">
        <w:rPr>
          <w:sz w:val="24"/>
          <w:szCs w:val="24"/>
        </w:rPr>
        <w:t>/their</w:t>
      </w:r>
      <w:r w:rsidRPr="005D6774">
        <w:rPr>
          <w:sz w:val="24"/>
          <w:szCs w:val="24"/>
        </w:rPr>
        <w:t xml:space="preserve"> directors and officers shall not be liable for any loss to the Trust Property unless such loss shall result from its</w:t>
      </w:r>
      <w:r w:rsidR="008123B7">
        <w:rPr>
          <w:sz w:val="24"/>
          <w:szCs w:val="24"/>
        </w:rPr>
        <w:t>/their</w:t>
      </w:r>
      <w:r w:rsidRPr="005D6774">
        <w:rPr>
          <w:sz w:val="24"/>
          <w:szCs w:val="24"/>
        </w:rPr>
        <w:t xml:space="preserve"> actual fraud or willful misconduct.</w:t>
      </w:r>
    </w:p>
    <w:p w14:paraId="7CC4C8B4" w14:textId="77777777" w:rsidR="001C2A3E" w:rsidRPr="005D6774" w:rsidRDefault="001C2A3E" w:rsidP="001C2A3E">
      <w:pPr>
        <w:pStyle w:val="ListParagraph"/>
        <w:shd w:val="clear" w:color="auto" w:fill="FFFFFF"/>
        <w:tabs>
          <w:tab w:val="left" w:pos="1080"/>
        </w:tabs>
        <w:spacing w:line="276" w:lineRule="auto"/>
        <w:ind w:left="1080" w:hanging="360"/>
        <w:jc w:val="both"/>
        <w:rPr>
          <w:sz w:val="24"/>
          <w:szCs w:val="24"/>
        </w:rPr>
      </w:pPr>
    </w:p>
    <w:p w14:paraId="24548BF1" w14:textId="361F45AD"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sidRPr="005D6774">
        <w:rPr>
          <w:sz w:val="24"/>
          <w:szCs w:val="24"/>
        </w:rPr>
        <w:t>The Trustee shall be further indemnified out of the Trust Property against all and any losses, liabilities, claims, proceedings and expenses suffered or incurred in connection with this Trust unless resulting from its</w:t>
      </w:r>
      <w:r w:rsidR="008123B7">
        <w:rPr>
          <w:sz w:val="24"/>
          <w:szCs w:val="24"/>
        </w:rPr>
        <w:t>/their</w:t>
      </w:r>
      <w:r w:rsidRPr="005D6774">
        <w:rPr>
          <w:sz w:val="24"/>
          <w:szCs w:val="24"/>
        </w:rPr>
        <w:t xml:space="preserve"> actual fraud or willful misconduct on the part of the Trustee.  </w:t>
      </w:r>
    </w:p>
    <w:p w14:paraId="5A895B6A" w14:textId="77777777" w:rsidR="001C2A3E" w:rsidRPr="005D6774" w:rsidRDefault="001C2A3E" w:rsidP="001C2A3E">
      <w:pPr>
        <w:shd w:val="clear" w:color="auto" w:fill="FFFFFF"/>
        <w:tabs>
          <w:tab w:val="left" w:pos="1080"/>
        </w:tabs>
        <w:spacing w:line="276" w:lineRule="auto"/>
        <w:ind w:left="1080" w:hanging="360"/>
        <w:jc w:val="both"/>
        <w:rPr>
          <w:sz w:val="24"/>
          <w:szCs w:val="24"/>
        </w:rPr>
      </w:pPr>
    </w:p>
    <w:p w14:paraId="6284DA8E" w14:textId="77777777"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bCs/>
          <w:sz w:val="24"/>
          <w:szCs w:val="24"/>
        </w:rPr>
      </w:pPr>
      <w:r w:rsidRPr="005D6774">
        <w:rPr>
          <w:bCs/>
          <w:sz w:val="24"/>
          <w:szCs w:val="24"/>
        </w:rPr>
        <w:t xml:space="preserve">The Trustee shall further be indemnified for all actions undertaken on the basis of communication by the Settlor or the Protector or Beneficiaries using their respective designated E-Mail IDs as per </w:t>
      </w:r>
      <w:r w:rsidRPr="005D6774">
        <w:rPr>
          <w:b/>
          <w:bCs/>
          <w:i/>
          <w:sz w:val="24"/>
          <w:szCs w:val="24"/>
        </w:rPr>
        <w:t>Clause 5 (C)</w:t>
      </w:r>
      <w:r w:rsidRPr="005D6774">
        <w:rPr>
          <w:bCs/>
          <w:i/>
          <w:sz w:val="24"/>
          <w:szCs w:val="24"/>
        </w:rPr>
        <w:t>.</w:t>
      </w:r>
      <w:r w:rsidRPr="005D6774">
        <w:rPr>
          <w:bCs/>
          <w:sz w:val="24"/>
          <w:szCs w:val="24"/>
        </w:rPr>
        <w:t xml:space="preserve"> </w:t>
      </w:r>
    </w:p>
    <w:p w14:paraId="1DC16CC1" w14:textId="77777777" w:rsidR="001C2A3E" w:rsidRPr="005D6774" w:rsidRDefault="001C2A3E" w:rsidP="001C2A3E">
      <w:pPr>
        <w:pStyle w:val="ListParagraph"/>
        <w:spacing w:line="276" w:lineRule="auto"/>
        <w:rPr>
          <w:sz w:val="24"/>
          <w:szCs w:val="24"/>
        </w:rPr>
      </w:pPr>
    </w:p>
    <w:p w14:paraId="4761DC63" w14:textId="77777777" w:rsidR="00476CF8" w:rsidRPr="00371706" w:rsidRDefault="00476CF8" w:rsidP="00476CF8">
      <w:pPr>
        <w:pStyle w:val="BodyTextIndent"/>
        <w:numPr>
          <w:ilvl w:val="0"/>
          <w:numId w:val="2"/>
        </w:numPr>
        <w:shd w:val="clear" w:color="auto" w:fill="FFFFFF"/>
        <w:tabs>
          <w:tab w:val="clear" w:pos="1530"/>
          <w:tab w:val="left" w:pos="1080"/>
          <w:tab w:val="num" w:pos="1287"/>
          <w:tab w:val="num" w:pos="2520"/>
        </w:tabs>
        <w:spacing w:line="276" w:lineRule="auto"/>
        <w:ind w:left="1080" w:hanging="450"/>
        <w:rPr>
          <w:sz w:val="24"/>
          <w:szCs w:val="24"/>
        </w:rPr>
      </w:pPr>
      <w:r w:rsidRPr="00371706">
        <w:rPr>
          <w:sz w:val="24"/>
          <w:szCs w:val="24"/>
        </w:rPr>
        <w:t xml:space="preserve">The Trustee shall not </w:t>
      </w:r>
      <w:r>
        <w:rPr>
          <w:sz w:val="24"/>
          <w:szCs w:val="24"/>
        </w:rPr>
        <w:t>incur any liability arising out of any</w:t>
      </w:r>
      <w:r w:rsidRPr="00371706">
        <w:rPr>
          <w:sz w:val="24"/>
          <w:szCs w:val="24"/>
        </w:rPr>
        <w:t xml:space="preserve"> bond or other security </w:t>
      </w:r>
      <w:r>
        <w:rPr>
          <w:sz w:val="24"/>
          <w:szCs w:val="24"/>
        </w:rPr>
        <w:t>that it may have furnished</w:t>
      </w:r>
      <w:r w:rsidRPr="00371706">
        <w:rPr>
          <w:sz w:val="24"/>
          <w:szCs w:val="24"/>
        </w:rPr>
        <w:t xml:space="preserve"> as Trustee</w:t>
      </w:r>
      <w:r>
        <w:rPr>
          <w:sz w:val="24"/>
          <w:szCs w:val="24"/>
        </w:rPr>
        <w:t xml:space="preserve"> to the Trust</w:t>
      </w:r>
      <w:r w:rsidRPr="00371706">
        <w:rPr>
          <w:sz w:val="24"/>
          <w:szCs w:val="24"/>
        </w:rPr>
        <w:t>.</w:t>
      </w:r>
    </w:p>
    <w:p w14:paraId="6581557F" w14:textId="77777777" w:rsidR="001C2A3E" w:rsidRPr="005D6774" w:rsidRDefault="001C2A3E" w:rsidP="001C2A3E">
      <w:pPr>
        <w:shd w:val="clear" w:color="auto" w:fill="FFFFFF"/>
        <w:tabs>
          <w:tab w:val="left" w:pos="1080"/>
        </w:tabs>
        <w:spacing w:line="276" w:lineRule="auto"/>
        <w:ind w:left="1080" w:hanging="360"/>
        <w:jc w:val="both"/>
        <w:rPr>
          <w:sz w:val="24"/>
          <w:szCs w:val="24"/>
        </w:rPr>
      </w:pPr>
    </w:p>
    <w:p w14:paraId="3B03DD87" w14:textId="762D5C6B" w:rsidR="000411D8" w:rsidRDefault="0061452C" w:rsidP="00AC367D">
      <w:pPr>
        <w:pStyle w:val="BodyTextIndent"/>
        <w:numPr>
          <w:ilvl w:val="0"/>
          <w:numId w:val="2"/>
        </w:numPr>
        <w:shd w:val="clear" w:color="auto" w:fill="FFFFFF"/>
        <w:tabs>
          <w:tab w:val="left" w:pos="1080"/>
          <w:tab w:val="num" w:pos="2160"/>
        </w:tabs>
        <w:spacing w:line="276" w:lineRule="auto"/>
        <w:ind w:left="1080" w:hanging="360"/>
        <w:rPr>
          <w:sz w:val="24"/>
          <w:szCs w:val="24"/>
        </w:rPr>
      </w:pPr>
      <w:bookmarkStart w:id="148" w:name="_Hlk9937882"/>
      <w:r>
        <w:rPr>
          <w:sz w:val="24"/>
          <w:szCs w:val="24"/>
        </w:rPr>
        <w:t>T</w:t>
      </w:r>
      <w:r w:rsidR="0027017D" w:rsidRPr="005D6774">
        <w:rPr>
          <w:sz w:val="24"/>
          <w:szCs w:val="24"/>
        </w:rPr>
        <w:t xml:space="preserve">he Trustee shall not be liable </w:t>
      </w:r>
      <w:r w:rsidR="00031B57">
        <w:rPr>
          <w:sz w:val="24"/>
          <w:szCs w:val="24"/>
        </w:rPr>
        <w:t xml:space="preserve">for </w:t>
      </w:r>
      <w:r w:rsidR="0027017D" w:rsidRPr="005D6774">
        <w:rPr>
          <w:sz w:val="24"/>
          <w:szCs w:val="24"/>
        </w:rPr>
        <w:t>any loss caused either to the Settlor and/or to the Beneficiaries</w:t>
      </w:r>
      <w:r w:rsidR="00951CE5">
        <w:rPr>
          <w:sz w:val="24"/>
          <w:szCs w:val="24"/>
        </w:rPr>
        <w:t xml:space="preserve"> </w:t>
      </w:r>
      <w:r w:rsidR="009065A1">
        <w:rPr>
          <w:sz w:val="24"/>
          <w:szCs w:val="24"/>
        </w:rPr>
        <w:t xml:space="preserve">resulting from the termination of the Trust </w:t>
      </w:r>
      <w:r w:rsidR="00951CE5">
        <w:rPr>
          <w:sz w:val="24"/>
          <w:szCs w:val="24"/>
        </w:rPr>
        <w:t xml:space="preserve">in </w:t>
      </w:r>
      <w:r w:rsidR="00587FF3">
        <w:rPr>
          <w:sz w:val="24"/>
          <w:szCs w:val="24"/>
        </w:rPr>
        <w:t xml:space="preserve">case </w:t>
      </w:r>
      <w:r w:rsidR="001C2A3E" w:rsidRPr="005D6774">
        <w:rPr>
          <w:sz w:val="24"/>
          <w:szCs w:val="24"/>
        </w:rPr>
        <w:t>there is any statutory or governmental clarification or order making the</w:t>
      </w:r>
      <w:r w:rsidR="00587FF3">
        <w:rPr>
          <w:sz w:val="24"/>
          <w:szCs w:val="24"/>
        </w:rPr>
        <w:t xml:space="preserve"> existence or execution of the</w:t>
      </w:r>
      <w:r w:rsidR="001C2A3E" w:rsidRPr="005D6774">
        <w:rPr>
          <w:sz w:val="24"/>
          <w:szCs w:val="24"/>
        </w:rPr>
        <w:t xml:space="preserve"> Trust illegal or unlawfu</w:t>
      </w:r>
      <w:r w:rsidR="00587FF3">
        <w:rPr>
          <w:sz w:val="24"/>
          <w:szCs w:val="24"/>
        </w:rPr>
        <w:t xml:space="preserve">l. </w:t>
      </w:r>
    </w:p>
    <w:p w14:paraId="44C133FC" w14:textId="3944ADBC" w:rsidR="00AF45A9" w:rsidRDefault="001C2A3E" w:rsidP="002B5509">
      <w:pPr>
        <w:pStyle w:val="ListParagraph"/>
        <w:rPr>
          <w:sz w:val="24"/>
          <w:szCs w:val="24"/>
        </w:rPr>
      </w:pPr>
      <w:r w:rsidRPr="005D6774">
        <w:rPr>
          <w:sz w:val="24"/>
          <w:szCs w:val="24"/>
        </w:rPr>
        <w:t xml:space="preserve"> </w:t>
      </w:r>
    </w:p>
    <w:p w14:paraId="2DB9E944" w14:textId="1AC9E6A2" w:rsidR="001C2A3E" w:rsidRPr="005D6774" w:rsidRDefault="00E347F6"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Pr>
          <w:sz w:val="24"/>
          <w:szCs w:val="24"/>
        </w:rPr>
        <w:t>In the event of termination as contemplated in subclause (j) above, a</w:t>
      </w:r>
      <w:r w:rsidR="001C2A3E" w:rsidRPr="005D6774">
        <w:rPr>
          <w:sz w:val="24"/>
          <w:szCs w:val="24"/>
        </w:rPr>
        <w:t>ny stamp duty or other government levy (i.e. income/capital gains Tax) prevalent at such time that may become payable on such distribution of the Trust Property to the Beneficiaries, shall be reimbursed to the Trustee by the Beneficiaries or the distribution to them would be net of such payments.</w:t>
      </w:r>
    </w:p>
    <w:bookmarkEnd w:id="148"/>
    <w:p w14:paraId="5036A068" w14:textId="77777777" w:rsidR="001C2A3E" w:rsidRPr="005D6774" w:rsidRDefault="001C2A3E" w:rsidP="001C2A3E">
      <w:pPr>
        <w:shd w:val="clear" w:color="auto" w:fill="FFFFFF"/>
        <w:tabs>
          <w:tab w:val="left" w:pos="1080"/>
        </w:tabs>
        <w:spacing w:line="276" w:lineRule="auto"/>
        <w:ind w:left="1080" w:hanging="360"/>
        <w:jc w:val="both"/>
        <w:rPr>
          <w:sz w:val="24"/>
          <w:szCs w:val="24"/>
        </w:rPr>
      </w:pPr>
    </w:p>
    <w:p w14:paraId="5AB4934A" w14:textId="4EA18674" w:rsidR="001C2A3E"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sidRPr="005D6774">
        <w:rPr>
          <w:sz w:val="24"/>
          <w:szCs w:val="24"/>
        </w:rPr>
        <w:t>The Trustee shall be responsible for all procedural, legal and statutory compliances</w:t>
      </w:r>
      <w:r w:rsidR="00912A26">
        <w:rPr>
          <w:sz w:val="24"/>
          <w:szCs w:val="24"/>
        </w:rPr>
        <w:t xml:space="preserve"> </w:t>
      </w:r>
      <w:bookmarkStart w:id="149" w:name="_Hlk9938021"/>
      <w:r w:rsidR="00161A04">
        <w:rPr>
          <w:sz w:val="24"/>
          <w:szCs w:val="24"/>
        </w:rPr>
        <w:t>as contemplated in this Deed</w:t>
      </w:r>
      <w:r w:rsidR="00204734">
        <w:rPr>
          <w:sz w:val="24"/>
          <w:szCs w:val="24"/>
        </w:rPr>
        <w:t xml:space="preserve"> </w:t>
      </w:r>
      <w:r w:rsidR="0014646A">
        <w:rPr>
          <w:sz w:val="24"/>
          <w:szCs w:val="24"/>
        </w:rPr>
        <w:t>read together with any other document defining the scope of services of the Trustee</w:t>
      </w:r>
      <w:bookmarkEnd w:id="149"/>
      <w:r w:rsidR="0014646A">
        <w:rPr>
          <w:sz w:val="24"/>
          <w:szCs w:val="24"/>
        </w:rPr>
        <w:t xml:space="preserve">. </w:t>
      </w:r>
    </w:p>
    <w:p w14:paraId="4D1DE103" w14:textId="77777777" w:rsidR="001703EE" w:rsidRDefault="001703EE" w:rsidP="002B5509">
      <w:pPr>
        <w:pStyle w:val="ListParagraph"/>
        <w:rPr>
          <w:sz w:val="24"/>
          <w:szCs w:val="24"/>
        </w:rPr>
      </w:pPr>
    </w:p>
    <w:p w14:paraId="39BCF85B" w14:textId="77777777" w:rsidR="001C2A3E" w:rsidRPr="005D6774" w:rsidRDefault="001C2A3E" w:rsidP="001C2A3E">
      <w:pPr>
        <w:pStyle w:val="BodyTextIndent"/>
        <w:numPr>
          <w:ilvl w:val="0"/>
          <w:numId w:val="2"/>
        </w:numPr>
        <w:shd w:val="clear" w:color="auto" w:fill="FFFFFF"/>
        <w:tabs>
          <w:tab w:val="left" w:pos="1080"/>
          <w:tab w:val="num" w:pos="2160"/>
        </w:tabs>
        <w:spacing w:line="276" w:lineRule="auto"/>
        <w:ind w:left="1080" w:hanging="360"/>
        <w:rPr>
          <w:sz w:val="24"/>
          <w:szCs w:val="24"/>
        </w:rPr>
      </w:pPr>
      <w:r w:rsidRPr="005D6774">
        <w:rPr>
          <w:sz w:val="24"/>
          <w:szCs w:val="24"/>
        </w:rPr>
        <w:t>The Trustee shall not be accountable or liable to any person interested in the Trust for the manner in which it exercises its tax payment responsibilities and discretions in good faith. The judgment of the Trustee with respect to these matters shall be binding and conclusive upon all persons interested in the Trust.</w:t>
      </w:r>
    </w:p>
    <w:p w14:paraId="21909BA5" w14:textId="77777777" w:rsidR="001C2A3E" w:rsidRPr="005D6774" w:rsidRDefault="001C2A3E" w:rsidP="001C2A3E">
      <w:pPr>
        <w:pStyle w:val="BodyTextIndent"/>
        <w:shd w:val="clear" w:color="auto" w:fill="FFFFFF"/>
        <w:tabs>
          <w:tab w:val="left" w:pos="1080"/>
          <w:tab w:val="num" w:pos="2160"/>
        </w:tabs>
        <w:spacing w:line="276" w:lineRule="auto"/>
        <w:ind w:left="1080"/>
        <w:rPr>
          <w:sz w:val="24"/>
          <w:szCs w:val="24"/>
        </w:rPr>
      </w:pPr>
    </w:p>
    <w:p w14:paraId="43AFC196" w14:textId="77777777" w:rsidR="001C2A3E" w:rsidRPr="005D6774" w:rsidRDefault="001C2A3E" w:rsidP="001C2A3E">
      <w:pPr>
        <w:numPr>
          <w:ilvl w:val="0"/>
          <w:numId w:val="2"/>
        </w:numPr>
        <w:shd w:val="clear" w:color="auto" w:fill="FFFFFF"/>
        <w:tabs>
          <w:tab w:val="left" w:pos="1080"/>
          <w:tab w:val="num" w:pos="2127"/>
        </w:tabs>
        <w:spacing w:line="276" w:lineRule="auto"/>
        <w:ind w:left="1080" w:hanging="360"/>
        <w:jc w:val="both"/>
        <w:rPr>
          <w:sz w:val="24"/>
          <w:szCs w:val="24"/>
        </w:rPr>
      </w:pPr>
      <w:r w:rsidRPr="005D6774">
        <w:rPr>
          <w:sz w:val="24"/>
          <w:szCs w:val="24"/>
        </w:rPr>
        <w:t xml:space="preserve">The liability of the Trustee, if any shall be limited to the extent of fees charged by them as Trustee, provided that in the event of any loss arising from actions of actual fraud or willful misconduct on the part of Trustee, their liability would be limited to the extent as may be determined by the </w:t>
      </w:r>
      <w:r w:rsidR="00E509B8" w:rsidRPr="005D6774">
        <w:rPr>
          <w:sz w:val="24"/>
          <w:szCs w:val="24"/>
        </w:rPr>
        <w:t>C</w:t>
      </w:r>
      <w:r w:rsidRPr="005D6774">
        <w:rPr>
          <w:sz w:val="24"/>
          <w:szCs w:val="24"/>
        </w:rPr>
        <w:t xml:space="preserve">ourt of </w:t>
      </w:r>
      <w:r w:rsidR="00E509B8" w:rsidRPr="005D6774">
        <w:rPr>
          <w:sz w:val="24"/>
          <w:szCs w:val="24"/>
        </w:rPr>
        <w:t>L</w:t>
      </w:r>
      <w:r w:rsidRPr="005D6774">
        <w:rPr>
          <w:sz w:val="24"/>
          <w:szCs w:val="24"/>
        </w:rPr>
        <w:t xml:space="preserve">aw or the </w:t>
      </w:r>
      <w:r w:rsidR="00E509B8" w:rsidRPr="005D6774">
        <w:rPr>
          <w:sz w:val="24"/>
          <w:szCs w:val="24"/>
        </w:rPr>
        <w:t>A</w:t>
      </w:r>
      <w:r w:rsidRPr="005D6774">
        <w:rPr>
          <w:sz w:val="24"/>
          <w:szCs w:val="24"/>
        </w:rPr>
        <w:t>rbitrator as the case may be.</w:t>
      </w:r>
    </w:p>
    <w:p w14:paraId="48A27D9F" w14:textId="77777777" w:rsidR="001C2A3E" w:rsidRPr="005D6774" w:rsidRDefault="001C2A3E" w:rsidP="001C2A3E">
      <w:pPr>
        <w:shd w:val="clear" w:color="auto" w:fill="FFFFFF"/>
        <w:tabs>
          <w:tab w:val="left" w:pos="1080"/>
          <w:tab w:val="num" w:pos="2127"/>
        </w:tabs>
        <w:spacing w:line="276" w:lineRule="auto"/>
        <w:jc w:val="both"/>
        <w:rPr>
          <w:sz w:val="24"/>
          <w:szCs w:val="24"/>
        </w:rPr>
      </w:pPr>
    </w:p>
    <w:p w14:paraId="1CBA0658" w14:textId="56EE6AD2" w:rsidR="001C2A3E" w:rsidRPr="005D6774" w:rsidRDefault="008E42BF" w:rsidP="001C2A3E">
      <w:pPr>
        <w:numPr>
          <w:ilvl w:val="0"/>
          <w:numId w:val="2"/>
        </w:numPr>
        <w:shd w:val="clear" w:color="auto" w:fill="FFFFFF"/>
        <w:tabs>
          <w:tab w:val="left" w:pos="1080"/>
          <w:tab w:val="num" w:pos="2127"/>
        </w:tabs>
        <w:spacing w:line="276" w:lineRule="auto"/>
        <w:ind w:left="1080" w:hanging="360"/>
        <w:jc w:val="both"/>
        <w:rPr>
          <w:sz w:val="24"/>
          <w:szCs w:val="24"/>
        </w:rPr>
      </w:pPr>
      <w:bookmarkStart w:id="150" w:name="_Hlk9938276"/>
      <w:r>
        <w:rPr>
          <w:sz w:val="24"/>
          <w:szCs w:val="24"/>
        </w:rPr>
        <w:t xml:space="preserve">In the event Trustee engages </w:t>
      </w:r>
      <w:r w:rsidR="00CE6B36">
        <w:rPr>
          <w:sz w:val="24"/>
          <w:szCs w:val="24"/>
        </w:rPr>
        <w:t>professionals</w:t>
      </w:r>
      <w:r w:rsidR="001C2A3E" w:rsidRPr="005D6774">
        <w:rPr>
          <w:sz w:val="24"/>
          <w:szCs w:val="24"/>
        </w:rPr>
        <w:t xml:space="preserve"> </w:t>
      </w:r>
      <w:r>
        <w:rPr>
          <w:sz w:val="24"/>
          <w:szCs w:val="24"/>
        </w:rPr>
        <w:t xml:space="preserve">to appear </w:t>
      </w:r>
      <w:r w:rsidR="00CE6B36">
        <w:rPr>
          <w:sz w:val="24"/>
          <w:szCs w:val="24"/>
        </w:rPr>
        <w:t xml:space="preserve">before </w:t>
      </w:r>
      <w:r>
        <w:rPr>
          <w:sz w:val="24"/>
          <w:szCs w:val="24"/>
        </w:rPr>
        <w:t xml:space="preserve">the </w:t>
      </w:r>
      <w:r w:rsidR="00CE6B36">
        <w:rPr>
          <w:sz w:val="24"/>
          <w:szCs w:val="24"/>
        </w:rPr>
        <w:t xml:space="preserve">Government or any regulatory body </w:t>
      </w:r>
      <w:r>
        <w:rPr>
          <w:sz w:val="24"/>
          <w:szCs w:val="24"/>
        </w:rPr>
        <w:t xml:space="preserve">representing the interest of the Trust, the Trustee </w:t>
      </w:r>
      <w:r w:rsidR="001C2A3E" w:rsidRPr="005D6774">
        <w:rPr>
          <w:sz w:val="24"/>
          <w:szCs w:val="24"/>
        </w:rPr>
        <w:t>shall not be held liable for any</w:t>
      </w:r>
      <w:r>
        <w:rPr>
          <w:sz w:val="24"/>
          <w:szCs w:val="24"/>
        </w:rPr>
        <w:t xml:space="preserve"> </w:t>
      </w:r>
      <w:r w:rsidR="001C2A3E" w:rsidRPr="005D6774">
        <w:rPr>
          <w:sz w:val="24"/>
          <w:szCs w:val="24"/>
        </w:rPr>
        <w:t xml:space="preserve">misconduct </w:t>
      </w:r>
      <w:r>
        <w:rPr>
          <w:sz w:val="24"/>
          <w:szCs w:val="24"/>
        </w:rPr>
        <w:t>on part of</w:t>
      </w:r>
      <w:r w:rsidR="001C2A3E" w:rsidRPr="005D6774">
        <w:rPr>
          <w:sz w:val="24"/>
          <w:szCs w:val="24"/>
        </w:rPr>
        <w:t xml:space="preserve"> </w:t>
      </w:r>
      <w:r w:rsidR="00CE6B36">
        <w:rPr>
          <w:sz w:val="24"/>
          <w:szCs w:val="24"/>
        </w:rPr>
        <w:t>professionals</w:t>
      </w:r>
      <w:r>
        <w:rPr>
          <w:sz w:val="24"/>
          <w:szCs w:val="24"/>
        </w:rPr>
        <w:t xml:space="preserve"> who represent the interest of the Trust before any </w:t>
      </w:r>
      <w:r w:rsidR="005257A6">
        <w:rPr>
          <w:sz w:val="24"/>
          <w:szCs w:val="24"/>
        </w:rPr>
        <w:t xml:space="preserve">Government </w:t>
      </w:r>
      <w:r>
        <w:rPr>
          <w:sz w:val="24"/>
          <w:szCs w:val="24"/>
        </w:rPr>
        <w:t>o</w:t>
      </w:r>
      <w:r w:rsidR="001C0487">
        <w:rPr>
          <w:sz w:val="24"/>
          <w:szCs w:val="24"/>
        </w:rPr>
        <w:t>r regulatory body</w:t>
      </w:r>
      <w:r w:rsidR="001C2A3E" w:rsidRPr="005D6774">
        <w:rPr>
          <w:sz w:val="24"/>
          <w:szCs w:val="24"/>
        </w:rPr>
        <w:t>.</w:t>
      </w:r>
    </w:p>
    <w:bookmarkEnd w:id="150"/>
    <w:p w14:paraId="27921FAF" w14:textId="77777777" w:rsidR="001C2A3E" w:rsidRPr="005D6774" w:rsidRDefault="001C2A3E" w:rsidP="001C2A3E">
      <w:pPr>
        <w:pStyle w:val="ListParagraph"/>
        <w:shd w:val="clear" w:color="auto" w:fill="FFFFFF"/>
        <w:spacing w:line="276" w:lineRule="auto"/>
        <w:jc w:val="both"/>
        <w:rPr>
          <w:sz w:val="24"/>
          <w:szCs w:val="24"/>
        </w:rPr>
      </w:pPr>
    </w:p>
    <w:p w14:paraId="3BCB9CFC" w14:textId="1E5C9668" w:rsidR="001C0487" w:rsidRDefault="00325DD7" w:rsidP="001C0487">
      <w:pPr>
        <w:numPr>
          <w:ilvl w:val="0"/>
          <w:numId w:val="2"/>
        </w:numPr>
        <w:shd w:val="clear" w:color="auto" w:fill="FFFFFF"/>
        <w:tabs>
          <w:tab w:val="left" w:pos="1080"/>
          <w:tab w:val="num" w:pos="2127"/>
        </w:tabs>
        <w:spacing w:line="276" w:lineRule="auto"/>
        <w:ind w:left="1080" w:hanging="360"/>
        <w:jc w:val="both"/>
        <w:rPr>
          <w:sz w:val="24"/>
          <w:szCs w:val="24"/>
        </w:rPr>
      </w:pPr>
      <w:bookmarkStart w:id="151" w:name="_Hlk9938324"/>
      <w:r>
        <w:rPr>
          <w:sz w:val="24"/>
          <w:szCs w:val="24"/>
        </w:rPr>
        <w:t xml:space="preserve">The Trustee shall not be liable for </w:t>
      </w:r>
      <w:r w:rsidRPr="005D6774">
        <w:rPr>
          <w:sz w:val="24"/>
          <w:szCs w:val="24"/>
        </w:rPr>
        <w:t>the activities relating to</w:t>
      </w:r>
      <w:r w:rsidRPr="005D6774" w:rsidDel="00920E62">
        <w:rPr>
          <w:sz w:val="24"/>
          <w:szCs w:val="24"/>
        </w:rPr>
        <w:t xml:space="preserve"> </w:t>
      </w:r>
      <w:r w:rsidRPr="005D6774">
        <w:rPr>
          <w:sz w:val="24"/>
          <w:szCs w:val="24"/>
        </w:rPr>
        <w:t>selling/purchasing/transferring</w:t>
      </w:r>
      <w:r w:rsidR="00AE1275">
        <w:rPr>
          <w:sz w:val="24"/>
          <w:szCs w:val="24"/>
        </w:rPr>
        <w:t>/management/administration/maintenance</w:t>
      </w:r>
      <w:r w:rsidRPr="005D6774">
        <w:rPr>
          <w:sz w:val="24"/>
          <w:szCs w:val="24"/>
        </w:rPr>
        <w:t xml:space="preserve"> of </w:t>
      </w:r>
      <w:r w:rsidR="001C0487">
        <w:rPr>
          <w:sz w:val="24"/>
          <w:szCs w:val="24"/>
        </w:rPr>
        <w:t>any</w:t>
      </w:r>
      <w:r w:rsidRPr="005D6774">
        <w:rPr>
          <w:sz w:val="24"/>
          <w:szCs w:val="24"/>
        </w:rPr>
        <w:t xml:space="preserve"> immovable property </w:t>
      </w:r>
      <w:r>
        <w:rPr>
          <w:sz w:val="24"/>
          <w:szCs w:val="24"/>
        </w:rPr>
        <w:t>forming part of Trust Property</w:t>
      </w:r>
      <w:r w:rsidR="00782BF0">
        <w:rPr>
          <w:sz w:val="24"/>
          <w:szCs w:val="24"/>
        </w:rPr>
        <w:t xml:space="preserve"> provided such activity is undertaken as per the instructions of the Settlor or the advice of the protector </w:t>
      </w:r>
      <w:r w:rsidR="00D434E1">
        <w:rPr>
          <w:sz w:val="24"/>
          <w:szCs w:val="24"/>
        </w:rPr>
        <w:t>or by any other Constituent of the Trust</w:t>
      </w:r>
      <w:r w:rsidR="00A74D08">
        <w:rPr>
          <w:sz w:val="24"/>
          <w:szCs w:val="24"/>
        </w:rPr>
        <w:t xml:space="preserve"> or agents appointed by such Constituents </w:t>
      </w:r>
      <w:r w:rsidR="00D434E1">
        <w:rPr>
          <w:sz w:val="24"/>
          <w:szCs w:val="24"/>
        </w:rPr>
        <w:t xml:space="preserve">as provided </w:t>
      </w:r>
      <w:r w:rsidR="00546B27">
        <w:rPr>
          <w:sz w:val="24"/>
          <w:szCs w:val="24"/>
        </w:rPr>
        <w:t>by this</w:t>
      </w:r>
      <w:r w:rsidR="00D434E1">
        <w:rPr>
          <w:sz w:val="24"/>
          <w:szCs w:val="24"/>
        </w:rPr>
        <w:t xml:space="preserve"> Trust Deed. </w:t>
      </w:r>
    </w:p>
    <w:bookmarkEnd w:id="151"/>
    <w:p w14:paraId="176879E1" w14:textId="1502CBC2" w:rsidR="00B11941" w:rsidRDefault="00B11941">
      <w:pPr>
        <w:pStyle w:val="ListParagraph"/>
        <w:rPr>
          <w:sz w:val="24"/>
          <w:szCs w:val="24"/>
        </w:rPr>
      </w:pPr>
    </w:p>
    <w:p w14:paraId="443FF60E" w14:textId="220CFE43" w:rsidR="00266026" w:rsidRDefault="00266026" w:rsidP="00266026">
      <w:pPr>
        <w:numPr>
          <w:ilvl w:val="0"/>
          <w:numId w:val="2"/>
        </w:numPr>
        <w:shd w:val="clear" w:color="auto" w:fill="FFFFFF"/>
        <w:tabs>
          <w:tab w:val="left" w:pos="1080"/>
          <w:tab w:val="num" w:pos="2127"/>
        </w:tabs>
        <w:spacing w:line="276" w:lineRule="auto"/>
        <w:ind w:left="1080" w:hanging="360"/>
        <w:jc w:val="both"/>
        <w:rPr>
          <w:sz w:val="24"/>
          <w:szCs w:val="24"/>
        </w:rPr>
      </w:pPr>
      <w:bookmarkStart w:id="152" w:name="_Hlk9962132"/>
      <w:bookmarkStart w:id="153" w:name="_Hlk9938347"/>
      <w:bookmarkStart w:id="154" w:name="_Hlk284232"/>
      <w:r>
        <w:rPr>
          <w:sz w:val="24"/>
          <w:szCs w:val="24"/>
        </w:rPr>
        <w:t xml:space="preserve">The Trustee shall not be liable for any </w:t>
      </w:r>
      <w:r w:rsidR="00AE0A35">
        <w:rPr>
          <w:sz w:val="24"/>
          <w:szCs w:val="24"/>
        </w:rPr>
        <w:t xml:space="preserve">decision made or </w:t>
      </w:r>
      <w:r w:rsidR="00C30F7C">
        <w:rPr>
          <w:sz w:val="24"/>
          <w:szCs w:val="24"/>
        </w:rPr>
        <w:t xml:space="preserve">any </w:t>
      </w:r>
      <w:r w:rsidR="009202DC">
        <w:rPr>
          <w:sz w:val="24"/>
          <w:szCs w:val="24"/>
        </w:rPr>
        <w:t>omission</w:t>
      </w:r>
      <w:r>
        <w:rPr>
          <w:sz w:val="24"/>
          <w:szCs w:val="24"/>
        </w:rPr>
        <w:t xml:space="preserve"> </w:t>
      </w:r>
      <w:r w:rsidR="006B2035">
        <w:rPr>
          <w:sz w:val="24"/>
          <w:szCs w:val="24"/>
        </w:rPr>
        <w:t xml:space="preserve">or commission </w:t>
      </w:r>
      <w:r w:rsidR="00B70C0A">
        <w:rPr>
          <w:sz w:val="24"/>
          <w:szCs w:val="24"/>
        </w:rPr>
        <w:t>undertaken by a Constituent of the Trust or by an authorised personnel appointed in consultation with such Constituent</w:t>
      </w:r>
      <w:r w:rsidR="00B70C0A" w:rsidRPr="005D6774">
        <w:rPr>
          <w:sz w:val="24"/>
          <w:szCs w:val="24"/>
        </w:rPr>
        <w:t xml:space="preserve"> </w:t>
      </w:r>
      <w:r w:rsidRPr="005D6774">
        <w:rPr>
          <w:sz w:val="24"/>
          <w:szCs w:val="24"/>
        </w:rPr>
        <w:t>relating to</w:t>
      </w:r>
      <w:r w:rsidRPr="005D6774" w:rsidDel="00920E62">
        <w:rPr>
          <w:sz w:val="24"/>
          <w:szCs w:val="24"/>
        </w:rPr>
        <w:t xml:space="preserve"> </w:t>
      </w:r>
      <w:r>
        <w:rPr>
          <w:sz w:val="24"/>
          <w:szCs w:val="24"/>
        </w:rPr>
        <w:t>any</w:t>
      </w:r>
      <w:r w:rsidRPr="005D6774">
        <w:rPr>
          <w:sz w:val="24"/>
          <w:szCs w:val="24"/>
        </w:rPr>
        <w:t xml:space="preserve"> </w:t>
      </w:r>
      <w:r>
        <w:rPr>
          <w:sz w:val="24"/>
          <w:szCs w:val="24"/>
        </w:rPr>
        <w:t>corporate or business entity forming part of Trust Property</w:t>
      </w:r>
      <w:bookmarkEnd w:id="152"/>
      <w:r>
        <w:rPr>
          <w:sz w:val="24"/>
          <w:szCs w:val="24"/>
        </w:rPr>
        <w:t xml:space="preserve">. </w:t>
      </w:r>
    </w:p>
    <w:bookmarkEnd w:id="153"/>
    <w:p w14:paraId="40B6B5B4" w14:textId="77777777" w:rsidR="00266026" w:rsidRDefault="00266026" w:rsidP="002B5509">
      <w:pPr>
        <w:pStyle w:val="ListParagraph"/>
        <w:rPr>
          <w:sz w:val="24"/>
          <w:szCs w:val="24"/>
        </w:rPr>
      </w:pPr>
    </w:p>
    <w:p w14:paraId="548299ED" w14:textId="3B4C1F23" w:rsidR="005E3FC0" w:rsidRDefault="00AC367D" w:rsidP="00B11941">
      <w:pPr>
        <w:pStyle w:val="BodyTextIndent"/>
        <w:numPr>
          <w:ilvl w:val="0"/>
          <w:numId w:val="2"/>
        </w:numPr>
        <w:shd w:val="clear" w:color="auto" w:fill="FFFFFF"/>
        <w:tabs>
          <w:tab w:val="clear" w:pos="1530"/>
          <w:tab w:val="left" w:pos="1080"/>
          <w:tab w:val="num" w:pos="1287"/>
          <w:tab w:val="num" w:pos="2520"/>
        </w:tabs>
        <w:spacing w:line="276" w:lineRule="auto"/>
        <w:ind w:left="1080" w:hanging="450"/>
        <w:rPr>
          <w:sz w:val="24"/>
          <w:szCs w:val="24"/>
        </w:rPr>
      </w:pPr>
      <w:bookmarkStart w:id="155" w:name="_Hlk9938449"/>
      <w:r>
        <w:rPr>
          <w:sz w:val="24"/>
          <w:szCs w:val="24"/>
        </w:rPr>
        <w:t>Without prejudice to and</w:t>
      </w:r>
      <w:r w:rsidR="00B11941" w:rsidRPr="00371706">
        <w:rPr>
          <w:sz w:val="24"/>
          <w:szCs w:val="24"/>
        </w:rPr>
        <w:t xml:space="preserve"> notwithstanding </w:t>
      </w:r>
      <w:r w:rsidR="00345C87">
        <w:rPr>
          <w:sz w:val="24"/>
          <w:szCs w:val="24"/>
        </w:rPr>
        <w:t>the provisions</w:t>
      </w:r>
      <w:r w:rsidR="002D146C">
        <w:rPr>
          <w:sz w:val="24"/>
          <w:szCs w:val="24"/>
        </w:rPr>
        <w:t xml:space="preserve"> of</w:t>
      </w:r>
      <w:r w:rsidR="00B11941" w:rsidRPr="00371706">
        <w:rPr>
          <w:sz w:val="24"/>
          <w:szCs w:val="24"/>
        </w:rPr>
        <w:t xml:space="preserve"> </w:t>
      </w:r>
      <w:r w:rsidR="00B11941" w:rsidRPr="00371706">
        <w:rPr>
          <w:b/>
          <w:i/>
          <w:sz w:val="24"/>
          <w:szCs w:val="24"/>
        </w:rPr>
        <w:t>Clause 3(E)(o)</w:t>
      </w:r>
      <w:r w:rsidR="00895C8C">
        <w:rPr>
          <w:sz w:val="24"/>
          <w:szCs w:val="24"/>
        </w:rPr>
        <w:t>,</w:t>
      </w:r>
      <w:r>
        <w:rPr>
          <w:sz w:val="24"/>
          <w:szCs w:val="24"/>
        </w:rPr>
        <w:t xml:space="preserve"> </w:t>
      </w:r>
      <w:bookmarkStart w:id="156" w:name="_Hlk9938714"/>
      <w:r w:rsidRPr="002B5509">
        <w:rPr>
          <w:b/>
          <w:i/>
          <w:sz w:val="24"/>
          <w:szCs w:val="24"/>
        </w:rPr>
        <w:t>3(E)</w:t>
      </w:r>
      <w:r w:rsidR="00B11941" w:rsidRPr="00AC367D">
        <w:rPr>
          <w:b/>
          <w:i/>
          <w:sz w:val="24"/>
          <w:szCs w:val="24"/>
        </w:rPr>
        <w:t>(p)</w:t>
      </w:r>
      <w:bookmarkEnd w:id="156"/>
      <w:r w:rsidR="00895C8C" w:rsidRPr="00895C8C">
        <w:rPr>
          <w:b/>
          <w:i/>
          <w:sz w:val="24"/>
          <w:szCs w:val="24"/>
        </w:rPr>
        <w:t xml:space="preserve"> </w:t>
      </w:r>
      <w:r w:rsidR="00895C8C">
        <w:rPr>
          <w:b/>
          <w:i/>
          <w:sz w:val="24"/>
          <w:szCs w:val="24"/>
        </w:rPr>
        <w:t xml:space="preserve">and </w:t>
      </w:r>
      <w:r w:rsidR="00895C8C" w:rsidRPr="004F47C7">
        <w:rPr>
          <w:b/>
          <w:i/>
          <w:sz w:val="24"/>
          <w:szCs w:val="24"/>
        </w:rPr>
        <w:t>3(E)</w:t>
      </w:r>
      <w:r w:rsidR="00895C8C" w:rsidRPr="00AC367D">
        <w:rPr>
          <w:b/>
          <w:i/>
          <w:sz w:val="24"/>
          <w:szCs w:val="24"/>
        </w:rPr>
        <w:t>(</w:t>
      </w:r>
      <w:r w:rsidR="00895C8C">
        <w:rPr>
          <w:b/>
          <w:i/>
          <w:sz w:val="24"/>
          <w:szCs w:val="24"/>
        </w:rPr>
        <w:t>q</w:t>
      </w:r>
      <w:r w:rsidR="00895C8C" w:rsidRPr="00AC367D">
        <w:rPr>
          <w:b/>
          <w:i/>
          <w:sz w:val="24"/>
          <w:szCs w:val="24"/>
        </w:rPr>
        <w:t>)</w:t>
      </w:r>
      <w:r w:rsidR="00B11941" w:rsidRPr="00371706">
        <w:rPr>
          <w:b/>
          <w:i/>
          <w:sz w:val="24"/>
          <w:szCs w:val="24"/>
        </w:rPr>
        <w:t>,</w:t>
      </w:r>
      <w:r w:rsidR="005E3FC0">
        <w:rPr>
          <w:b/>
          <w:i/>
          <w:sz w:val="24"/>
          <w:szCs w:val="24"/>
        </w:rPr>
        <w:t xml:space="preserve"> </w:t>
      </w:r>
      <w:r w:rsidR="005E3FC0">
        <w:rPr>
          <w:sz w:val="24"/>
          <w:szCs w:val="24"/>
        </w:rPr>
        <w:t>in the matters relating to acquisition, disposal and Encumbrance of Trust Property other than the portfolio assets, the Trustee shall be entitled but not be bound to seek a deed of indemnification from the Settlor or Protector or any other Constituents advising the Trustee as per the provisions of this Deed</w:t>
      </w:r>
      <w:r w:rsidR="00EA01FC">
        <w:rPr>
          <w:sz w:val="24"/>
          <w:szCs w:val="24"/>
        </w:rPr>
        <w:t>, indemnifying the Trustee in respect of the propriety of such acquisition, disposal or Encumbrance of the Trust Property from</w:t>
      </w:r>
      <w:r w:rsidR="00BB6BD3">
        <w:rPr>
          <w:sz w:val="24"/>
          <w:szCs w:val="24"/>
        </w:rPr>
        <w:t xml:space="preserve"> any</w:t>
      </w:r>
      <w:r w:rsidR="00EA01FC">
        <w:rPr>
          <w:sz w:val="24"/>
          <w:szCs w:val="24"/>
        </w:rPr>
        <w:t xml:space="preserve"> claims or any liabilities arising from the claims of the </w:t>
      </w:r>
      <w:r w:rsidR="00AA1596" w:rsidRPr="00371706">
        <w:rPr>
          <w:sz w:val="24"/>
          <w:szCs w:val="24"/>
        </w:rPr>
        <w:t>Beneficiaries of this Trust or any other third party</w:t>
      </w:r>
      <w:r w:rsidR="00A64A88">
        <w:rPr>
          <w:sz w:val="24"/>
          <w:szCs w:val="24"/>
        </w:rPr>
        <w:t>.</w:t>
      </w:r>
      <w:bookmarkEnd w:id="155"/>
    </w:p>
    <w:p w14:paraId="27BB1D2C" w14:textId="77777777" w:rsidR="005E3FC0" w:rsidRDefault="005E3FC0" w:rsidP="002B5509">
      <w:pPr>
        <w:pStyle w:val="ListParagraph"/>
        <w:rPr>
          <w:sz w:val="24"/>
          <w:szCs w:val="24"/>
        </w:rPr>
      </w:pPr>
    </w:p>
    <w:bookmarkEnd w:id="154"/>
    <w:p w14:paraId="4DC77BC4" w14:textId="4FEA9348" w:rsidR="001C2A3E" w:rsidRPr="005D6774" w:rsidRDefault="001C2A3E" w:rsidP="001C2A3E">
      <w:pPr>
        <w:numPr>
          <w:ilvl w:val="0"/>
          <w:numId w:val="2"/>
        </w:numPr>
        <w:shd w:val="clear" w:color="auto" w:fill="FFFFFF"/>
        <w:tabs>
          <w:tab w:val="left" w:pos="1080"/>
          <w:tab w:val="num" w:pos="2127"/>
        </w:tabs>
        <w:spacing w:line="276" w:lineRule="auto"/>
        <w:ind w:left="1080" w:hanging="360"/>
        <w:jc w:val="both"/>
        <w:rPr>
          <w:sz w:val="24"/>
          <w:szCs w:val="24"/>
        </w:rPr>
      </w:pPr>
      <w:r w:rsidRPr="005D6774">
        <w:rPr>
          <w:sz w:val="24"/>
          <w:szCs w:val="24"/>
        </w:rPr>
        <w:lastRenderedPageBreak/>
        <w:t xml:space="preserve">Trustee shall not be liable for any consequences arising out of any breach of trust </w:t>
      </w:r>
      <w:bookmarkStart w:id="157" w:name="_Hlk9938481"/>
      <w:r w:rsidR="00E63472">
        <w:rPr>
          <w:sz w:val="24"/>
          <w:szCs w:val="24"/>
        </w:rPr>
        <w:t xml:space="preserve">or any act or omission </w:t>
      </w:r>
      <w:bookmarkEnd w:id="157"/>
      <w:r w:rsidRPr="005D6774">
        <w:rPr>
          <w:sz w:val="24"/>
          <w:szCs w:val="24"/>
        </w:rPr>
        <w:t>on the part of/attributable to the Settlor/Protector/Beneficiaries or any third- party service provider.</w:t>
      </w:r>
    </w:p>
    <w:p w14:paraId="78E3F9B9" w14:textId="77777777" w:rsidR="003F32F5" w:rsidRPr="005D6774" w:rsidRDefault="003F32F5" w:rsidP="005D5A74">
      <w:pPr>
        <w:pStyle w:val="ListParagraph"/>
        <w:rPr>
          <w:sz w:val="24"/>
          <w:szCs w:val="24"/>
        </w:rPr>
      </w:pPr>
    </w:p>
    <w:p w14:paraId="5CF02125" w14:textId="39208170" w:rsidR="003F32F5" w:rsidRPr="005D6774" w:rsidRDefault="003F32F5" w:rsidP="002B5509">
      <w:pPr>
        <w:numPr>
          <w:ilvl w:val="0"/>
          <w:numId w:val="2"/>
        </w:numPr>
        <w:shd w:val="clear" w:color="auto" w:fill="FFFFFF"/>
        <w:tabs>
          <w:tab w:val="left" w:pos="1080"/>
          <w:tab w:val="num" w:pos="2127"/>
        </w:tabs>
        <w:spacing w:line="276" w:lineRule="auto"/>
        <w:ind w:left="1080" w:hanging="360"/>
        <w:jc w:val="both"/>
        <w:rPr>
          <w:sz w:val="24"/>
          <w:szCs w:val="24"/>
        </w:rPr>
      </w:pPr>
      <w:bookmarkStart w:id="158" w:name="_Hlk533170966"/>
      <w:r w:rsidRPr="005D6774">
        <w:rPr>
          <w:sz w:val="24"/>
          <w:szCs w:val="24"/>
        </w:rPr>
        <w:t xml:space="preserve">The Outgoing Trustee shall have the power to retain portion of the Trust Property </w:t>
      </w:r>
      <w:r w:rsidR="00E63472">
        <w:rPr>
          <w:sz w:val="24"/>
          <w:szCs w:val="24"/>
        </w:rPr>
        <w:t xml:space="preserve">towards </w:t>
      </w:r>
      <w:r w:rsidRPr="005D6774">
        <w:rPr>
          <w:sz w:val="24"/>
          <w:szCs w:val="24"/>
        </w:rPr>
        <w:t xml:space="preserve">any possible </w:t>
      </w:r>
      <w:r w:rsidR="003451FF">
        <w:rPr>
          <w:sz w:val="24"/>
          <w:szCs w:val="24"/>
        </w:rPr>
        <w:t>E</w:t>
      </w:r>
      <w:r w:rsidRPr="005D6774">
        <w:rPr>
          <w:sz w:val="24"/>
          <w:szCs w:val="24"/>
        </w:rPr>
        <w:t>ncumbrances, liabilities or dues contemplated herein above or of any kind</w:t>
      </w:r>
      <w:r w:rsidR="00E63472">
        <w:rPr>
          <w:sz w:val="24"/>
          <w:szCs w:val="24"/>
        </w:rPr>
        <w:t xml:space="preserve"> whatsoever</w:t>
      </w:r>
      <w:r w:rsidRPr="005D6774">
        <w:rPr>
          <w:sz w:val="24"/>
          <w:szCs w:val="24"/>
        </w:rPr>
        <w:t xml:space="preserve">.  </w:t>
      </w:r>
    </w:p>
    <w:p w14:paraId="03347ADC" w14:textId="11A0C750" w:rsidR="001C2A3E" w:rsidRDefault="001C2A3E" w:rsidP="001C2A3E">
      <w:pPr>
        <w:pStyle w:val="Hanging1"/>
        <w:spacing w:line="276" w:lineRule="auto"/>
      </w:pPr>
      <w:bookmarkStart w:id="159" w:name="_Toc209354271"/>
      <w:bookmarkStart w:id="160" w:name="_Toc209354272"/>
      <w:bookmarkStart w:id="161" w:name="_Toc209354273"/>
      <w:bookmarkStart w:id="162" w:name="_Toc209354274"/>
      <w:bookmarkStart w:id="163" w:name="_Toc209354275"/>
      <w:bookmarkStart w:id="164" w:name="_Toc209354276"/>
      <w:bookmarkStart w:id="165" w:name="_Toc209354277"/>
      <w:bookmarkEnd w:id="134"/>
      <w:bookmarkEnd w:id="158"/>
      <w:bookmarkEnd w:id="159"/>
      <w:bookmarkEnd w:id="160"/>
      <w:bookmarkEnd w:id="161"/>
      <w:bookmarkEnd w:id="162"/>
      <w:bookmarkEnd w:id="163"/>
      <w:bookmarkEnd w:id="164"/>
      <w:bookmarkEnd w:id="165"/>
    </w:p>
    <w:p w14:paraId="0F5A0B6A" w14:textId="77777777" w:rsidR="001C2A3E" w:rsidRPr="005D6774" w:rsidRDefault="001C2A3E" w:rsidP="001C2A3E">
      <w:pPr>
        <w:pStyle w:val="Heading1"/>
        <w:numPr>
          <w:ilvl w:val="0"/>
          <w:numId w:val="26"/>
        </w:numPr>
        <w:spacing w:line="276" w:lineRule="auto"/>
        <w:rPr>
          <w:sz w:val="24"/>
          <w:szCs w:val="24"/>
        </w:rPr>
      </w:pPr>
      <w:bookmarkStart w:id="166" w:name="_Toc209354278"/>
      <w:bookmarkStart w:id="167" w:name="_Ref239832260"/>
      <w:bookmarkEnd w:id="166"/>
      <w:r w:rsidRPr="005D6774">
        <w:rPr>
          <w:sz w:val="24"/>
          <w:szCs w:val="24"/>
        </w:rPr>
        <w:t>BENEFICIARIES OF THE TRUST</w:t>
      </w:r>
      <w:bookmarkEnd w:id="167"/>
    </w:p>
    <w:p w14:paraId="0C748B8C" w14:textId="77777777" w:rsidR="001C2A3E" w:rsidRPr="005D6774" w:rsidRDefault="001C2A3E" w:rsidP="001C2A3E">
      <w:pPr>
        <w:pStyle w:val="BodyTextIndent"/>
        <w:tabs>
          <w:tab w:val="num" w:pos="2250"/>
        </w:tabs>
        <w:spacing w:line="276" w:lineRule="auto"/>
        <w:ind w:left="0"/>
        <w:rPr>
          <w:sz w:val="24"/>
          <w:szCs w:val="24"/>
        </w:rPr>
      </w:pPr>
    </w:p>
    <w:p w14:paraId="6E1A4084" w14:textId="77777777" w:rsidR="001C2A3E" w:rsidRPr="005D6774" w:rsidRDefault="001C2A3E" w:rsidP="001C2A3E">
      <w:pPr>
        <w:pStyle w:val="BodyTextIndent"/>
        <w:numPr>
          <w:ilvl w:val="0"/>
          <w:numId w:val="10"/>
        </w:numPr>
        <w:tabs>
          <w:tab w:val="clear" w:pos="1800"/>
          <w:tab w:val="num" w:pos="450"/>
        </w:tabs>
        <w:spacing w:line="276" w:lineRule="auto"/>
        <w:ind w:left="720" w:hanging="630"/>
        <w:rPr>
          <w:sz w:val="24"/>
          <w:szCs w:val="24"/>
        </w:rPr>
      </w:pPr>
      <w:bookmarkStart w:id="168" w:name="_Ref239832267"/>
      <w:r w:rsidRPr="005D6774">
        <w:rPr>
          <w:b/>
          <w:sz w:val="24"/>
          <w:szCs w:val="24"/>
        </w:rPr>
        <w:t>NAMES OF THE BENEFICIARIES</w:t>
      </w:r>
      <w:bookmarkEnd w:id="168"/>
      <w:r w:rsidRPr="005D6774">
        <w:rPr>
          <w:b/>
          <w:sz w:val="24"/>
          <w:szCs w:val="24"/>
        </w:rPr>
        <w:t xml:space="preserve"> </w:t>
      </w:r>
    </w:p>
    <w:p w14:paraId="0029ECD0" w14:textId="77777777" w:rsidR="001C2A3E" w:rsidRPr="005D6774" w:rsidRDefault="001C2A3E" w:rsidP="001C2A3E">
      <w:pPr>
        <w:pStyle w:val="Heading1"/>
        <w:numPr>
          <w:ilvl w:val="0"/>
          <w:numId w:val="0"/>
        </w:numPr>
        <w:tabs>
          <w:tab w:val="num" w:pos="720"/>
        </w:tabs>
        <w:spacing w:line="276" w:lineRule="auto"/>
        <w:ind w:left="720" w:hanging="360"/>
        <w:rPr>
          <w:b w:val="0"/>
          <w:sz w:val="24"/>
          <w:szCs w:val="24"/>
        </w:rPr>
      </w:pPr>
    </w:p>
    <w:p w14:paraId="636E878E" w14:textId="2F1276D6" w:rsidR="001C2A3E" w:rsidRPr="005D6774" w:rsidRDefault="001C2A3E" w:rsidP="001C2A3E">
      <w:pPr>
        <w:pStyle w:val="Heading1"/>
        <w:numPr>
          <w:ilvl w:val="0"/>
          <w:numId w:val="0"/>
        </w:numPr>
        <w:spacing w:line="276" w:lineRule="auto"/>
        <w:ind w:left="450" w:hanging="886"/>
        <w:rPr>
          <w:b w:val="0"/>
          <w:sz w:val="24"/>
          <w:szCs w:val="24"/>
        </w:rPr>
      </w:pPr>
      <w:r w:rsidRPr="005D6774">
        <w:rPr>
          <w:b w:val="0"/>
          <w:sz w:val="24"/>
          <w:szCs w:val="24"/>
        </w:rPr>
        <w:tab/>
        <w:t xml:space="preserve">The Beneficiaries to the Trust are set out in </w:t>
      </w:r>
      <w:r w:rsidRPr="005D6774">
        <w:rPr>
          <w:bCs/>
          <w:i/>
          <w:iCs/>
          <w:sz w:val="24"/>
          <w:szCs w:val="24"/>
        </w:rPr>
        <w:t>Schedule (II)</w:t>
      </w:r>
      <w:r w:rsidRPr="005D6774">
        <w:rPr>
          <w:b w:val="0"/>
          <w:sz w:val="24"/>
          <w:szCs w:val="24"/>
        </w:rPr>
        <w:t xml:space="preserve"> herein (hereinafter referred to as </w:t>
      </w:r>
      <w:r w:rsidRPr="005D6774">
        <w:rPr>
          <w:sz w:val="24"/>
          <w:szCs w:val="24"/>
        </w:rPr>
        <w:t>“Beneficiaries”</w:t>
      </w:r>
      <w:r w:rsidRPr="005D6774">
        <w:rPr>
          <w:b w:val="0"/>
          <w:sz w:val="24"/>
          <w:szCs w:val="24"/>
        </w:rPr>
        <w:t xml:space="preserve">). The term Beneficiaries shall also include such persons/entities as referred to in </w:t>
      </w:r>
      <w:r w:rsidRPr="005D6774">
        <w:rPr>
          <w:i/>
          <w:sz w:val="24"/>
          <w:szCs w:val="24"/>
        </w:rPr>
        <w:t>Clause 1 (</w:t>
      </w:r>
      <w:r w:rsidR="002F0386">
        <w:rPr>
          <w:i/>
          <w:sz w:val="24"/>
          <w:szCs w:val="24"/>
        </w:rPr>
        <w:t>4</w:t>
      </w:r>
      <w:r w:rsidRPr="005D6774">
        <w:rPr>
          <w:i/>
          <w:sz w:val="24"/>
          <w:szCs w:val="24"/>
        </w:rPr>
        <w:t>)</w:t>
      </w:r>
      <w:r w:rsidR="001C217B" w:rsidRPr="001C217B">
        <w:rPr>
          <w:i/>
          <w:sz w:val="24"/>
          <w:szCs w:val="24"/>
        </w:rPr>
        <w:t xml:space="preserve"> </w:t>
      </w:r>
      <w:bookmarkStart w:id="169" w:name="_Hlk9938887"/>
      <w:r w:rsidR="001C217B" w:rsidRPr="002B5509">
        <w:rPr>
          <w:b w:val="0"/>
          <w:sz w:val="24"/>
          <w:szCs w:val="24"/>
        </w:rPr>
        <w:t>and shall specifically exclude Excluded Persons</w:t>
      </w:r>
      <w:bookmarkEnd w:id="169"/>
      <w:r w:rsidRPr="005D6774">
        <w:rPr>
          <w:i/>
          <w:sz w:val="24"/>
          <w:szCs w:val="24"/>
        </w:rPr>
        <w:t>.</w:t>
      </w:r>
      <w:r w:rsidRPr="005D6774">
        <w:rPr>
          <w:b w:val="0"/>
          <w:sz w:val="24"/>
          <w:szCs w:val="24"/>
        </w:rPr>
        <w:t xml:space="preserve"> </w:t>
      </w:r>
    </w:p>
    <w:p w14:paraId="225341EF" w14:textId="16CFCA13" w:rsidR="001C2A3E" w:rsidRDefault="001C2A3E" w:rsidP="001C2A3E">
      <w:pPr>
        <w:spacing w:line="276" w:lineRule="auto"/>
        <w:jc w:val="both"/>
        <w:rPr>
          <w:b/>
          <w:sz w:val="24"/>
          <w:szCs w:val="24"/>
        </w:rPr>
      </w:pPr>
    </w:p>
    <w:p w14:paraId="6F152C89" w14:textId="77777777" w:rsidR="001C2A3E" w:rsidRPr="005D6774" w:rsidRDefault="001C2A3E" w:rsidP="001C2A3E">
      <w:pPr>
        <w:pStyle w:val="BodyTextIndent"/>
        <w:numPr>
          <w:ilvl w:val="0"/>
          <w:numId w:val="10"/>
        </w:numPr>
        <w:tabs>
          <w:tab w:val="clear" w:pos="1800"/>
          <w:tab w:val="num" w:pos="450"/>
        </w:tabs>
        <w:spacing w:line="276" w:lineRule="auto"/>
        <w:ind w:left="720" w:hanging="630"/>
        <w:rPr>
          <w:sz w:val="24"/>
          <w:szCs w:val="24"/>
        </w:rPr>
      </w:pPr>
      <w:bookmarkStart w:id="170" w:name="_Ref239832272"/>
      <w:r w:rsidRPr="005D6774">
        <w:rPr>
          <w:b/>
          <w:sz w:val="24"/>
          <w:szCs w:val="24"/>
        </w:rPr>
        <w:t>DISTRIBUTION TO THE BENEFICIARIES</w:t>
      </w:r>
      <w:bookmarkEnd w:id="170"/>
    </w:p>
    <w:p w14:paraId="1A5A8540" w14:textId="77777777" w:rsidR="001C2A3E" w:rsidRPr="005D6774" w:rsidRDefault="001C2A3E" w:rsidP="001C2A3E">
      <w:pPr>
        <w:pStyle w:val="BodyTextIndent"/>
        <w:spacing w:line="276" w:lineRule="auto"/>
        <w:rPr>
          <w:sz w:val="24"/>
          <w:szCs w:val="24"/>
        </w:rPr>
      </w:pPr>
    </w:p>
    <w:p w14:paraId="1DB696EF" w14:textId="77777777" w:rsidR="001C2A3E" w:rsidRPr="005D6774" w:rsidRDefault="001C2A3E" w:rsidP="001C2A3E">
      <w:pPr>
        <w:pStyle w:val="Heading1"/>
        <w:numPr>
          <w:ilvl w:val="0"/>
          <w:numId w:val="11"/>
        </w:numPr>
        <w:tabs>
          <w:tab w:val="clear" w:pos="1440"/>
          <w:tab w:val="num" w:pos="990"/>
        </w:tabs>
        <w:spacing w:line="276" w:lineRule="auto"/>
        <w:ind w:left="990" w:hanging="450"/>
        <w:rPr>
          <w:b w:val="0"/>
          <w:sz w:val="24"/>
          <w:szCs w:val="24"/>
        </w:rPr>
      </w:pPr>
      <w:r w:rsidRPr="005D6774">
        <w:rPr>
          <w:b w:val="0"/>
          <w:sz w:val="24"/>
          <w:szCs w:val="24"/>
        </w:rPr>
        <w:t>All distributions to the Beneficiaries shall be made by the Trustee in accordance with the provisions of this Deed, Letter of Wishes and any other documents and as per further instructions of the Settlor or in Consultation with the Protector, as the case maybe.</w:t>
      </w:r>
    </w:p>
    <w:p w14:paraId="00C90886" w14:textId="77777777" w:rsidR="001C2A3E" w:rsidRPr="005D6774" w:rsidRDefault="001C2A3E" w:rsidP="001C2A3E">
      <w:pPr>
        <w:spacing w:line="276" w:lineRule="auto"/>
        <w:jc w:val="both"/>
        <w:rPr>
          <w:sz w:val="24"/>
          <w:szCs w:val="24"/>
        </w:rPr>
      </w:pPr>
    </w:p>
    <w:p w14:paraId="3B58AAE9" w14:textId="51D5C8C5" w:rsidR="001C2A3E" w:rsidRPr="005D6774" w:rsidRDefault="001C2A3E" w:rsidP="001C2A3E">
      <w:pPr>
        <w:pStyle w:val="Heading1"/>
        <w:numPr>
          <w:ilvl w:val="0"/>
          <w:numId w:val="11"/>
        </w:numPr>
        <w:tabs>
          <w:tab w:val="clear" w:pos="1440"/>
          <w:tab w:val="num" w:pos="990"/>
        </w:tabs>
        <w:spacing w:line="276" w:lineRule="auto"/>
        <w:ind w:left="990" w:hanging="450"/>
        <w:rPr>
          <w:b w:val="0"/>
          <w:sz w:val="24"/>
          <w:szCs w:val="24"/>
        </w:rPr>
      </w:pPr>
      <w:r w:rsidRPr="005D6774">
        <w:rPr>
          <w:b w:val="0"/>
          <w:sz w:val="24"/>
          <w:szCs w:val="24"/>
        </w:rPr>
        <w:t>The recipient of any beneficial interest</w:t>
      </w:r>
      <w:bookmarkStart w:id="171" w:name="_Hlk9939128"/>
      <w:r w:rsidRPr="005D6774">
        <w:rPr>
          <w:b w:val="0"/>
          <w:sz w:val="24"/>
          <w:szCs w:val="24"/>
        </w:rPr>
        <w:t xml:space="preserve"> may disclaim </w:t>
      </w:r>
      <w:r w:rsidR="00AC367D">
        <w:rPr>
          <w:b w:val="0"/>
          <w:sz w:val="24"/>
          <w:szCs w:val="24"/>
        </w:rPr>
        <w:t>such beneficial interest</w:t>
      </w:r>
      <w:r w:rsidR="00AC367D" w:rsidRPr="005D6774">
        <w:rPr>
          <w:b w:val="0"/>
          <w:sz w:val="24"/>
          <w:szCs w:val="24"/>
        </w:rPr>
        <w:t xml:space="preserve"> </w:t>
      </w:r>
      <w:r w:rsidRPr="005D6774">
        <w:rPr>
          <w:b w:val="0"/>
          <w:sz w:val="24"/>
          <w:szCs w:val="24"/>
        </w:rPr>
        <w:t>in whole or in part or for a particular period/year</w:t>
      </w:r>
      <w:r w:rsidR="00AC367D" w:rsidRPr="005D6774">
        <w:rPr>
          <w:b w:val="0"/>
          <w:sz w:val="24"/>
          <w:szCs w:val="24"/>
        </w:rPr>
        <w:t>, as deemed fit by such recipient</w:t>
      </w:r>
      <w:r w:rsidRPr="005D6774">
        <w:rPr>
          <w:b w:val="0"/>
          <w:sz w:val="24"/>
          <w:szCs w:val="24"/>
        </w:rPr>
        <w:t xml:space="preserve">. In addition to any other method of disclaimer recognized by law, the recipient may disclaim </w:t>
      </w:r>
      <w:r w:rsidR="006D7714">
        <w:rPr>
          <w:b w:val="0"/>
          <w:sz w:val="24"/>
          <w:szCs w:val="24"/>
        </w:rPr>
        <w:t>beneficial interest</w:t>
      </w:r>
      <w:r w:rsidR="006D7714" w:rsidRPr="005D6774">
        <w:rPr>
          <w:b w:val="0"/>
          <w:sz w:val="24"/>
          <w:szCs w:val="24"/>
        </w:rPr>
        <w:t xml:space="preserve"> </w:t>
      </w:r>
      <w:r w:rsidRPr="005D6774">
        <w:rPr>
          <w:b w:val="0"/>
          <w:sz w:val="24"/>
          <w:szCs w:val="24"/>
        </w:rPr>
        <w:t xml:space="preserve">by delivering to the Trustee a </w:t>
      </w:r>
      <w:r w:rsidR="006D7714" w:rsidRPr="005D6774">
        <w:rPr>
          <w:b w:val="0"/>
          <w:sz w:val="24"/>
          <w:szCs w:val="24"/>
        </w:rPr>
        <w:t xml:space="preserve">notarized </w:t>
      </w:r>
      <w:r w:rsidRPr="005D6774">
        <w:rPr>
          <w:b w:val="0"/>
          <w:sz w:val="24"/>
          <w:szCs w:val="24"/>
        </w:rPr>
        <w:t xml:space="preserve">document </w:t>
      </w:r>
      <w:r w:rsidR="006D7714" w:rsidRPr="005D6774">
        <w:rPr>
          <w:b w:val="0"/>
          <w:sz w:val="24"/>
          <w:szCs w:val="24"/>
        </w:rPr>
        <w:t xml:space="preserve">declaring the recipient's intention to </w:t>
      </w:r>
      <w:r w:rsidR="006D7714">
        <w:rPr>
          <w:b w:val="0"/>
          <w:sz w:val="24"/>
          <w:szCs w:val="24"/>
        </w:rPr>
        <w:t xml:space="preserve">so </w:t>
      </w:r>
      <w:r w:rsidR="006D7714" w:rsidRPr="005D6774">
        <w:rPr>
          <w:b w:val="0"/>
          <w:sz w:val="24"/>
          <w:szCs w:val="24"/>
        </w:rPr>
        <w:t>disclaim or release</w:t>
      </w:r>
      <w:bookmarkEnd w:id="171"/>
      <w:r w:rsidRPr="005D6774">
        <w:rPr>
          <w:b w:val="0"/>
          <w:sz w:val="24"/>
          <w:szCs w:val="24"/>
        </w:rPr>
        <w:t>.</w:t>
      </w:r>
    </w:p>
    <w:p w14:paraId="53A18942" w14:textId="77777777" w:rsidR="001C2A3E" w:rsidRPr="005D6774" w:rsidRDefault="001C2A3E" w:rsidP="001C2A3E">
      <w:pPr>
        <w:spacing w:line="276" w:lineRule="auto"/>
        <w:jc w:val="both"/>
        <w:rPr>
          <w:sz w:val="24"/>
          <w:szCs w:val="24"/>
        </w:rPr>
      </w:pPr>
      <w:bookmarkStart w:id="172" w:name="_Ref405326454"/>
    </w:p>
    <w:p w14:paraId="771B7B65" w14:textId="118402B0" w:rsidR="001C2A3E" w:rsidRPr="005D6774" w:rsidRDefault="001C2A3E" w:rsidP="001C2A3E">
      <w:pPr>
        <w:pStyle w:val="Heading1"/>
        <w:numPr>
          <w:ilvl w:val="0"/>
          <w:numId w:val="11"/>
        </w:numPr>
        <w:tabs>
          <w:tab w:val="clear" w:pos="1440"/>
          <w:tab w:val="num" w:pos="990"/>
        </w:tabs>
        <w:spacing w:line="276" w:lineRule="auto"/>
        <w:ind w:left="990" w:hanging="450"/>
        <w:rPr>
          <w:b w:val="0"/>
          <w:sz w:val="24"/>
          <w:szCs w:val="24"/>
        </w:rPr>
      </w:pPr>
      <w:r w:rsidRPr="005D6774">
        <w:rPr>
          <w:b w:val="0"/>
          <w:sz w:val="24"/>
          <w:szCs w:val="24"/>
        </w:rPr>
        <w:t xml:space="preserve">If any distribution made under this Deed fails by reason of the Beneficiary being disqualified due to any regulatory limitations </w:t>
      </w:r>
      <w:bookmarkStart w:id="173" w:name="_Hlk9939171"/>
      <w:r w:rsidR="006D7714">
        <w:rPr>
          <w:b w:val="0"/>
          <w:sz w:val="24"/>
          <w:szCs w:val="24"/>
        </w:rPr>
        <w:t xml:space="preserve">or in terms of provisions </w:t>
      </w:r>
      <w:r w:rsidRPr="005D6774">
        <w:rPr>
          <w:b w:val="0"/>
          <w:sz w:val="24"/>
          <w:szCs w:val="24"/>
        </w:rPr>
        <w:t>the</w:t>
      </w:r>
      <w:r w:rsidR="006D7714">
        <w:rPr>
          <w:b w:val="0"/>
          <w:sz w:val="24"/>
          <w:szCs w:val="24"/>
        </w:rPr>
        <w:t xml:space="preserve"> Trust Deed</w:t>
      </w:r>
      <w:bookmarkEnd w:id="173"/>
      <w:r w:rsidRPr="005D6774">
        <w:rPr>
          <w:b w:val="0"/>
          <w:sz w:val="24"/>
          <w:szCs w:val="24"/>
        </w:rPr>
        <w:t>, such distribution shall be held by the Trustee as part of the Trust Property.</w:t>
      </w:r>
    </w:p>
    <w:p w14:paraId="7459CA66" w14:textId="77777777" w:rsidR="001C2A3E" w:rsidRPr="005D6774" w:rsidRDefault="001C2A3E" w:rsidP="001C2A3E">
      <w:pPr>
        <w:spacing w:line="276" w:lineRule="auto"/>
        <w:jc w:val="both"/>
        <w:rPr>
          <w:b/>
          <w:sz w:val="24"/>
          <w:szCs w:val="24"/>
        </w:rPr>
      </w:pPr>
    </w:p>
    <w:p w14:paraId="33B69CDF" w14:textId="2B6B698A" w:rsidR="001C2A3E" w:rsidRPr="00863EE6" w:rsidRDefault="001C2A3E" w:rsidP="001C2A3E">
      <w:pPr>
        <w:pStyle w:val="Heading1"/>
        <w:numPr>
          <w:ilvl w:val="0"/>
          <w:numId w:val="11"/>
        </w:numPr>
        <w:tabs>
          <w:tab w:val="clear" w:pos="1440"/>
          <w:tab w:val="num" w:pos="990"/>
        </w:tabs>
        <w:spacing w:line="276" w:lineRule="auto"/>
        <w:ind w:left="990" w:hanging="450"/>
        <w:rPr>
          <w:b w:val="0"/>
          <w:sz w:val="24"/>
          <w:szCs w:val="24"/>
        </w:rPr>
      </w:pPr>
      <w:r w:rsidRPr="00863EE6">
        <w:rPr>
          <w:b w:val="0"/>
          <w:sz w:val="24"/>
          <w:szCs w:val="24"/>
        </w:rPr>
        <w:t xml:space="preserve">Notwithstanding Section 20 of the Indian Trusts Act, 1882, the monies for a Financial Year which were not distributed, disclaimed under </w:t>
      </w:r>
      <w:r w:rsidRPr="00863EE6">
        <w:rPr>
          <w:i/>
          <w:sz w:val="24"/>
          <w:szCs w:val="24"/>
        </w:rPr>
        <w:t>Clause 4 B (b)</w:t>
      </w:r>
      <w:r w:rsidRPr="00863EE6">
        <w:rPr>
          <w:b w:val="0"/>
          <w:sz w:val="24"/>
          <w:szCs w:val="24"/>
        </w:rPr>
        <w:t xml:space="preserve"> or distribution failed for want of capacity of the Beneficiary to receive would be held as Trust Property.</w:t>
      </w:r>
      <w:r w:rsidR="008F110C" w:rsidRPr="00863EE6">
        <w:rPr>
          <w:b w:val="0"/>
          <w:sz w:val="24"/>
          <w:szCs w:val="24"/>
        </w:rPr>
        <w:tab/>
      </w:r>
    </w:p>
    <w:bookmarkEnd w:id="172"/>
    <w:p w14:paraId="7FACED8D" w14:textId="77777777" w:rsidR="001C2A3E" w:rsidRPr="005D6774" w:rsidRDefault="001C2A3E" w:rsidP="001C2A3E">
      <w:pPr>
        <w:pStyle w:val="Heading1"/>
        <w:numPr>
          <w:ilvl w:val="0"/>
          <w:numId w:val="0"/>
        </w:numPr>
        <w:spacing w:line="276" w:lineRule="auto"/>
        <w:ind w:left="1134" w:hanging="425"/>
        <w:rPr>
          <w:b w:val="0"/>
          <w:sz w:val="24"/>
          <w:szCs w:val="24"/>
        </w:rPr>
      </w:pPr>
    </w:p>
    <w:p w14:paraId="2822328F" w14:textId="77777777" w:rsidR="001C2A3E" w:rsidRPr="005D6774" w:rsidRDefault="001C2A3E" w:rsidP="001C2A3E">
      <w:pPr>
        <w:pStyle w:val="Heading1"/>
        <w:numPr>
          <w:ilvl w:val="0"/>
          <w:numId w:val="11"/>
        </w:numPr>
        <w:tabs>
          <w:tab w:val="clear" w:pos="1440"/>
          <w:tab w:val="num" w:pos="990"/>
        </w:tabs>
        <w:spacing w:line="276" w:lineRule="auto"/>
        <w:ind w:left="990" w:hanging="450"/>
        <w:rPr>
          <w:b w:val="0"/>
          <w:sz w:val="24"/>
          <w:szCs w:val="24"/>
        </w:rPr>
      </w:pPr>
      <w:r w:rsidRPr="005D6774">
        <w:rPr>
          <w:b w:val="0"/>
          <w:sz w:val="24"/>
          <w:szCs w:val="24"/>
        </w:rPr>
        <w:t>It is hereby clarified that the Trustee shall ensure segregated maintenance and distribution of the Trust Property viz., Trust Corpus and Trust Income.</w:t>
      </w:r>
    </w:p>
    <w:p w14:paraId="42FA6700" w14:textId="41CA3665" w:rsidR="001C2A3E" w:rsidRDefault="001C2A3E" w:rsidP="001C2A3E">
      <w:pPr>
        <w:tabs>
          <w:tab w:val="num" w:pos="720"/>
        </w:tabs>
        <w:spacing w:line="276" w:lineRule="auto"/>
        <w:jc w:val="both"/>
        <w:rPr>
          <w:b/>
          <w:bCs/>
          <w:sz w:val="24"/>
          <w:szCs w:val="24"/>
        </w:rPr>
      </w:pPr>
    </w:p>
    <w:p w14:paraId="05959CC8" w14:textId="40056017" w:rsidR="00B65C87" w:rsidRDefault="00B65C87" w:rsidP="001C2A3E">
      <w:pPr>
        <w:tabs>
          <w:tab w:val="num" w:pos="720"/>
        </w:tabs>
        <w:spacing w:line="276" w:lineRule="auto"/>
        <w:jc w:val="both"/>
        <w:rPr>
          <w:b/>
          <w:bCs/>
          <w:sz w:val="24"/>
          <w:szCs w:val="24"/>
        </w:rPr>
      </w:pPr>
    </w:p>
    <w:p w14:paraId="29443BDB" w14:textId="3450428C" w:rsidR="00B65C87" w:rsidRDefault="00B65C87" w:rsidP="001C2A3E">
      <w:pPr>
        <w:tabs>
          <w:tab w:val="num" w:pos="720"/>
        </w:tabs>
        <w:spacing w:line="276" w:lineRule="auto"/>
        <w:jc w:val="both"/>
        <w:rPr>
          <w:b/>
          <w:bCs/>
          <w:sz w:val="24"/>
          <w:szCs w:val="24"/>
        </w:rPr>
      </w:pPr>
    </w:p>
    <w:p w14:paraId="0615B334" w14:textId="7455679A" w:rsidR="00B65C87" w:rsidRDefault="00B65C87" w:rsidP="001C2A3E">
      <w:pPr>
        <w:tabs>
          <w:tab w:val="num" w:pos="720"/>
        </w:tabs>
        <w:spacing w:line="276" w:lineRule="auto"/>
        <w:jc w:val="both"/>
        <w:rPr>
          <w:b/>
          <w:bCs/>
          <w:sz w:val="24"/>
          <w:szCs w:val="24"/>
        </w:rPr>
      </w:pPr>
    </w:p>
    <w:p w14:paraId="0B746201" w14:textId="66F8FFEA" w:rsidR="00B65C87" w:rsidRDefault="00B65C87" w:rsidP="001C2A3E">
      <w:pPr>
        <w:tabs>
          <w:tab w:val="num" w:pos="720"/>
        </w:tabs>
        <w:spacing w:line="276" w:lineRule="auto"/>
        <w:jc w:val="both"/>
        <w:rPr>
          <w:b/>
          <w:bCs/>
          <w:sz w:val="24"/>
          <w:szCs w:val="24"/>
        </w:rPr>
      </w:pPr>
    </w:p>
    <w:p w14:paraId="797E9470" w14:textId="2D4E0165" w:rsidR="00B65C87" w:rsidRDefault="00B65C87" w:rsidP="001C2A3E">
      <w:pPr>
        <w:tabs>
          <w:tab w:val="num" w:pos="720"/>
        </w:tabs>
        <w:spacing w:line="276" w:lineRule="auto"/>
        <w:jc w:val="both"/>
        <w:rPr>
          <w:b/>
          <w:bCs/>
          <w:sz w:val="24"/>
          <w:szCs w:val="24"/>
        </w:rPr>
      </w:pPr>
    </w:p>
    <w:p w14:paraId="249848D3" w14:textId="503F7A53" w:rsidR="00B65C87" w:rsidRDefault="00B65C87" w:rsidP="001C2A3E">
      <w:pPr>
        <w:tabs>
          <w:tab w:val="num" w:pos="720"/>
        </w:tabs>
        <w:spacing w:line="276" w:lineRule="auto"/>
        <w:jc w:val="both"/>
        <w:rPr>
          <w:b/>
          <w:bCs/>
          <w:sz w:val="24"/>
          <w:szCs w:val="24"/>
        </w:rPr>
      </w:pPr>
    </w:p>
    <w:p w14:paraId="2E44A549" w14:textId="54A2542F" w:rsidR="00B65C87" w:rsidRDefault="00B65C87" w:rsidP="001C2A3E">
      <w:pPr>
        <w:tabs>
          <w:tab w:val="num" w:pos="720"/>
        </w:tabs>
        <w:spacing w:line="276" w:lineRule="auto"/>
        <w:jc w:val="both"/>
        <w:rPr>
          <w:b/>
          <w:bCs/>
          <w:sz w:val="24"/>
          <w:szCs w:val="24"/>
        </w:rPr>
      </w:pPr>
    </w:p>
    <w:p w14:paraId="72846DDB" w14:textId="70EF8A9F" w:rsidR="00B65C87" w:rsidRPr="002B5509" w:rsidRDefault="003B5A66" w:rsidP="002B5509">
      <w:pPr>
        <w:pStyle w:val="Heading1"/>
        <w:numPr>
          <w:ilvl w:val="0"/>
          <w:numId w:val="11"/>
        </w:numPr>
        <w:tabs>
          <w:tab w:val="clear" w:pos="1440"/>
          <w:tab w:val="num" w:pos="990"/>
        </w:tabs>
        <w:spacing w:line="276" w:lineRule="auto"/>
        <w:ind w:left="990" w:hanging="450"/>
        <w:rPr>
          <w:b w:val="0"/>
          <w:bCs/>
          <w:sz w:val="24"/>
          <w:szCs w:val="24"/>
        </w:rPr>
      </w:pPr>
      <w:bookmarkStart w:id="174" w:name="_Hlk12397453"/>
      <w:r w:rsidRPr="003B5A66">
        <w:rPr>
          <w:bCs/>
          <w:sz w:val="24"/>
          <w:szCs w:val="24"/>
        </w:rPr>
        <w:t xml:space="preserve">General Power of Appointment: </w:t>
      </w:r>
      <w:r w:rsidRPr="002B5509">
        <w:rPr>
          <w:b w:val="0"/>
          <w:bCs/>
          <w:sz w:val="24"/>
          <w:szCs w:val="24"/>
        </w:rPr>
        <w:t xml:space="preserve">After the lifetime of the Settlor, </w:t>
      </w:r>
      <w:r w:rsidR="00894AC9">
        <w:rPr>
          <w:b w:val="0"/>
          <w:bCs/>
          <w:sz w:val="24"/>
          <w:szCs w:val="24"/>
        </w:rPr>
        <w:t xml:space="preserve">if </w:t>
      </w:r>
      <w:r w:rsidR="00AA74D0">
        <w:rPr>
          <w:b w:val="0"/>
          <w:bCs/>
          <w:sz w:val="24"/>
          <w:szCs w:val="24"/>
        </w:rPr>
        <w:t>General Power of Appointment has been granted by the Settlor to any Beneficiary. Then in that case</w:t>
      </w:r>
      <w:r w:rsidRPr="002B5509">
        <w:rPr>
          <w:b w:val="0"/>
          <w:bCs/>
          <w:sz w:val="24"/>
          <w:szCs w:val="24"/>
        </w:rPr>
        <w:t xml:space="preserve"> the Trustee shall distribute the Trust Property as per the last </w:t>
      </w:r>
      <w:r w:rsidRPr="002B5509">
        <w:rPr>
          <w:b w:val="0"/>
          <w:sz w:val="24"/>
          <w:szCs w:val="24"/>
        </w:rPr>
        <w:t>instruction</w:t>
      </w:r>
      <w:r w:rsidRPr="002B5509">
        <w:rPr>
          <w:b w:val="0"/>
          <w:bCs/>
          <w:sz w:val="24"/>
          <w:szCs w:val="24"/>
        </w:rPr>
        <w:t xml:space="preserve"> of </w:t>
      </w:r>
      <w:r w:rsidR="00AA74D0">
        <w:rPr>
          <w:b w:val="0"/>
          <w:bCs/>
          <w:sz w:val="24"/>
          <w:szCs w:val="24"/>
        </w:rPr>
        <w:t xml:space="preserve">such </w:t>
      </w:r>
      <w:r w:rsidRPr="002B5509">
        <w:rPr>
          <w:b w:val="0"/>
          <w:bCs/>
          <w:sz w:val="24"/>
          <w:szCs w:val="24"/>
        </w:rPr>
        <w:t xml:space="preserve">Beneficiary </w:t>
      </w:r>
      <w:r w:rsidR="00AA74D0">
        <w:rPr>
          <w:b w:val="0"/>
          <w:bCs/>
          <w:sz w:val="24"/>
          <w:szCs w:val="24"/>
        </w:rPr>
        <w:t xml:space="preserve">holding General Power of Appointment </w:t>
      </w:r>
      <w:r w:rsidRPr="002B5509">
        <w:rPr>
          <w:b w:val="0"/>
          <w:bCs/>
          <w:sz w:val="24"/>
          <w:szCs w:val="24"/>
        </w:rPr>
        <w:t>in writing to the Trustee to</w:t>
      </w:r>
      <w:r w:rsidR="00AA74D0">
        <w:rPr>
          <w:b w:val="0"/>
          <w:bCs/>
          <w:sz w:val="24"/>
          <w:szCs w:val="24"/>
        </w:rPr>
        <w:t>,</w:t>
      </w:r>
      <w:r w:rsidRPr="002B5509">
        <w:rPr>
          <w:b w:val="0"/>
          <w:bCs/>
          <w:sz w:val="24"/>
          <w:szCs w:val="24"/>
        </w:rPr>
        <w:t xml:space="preserve"> the then existing Beneficiaries or as designated by</w:t>
      </w:r>
      <w:r w:rsidR="00AA74D0">
        <w:rPr>
          <w:b w:val="0"/>
          <w:bCs/>
          <w:sz w:val="24"/>
          <w:szCs w:val="24"/>
        </w:rPr>
        <w:t xml:space="preserve"> the holder of General Power of Appointment</w:t>
      </w:r>
      <w:r w:rsidRPr="002B5509">
        <w:rPr>
          <w:b w:val="0"/>
          <w:bCs/>
          <w:sz w:val="24"/>
          <w:szCs w:val="24"/>
        </w:rPr>
        <w:t xml:space="preserve">, including further trusts to or for the benefit of any persons or entities including </w:t>
      </w:r>
      <w:r w:rsidR="00AA74D0">
        <w:rPr>
          <w:b w:val="0"/>
          <w:bCs/>
          <w:sz w:val="24"/>
          <w:szCs w:val="24"/>
        </w:rPr>
        <w:t xml:space="preserve">the </w:t>
      </w:r>
      <w:r w:rsidRPr="002B5509">
        <w:rPr>
          <w:b w:val="0"/>
          <w:bCs/>
          <w:sz w:val="24"/>
          <w:szCs w:val="24"/>
        </w:rPr>
        <w:t xml:space="preserve">creditors, and the creditors of </w:t>
      </w:r>
      <w:r w:rsidR="00AA74D0">
        <w:rPr>
          <w:b w:val="0"/>
          <w:bCs/>
          <w:sz w:val="24"/>
          <w:szCs w:val="24"/>
        </w:rPr>
        <w:t xml:space="preserve">the </w:t>
      </w:r>
      <w:r w:rsidRPr="002B5509">
        <w:rPr>
          <w:b w:val="0"/>
          <w:bCs/>
          <w:sz w:val="24"/>
          <w:szCs w:val="24"/>
        </w:rPr>
        <w:t>estate</w:t>
      </w:r>
      <w:r w:rsidR="00AA74D0">
        <w:rPr>
          <w:b w:val="0"/>
          <w:bCs/>
          <w:sz w:val="24"/>
          <w:szCs w:val="24"/>
        </w:rPr>
        <w:t xml:space="preserve"> of such Beneficiary</w:t>
      </w:r>
      <w:r w:rsidRPr="002B5509">
        <w:rPr>
          <w:b w:val="0"/>
          <w:bCs/>
          <w:sz w:val="24"/>
          <w:szCs w:val="24"/>
        </w:rPr>
        <w:t xml:space="preserve">.  No exercise of this power of appointment shall be effective unless it shall make specific reference to this provision.  If said deceased beneficiary has not effectively exercised this power of appointment on the Trust Property, the Trustee shall on </w:t>
      </w:r>
      <w:r w:rsidR="00AA74D0">
        <w:rPr>
          <w:b w:val="0"/>
          <w:bCs/>
          <w:sz w:val="24"/>
          <w:szCs w:val="24"/>
        </w:rPr>
        <w:t xml:space="preserve">the </w:t>
      </w:r>
      <w:r w:rsidRPr="002B5509">
        <w:rPr>
          <w:b w:val="0"/>
          <w:bCs/>
          <w:sz w:val="24"/>
          <w:szCs w:val="24"/>
        </w:rPr>
        <w:t>death exercise its discretion on the un</w:t>
      </w:r>
      <w:r w:rsidR="00AA74D0">
        <w:rPr>
          <w:b w:val="0"/>
          <w:bCs/>
          <w:sz w:val="24"/>
          <w:szCs w:val="24"/>
        </w:rPr>
        <w:t>-</w:t>
      </w:r>
      <w:r w:rsidRPr="002B5509">
        <w:rPr>
          <w:b w:val="0"/>
          <w:bCs/>
          <w:sz w:val="24"/>
          <w:szCs w:val="24"/>
        </w:rPr>
        <w:t xml:space="preserve">appointed Trust Property for the benefit of the then existing Beneficiaries.  </w:t>
      </w:r>
    </w:p>
    <w:bookmarkEnd w:id="174"/>
    <w:p w14:paraId="501FD674" w14:textId="729F0A73" w:rsidR="00B65C87" w:rsidRDefault="00B65C87" w:rsidP="001C2A3E">
      <w:pPr>
        <w:tabs>
          <w:tab w:val="num" w:pos="720"/>
        </w:tabs>
        <w:spacing w:line="276" w:lineRule="auto"/>
        <w:jc w:val="both"/>
        <w:rPr>
          <w:b/>
          <w:bCs/>
          <w:sz w:val="24"/>
          <w:szCs w:val="24"/>
        </w:rPr>
      </w:pPr>
    </w:p>
    <w:p w14:paraId="5A60C387" w14:textId="4F459F93" w:rsidR="00B65C87" w:rsidRDefault="00B65C87" w:rsidP="001C2A3E">
      <w:pPr>
        <w:tabs>
          <w:tab w:val="num" w:pos="720"/>
        </w:tabs>
        <w:spacing w:line="276" w:lineRule="auto"/>
        <w:jc w:val="both"/>
        <w:rPr>
          <w:b/>
          <w:bCs/>
          <w:sz w:val="24"/>
          <w:szCs w:val="24"/>
        </w:rPr>
      </w:pPr>
    </w:p>
    <w:p w14:paraId="1B4E36AE" w14:textId="77777777" w:rsidR="001C2A3E" w:rsidRPr="005D6774" w:rsidRDefault="001C2A3E" w:rsidP="001C2A3E">
      <w:pPr>
        <w:pStyle w:val="BodyTextIndent"/>
        <w:numPr>
          <w:ilvl w:val="0"/>
          <w:numId w:val="10"/>
        </w:numPr>
        <w:tabs>
          <w:tab w:val="clear" w:pos="1800"/>
          <w:tab w:val="num" w:pos="450"/>
        </w:tabs>
        <w:spacing w:line="276" w:lineRule="auto"/>
        <w:ind w:left="720" w:hanging="630"/>
        <w:rPr>
          <w:b/>
          <w:bCs/>
          <w:sz w:val="24"/>
          <w:szCs w:val="24"/>
        </w:rPr>
      </w:pPr>
      <w:bookmarkStart w:id="175" w:name="_Ref239832282"/>
      <w:r w:rsidRPr="005D6774">
        <w:rPr>
          <w:b/>
          <w:sz w:val="24"/>
          <w:szCs w:val="24"/>
        </w:rPr>
        <w:t>RIGHTS OF THE BENEFICIARIES</w:t>
      </w:r>
      <w:bookmarkEnd w:id="175"/>
      <w:r w:rsidRPr="005D6774">
        <w:rPr>
          <w:b/>
          <w:bCs/>
          <w:sz w:val="24"/>
          <w:szCs w:val="24"/>
        </w:rPr>
        <w:t xml:space="preserve"> </w:t>
      </w:r>
    </w:p>
    <w:p w14:paraId="22947639" w14:textId="77777777" w:rsidR="001C2A3E" w:rsidRPr="005D6774" w:rsidRDefault="001C2A3E" w:rsidP="001C2A3E">
      <w:pPr>
        <w:pStyle w:val="Heading1"/>
        <w:numPr>
          <w:ilvl w:val="0"/>
          <w:numId w:val="0"/>
        </w:numPr>
        <w:shd w:val="clear" w:color="auto" w:fill="FFFFFF"/>
        <w:spacing w:line="276" w:lineRule="auto"/>
        <w:ind w:left="450"/>
        <w:rPr>
          <w:b w:val="0"/>
          <w:bCs/>
          <w:sz w:val="24"/>
          <w:szCs w:val="24"/>
        </w:rPr>
      </w:pPr>
    </w:p>
    <w:p w14:paraId="34882759" w14:textId="3A6A282B" w:rsidR="001C2A3E" w:rsidRDefault="0085795A" w:rsidP="001C2A3E">
      <w:pPr>
        <w:pStyle w:val="Heading1"/>
        <w:numPr>
          <w:ilvl w:val="0"/>
          <w:numId w:val="0"/>
        </w:numPr>
        <w:shd w:val="clear" w:color="auto" w:fill="FFFFFF"/>
        <w:spacing w:line="276" w:lineRule="auto"/>
        <w:ind w:left="450"/>
        <w:rPr>
          <w:b w:val="0"/>
          <w:bCs/>
          <w:sz w:val="24"/>
          <w:szCs w:val="24"/>
        </w:rPr>
      </w:pPr>
      <w:r w:rsidRPr="005D6774">
        <w:rPr>
          <w:b w:val="0"/>
          <w:bCs/>
          <w:sz w:val="24"/>
          <w:szCs w:val="24"/>
        </w:rPr>
        <w:t xml:space="preserve">Beneficiaries shall not have any rights during the lifetime of the Settlor till such time the Trust is revocable except for the right to disclaim under </w:t>
      </w:r>
      <w:r w:rsidRPr="005D6774">
        <w:rPr>
          <w:bCs/>
          <w:i/>
          <w:sz w:val="24"/>
          <w:szCs w:val="24"/>
        </w:rPr>
        <w:t>Clause 4 B (b)</w:t>
      </w:r>
      <w:r w:rsidRPr="005D6774">
        <w:rPr>
          <w:b w:val="0"/>
          <w:bCs/>
          <w:sz w:val="24"/>
          <w:szCs w:val="24"/>
        </w:rPr>
        <w:t xml:space="preserve">. </w:t>
      </w:r>
      <w:r w:rsidR="00B65C87">
        <w:rPr>
          <w:b w:val="0"/>
          <w:bCs/>
          <w:sz w:val="24"/>
          <w:szCs w:val="24"/>
        </w:rPr>
        <w:t>During the period of Incapacitation/Absence</w:t>
      </w:r>
      <w:r w:rsidRPr="005D6774">
        <w:rPr>
          <w:b w:val="0"/>
          <w:bCs/>
          <w:sz w:val="24"/>
          <w:szCs w:val="24"/>
        </w:rPr>
        <w:t xml:space="preserve"> of the Settlor or </w:t>
      </w:r>
      <w:r w:rsidR="00240B53">
        <w:rPr>
          <w:b w:val="0"/>
          <w:bCs/>
          <w:sz w:val="24"/>
          <w:szCs w:val="24"/>
        </w:rPr>
        <w:t xml:space="preserve">upon </w:t>
      </w:r>
      <w:r w:rsidRPr="005D6774">
        <w:rPr>
          <w:b w:val="0"/>
          <w:bCs/>
          <w:sz w:val="24"/>
          <w:szCs w:val="24"/>
        </w:rPr>
        <w:t xml:space="preserve">conversion of the Trust to irrevocable </w:t>
      </w:r>
      <w:r w:rsidR="001D7313">
        <w:rPr>
          <w:b w:val="0"/>
          <w:bCs/>
          <w:sz w:val="24"/>
          <w:szCs w:val="24"/>
        </w:rPr>
        <w:t xml:space="preserve">Trust </w:t>
      </w:r>
      <w:r w:rsidRPr="005D6774">
        <w:rPr>
          <w:b w:val="0"/>
          <w:bCs/>
          <w:sz w:val="24"/>
          <w:szCs w:val="24"/>
        </w:rPr>
        <w:t xml:space="preserve">the beneficiaries shall have </w:t>
      </w:r>
      <w:r w:rsidR="002D5D31">
        <w:rPr>
          <w:b w:val="0"/>
          <w:bCs/>
          <w:sz w:val="24"/>
          <w:szCs w:val="24"/>
        </w:rPr>
        <w:t>t</w:t>
      </w:r>
      <w:r w:rsidR="00B65C87">
        <w:rPr>
          <w:b w:val="0"/>
          <w:bCs/>
          <w:sz w:val="24"/>
          <w:szCs w:val="24"/>
        </w:rPr>
        <w:t>he</w:t>
      </w:r>
      <w:r w:rsidR="002D5D31">
        <w:rPr>
          <w:b w:val="0"/>
          <w:bCs/>
          <w:sz w:val="24"/>
          <w:szCs w:val="24"/>
        </w:rPr>
        <w:t xml:space="preserve"> right </w:t>
      </w:r>
      <w:r w:rsidR="00B65C87">
        <w:rPr>
          <w:b w:val="0"/>
          <w:bCs/>
          <w:sz w:val="24"/>
          <w:szCs w:val="24"/>
        </w:rPr>
        <w:t>to r</w:t>
      </w:r>
      <w:r w:rsidR="002D5D31">
        <w:rPr>
          <w:b w:val="0"/>
          <w:bCs/>
          <w:sz w:val="24"/>
          <w:szCs w:val="24"/>
        </w:rPr>
        <w:t>emove Trustee</w:t>
      </w:r>
      <w:r w:rsidRPr="005D6774">
        <w:rPr>
          <w:b w:val="0"/>
          <w:bCs/>
          <w:sz w:val="24"/>
          <w:szCs w:val="24"/>
        </w:rPr>
        <w:t xml:space="preserve"> as provided in this Deed</w:t>
      </w:r>
      <w:r w:rsidR="002D5D31">
        <w:rPr>
          <w:b w:val="0"/>
          <w:bCs/>
          <w:sz w:val="24"/>
          <w:szCs w:val="24"/>
        </w:rPr>
        <w:t xml:space="preserve"> in </w:t>
      </w:r>
      <w:r w:rsidR="002D5D31" w:rsidRPr="002B5509">
        <w:rPr>
          <w:bCs/>
          <w:i/>
          <w:sz w:val="24"/>
          <w:szCs w:val="24"/>
        </w:rPr>
        <w:t>Clause</w:t>
      </w:r>
      <w:r w:rsidR="002D5D31">
        <w:rPr>
          <w:b w:val="0"/>
          <w:bCs/>
          <w:sz w:val="24"/>
          <w:szCs w:val="24"/>
        </w:rPr>
        <w:t xml:space="preserve"> </w:t>
      </w:r>
      <w:r w:rsidR="002D5D31" w:rsidRPr="002B5509">
        <w:rPr>
          <w:bCs/>
          <w:i/>
          <w:sz w:val="24"/>
          <w:szCs w:val="24"/>
        </w:rPr>
        <w:t>3 C. (c) (iii)</w:t>
      </w:r>
      <w:r w:rsidRPr="005D6774">
        <w:rPr>
          <w:b w:val="0"/>
          <w:bCs/>
          <w:sz w:val="24"/>
          <w:szCs w:val="24"/>
        </w:rPr>
        <w:t xml:space="preserve">. Further, </w:t>
      </w:r>
      <w:r w:rsidR="001C2A3E" w:rsidRPr="005D6774">
        <w:rPr>
          <w:b w:val="0"/>
          <w:bCs/>
          <w:sz w:val="24"/>
          <w:szCs w:val="24"/>
        </w:rPr>
        <w:t>the Beneficiaries shall have the right to make Recommendations in matters stated below at all times:</w:t>
      </w:r>
    </w:p>
    <w:p w14:paraId="51615D2A" w14:textId="77777777" w:rsidR="00F15283" w:rsidRPr="002B5509" w:rsidRDefault="00F15283" w:rsidP="002B5509">
      <w:pPr>
        <w:rPr>
          <w:b/>
        </w:rPr>
      </w:pPr>
    </w:p>
    <w:p w14:paraId="12D98012" w14:textId="61583C3B" w:rsidR="00F15283" w:rsidRPr="005D6774" w:rsidRDefault="00F15283" w:rsidP="002B5509">
      <w:pPr>
        <w:pStyle w:val="ListParagraph"/>
        <w:numPr>
          <w:ilvl w:val="1"/>
          <w:numId w:val="11"/>
        </w:numPr>
        <w:tabs>
          <w:tab w:val="clear" w:pos="2160"/>
        </w:tabs>
        <w:ind w:left="900"/>
        <w:rPr>
          <w:sz w:val="24"/>
          <w:szCs w:val="24"/>
        </w:rPr>
      </w:pPr>
      <w:r w:rsidRPr="002B5509">
        <w:rPr>
          <w:b/>
          <w:sz w:val="24"/>
          <w:szCs w:val="24"/>
        </w:rPr>
        <w:t>Modify the Trust Deed:</w:t>
      </w:r>
      <w:r w:rsidRPr="002B5509">
        <w:rPr>
          <w:sz w:val="24"/>
          <w:szCs w:val="24"/>
        </w:rPr>
        <w:t xml:space="preserve"> </w:t>
      </w:r>
      <w:r w:rsidRPr="002B5509">
        <w:rPr>
          <w:bCs/>
          <w:sz w:val="24"/>
          <w:szCs w:val="24"/>
        </w:rPr>
        <w:t>The Beneficiaries may</w:t>
      </w:r>
      <w:r w:rsidRPr="002B5509">
        <w:rPr>
          <w:sz w:val="24"/>
          <w:szCs w:val="24"/>
          <w:lang w:val="en-IN" w:eastAsia="en-IN"/>
        </w:rPr>
        <w:t xml:space="preserve"> provide written Recommendations to the Trustee </w:t>
      </w:r>
      <w:r w:rsidRPr="002B5509">
        <w:rPr>
          <w:sz w:val="24"/>
          <w:szCs w:val="24"/>
          <w:lang w:val="en-GB"/>
        </w:rPr>
        <w:t>to</w:t>
      </w:r>
      <w:r w:rsidRPr="002B5509">
        <w:rPr>
          <w:sz w:val="24"/>
          <w:szCs w:val="24"/>
          <w:lang w:val="en-IN" w:eastAsia="en-IN"/>
        </w:rPr>
        <w:t xml:space="preserve"> modify this Deed in consonance with </w:t>
      </w:r>
      <w:r w:rsidRPr="002B5509">
        <w:rPr>
          <w:b/>
          <w:i/>
          <w:sz w:val="24"/>
          <w:szCs w:val="24"/>
          <w:lang w:val="en-IN" w:eastAsia="en-IN"/>
        </w:rPr>
        <w:t>Clause 2F</w:t>
      </w:r>
    </w:p>
    <w:p w14:paraId="328E027C" w14:textId="110B8405" w:rsidR="001C2A3E" w:rsidRPr="005D6774" w:rsidRDefault="001C2A3E" w:rsidP="002B5509">
      <w:pPr>
        <w:pStyle w:val="Doci"/>
        <w:numPr>
          <w:ilvl w:val="1"/>
          <w:numId w:val="11"/>
        </w:numPr>
        <w:tabs>
          <w:tab w:val="clear" w:pos="2160"/>
        </w:tabs>
        <w:spacing w:before="0" w:line="276" w:lineRule="auto"/>
        <w:ind w:left="900"/>
        <w:rPr>
          <w:rFonts w:cs="Times New Roman"/>
        </w:rPr>
      </w:pPr>
      <w:bookmarkStart w:id="176" w:name="_Ref239832296"/>
      <w:r w:rsidRPr="005D6774">
        <w:rPr>
          <w:rFonts w:cs="Times New Roman"/>
          <w:b/>
        </w:rPr>
        <w:t xml:space="preserve">Terminate the Trust: </w:t>
      </w:r>
      <w:r w:rsidRPr="005D6774">
        <w:rPr>
          <w:rFonts w:cs="Times New Roman"/>
        </w:rPr>
        <w:t xml:space="preserve">The Beneficiaries may </w:t>
      </w:r>
      <w:r w:rsidR="00F15283">
        <w:rPr>
          <w:rFonts w:cs="Times New Roman"/>
        </w:rPr>
        <w:t xml:space="preserve">make </w:t>
      </w:r>
      <w:r w:rsidR="00F15283" w:rsidRPr="005D6774">
        <w:rPr>
          <w:rFonts w:cs="Times New Roman"/>
        </w:rPr>
        <w:t>Recommend</w:t>
      </w:r>
      <w:r w:rsidR="00F15283">
        <w:rPr>
          <w:rFonts w:cs="Times New Roman"/>
        </w:rPr>
        <w:t>ations</w:t>
      </w:r>
      <w:r w:rsidR="00F15283" w:rsidRPr="005D6774">
        <w:rPr>
          <w:rFonts w:cs="Times New Roman"/>
        </w:rPr>
        <w:t xml:space="preserve"> </w:t>
      </w:r>
      <w:r w:rsidR="00F15283">
        <w:rPr>
          <w:rFonts w:cs="Times New Roman"/>
        </w:rPr>
        <w:t xml:space="preserve">for </w:t>
      </w:r>
      <w:r w:rsidRPr="005D6774">
        <w:rPr>
          <w:rFonts w:cs="Times New Roman"/>
        </w:rPr>
        <w:t xml:space="preserve">termination of the Trust in consonance with </w:t>
      </w:r>
      <w:r w:rsidRPr="005D6774">
        <w:rPr>
          <w:rFonts w:cs="Times New Roman"/>
          <w:b/>
          <w:i/>
        </w:rPr>
        <w:t>Clause 2 D</w:t>
      </w:r>
      <w:r w:rsidRPr="005D6774">
        <w:rPr>
          <w:rFonts w:cs="Times New Roman"/>
          <w:bCs/>
        </w:rPr>
        <w:t xml:space="preserve"> </w:t>
      </w:r>
      <w:r w:rsidRPr="005D6774">
        <w:rPr>
          <w:rFonts w:cs="Times New Roman"/>
          <w:b/>
          <w:bCs/>
          <w:i/>
        </w:rPr>
        <w:t>.</w:t>
      </w:r>
    </w:p>
    <w:p w14:paraId="738D4DA5" w14:textId="0CD5AE6B" w:rsidR="00F9206D" w:rsidRDefault="00F9206D" w:rsidP="002B5509">
      <w:pPr>
        <w:pStyle w:val="Doci"/>
        <w:numPr>
          <w:ilvl w:val="1"/>
          <w:numId w:val="11"/>
        </w:numPr>
        <w:tabs>
          <w:tab w:val="clear" w:pos="2160"/>
          <w:tab w:val="left" w:pos="1350"/>
        </w:tabs>
        <w:spacing w:before="0" w:line="276" w:lineRule="auto"/>
        <w:ind w:left="900"/>
        <w:rPr>
          <w:rFonts w:cs="Times New Roman"/>
          <w:b/>
        </w:rPr>
      </w:pPr>
      <w:bookmarkStart w:id="177" w:name="_Hlk9939872"/>
      <w:r>
        <w:rPr>
          <w:rFonts w:cs="Times New Roman"/>
          <w:b/>
        </w:rPr>
        <w:t>Appointment/</w:t>
      </w:r>
      <w:r w:rsidR="001C2A3E" w:rsidRPr="00F9206D">
        <w:rPr>
          <w:rFonts w:cs="Times New Roman"/>
          <w:b/>
        </w:rPr>
        <w:t>remov</w:t>
      </w:r>
      <w:r>
        <w:rPr>
          <w:rFonts w:cs="Times New Roman"/>
          <w:b/>
        </w:rPr>
        <w:t>al</w:t>
      </w:r>
      <w:r w:rsidR="001C2A3E" w:rsidRPr="00F9206D">
        <w:rPr>
          <w:rFonts w:cs="Times New Roman"/>
          <w:b/>
        </w:rPr>
        <w:t>/add</w:t>
      </w:r>
      <w:r>
        <w:rPr>
          <w:rFonts w:cs="Times New Roman"/>
          <w:b/>
        </w:rPr>
        <w:t>ition of the</w:t>
      </w:r>
      <w:r w:rsidR="001C2A3E" w:rsidRPr="00F9206D">
        <w:rPr>
          <w:rFonts w:cs="Times New Roman"/>
          <w:b/>
        </w:rPr>
        <w:t xml:space="preserve"> </w:t>
      </w:r>
      <w:bookmarkEnd w:id="177"/>
      <w:r w:rsidR="001C2A3E" w:rsidRPr="00F9206D">
        <w:rPr>
          <w:rFonts w:cs="Times New Roman"/>
          <w:b/>
        </w:rPr>
        <w:t>Trustee:</w:t>
      </w:r>
      <w:r w:rsidR="001C2A3E" w:rsidRPr="00F9206D">
        <w:rPr>
          <w:rFonts w:cs="Times New Roman"/>
        </w:rPr>
        <w:t xml:space="preserve"> The Beneficiaries may give written recommendation to the </w:t>
      </w:r>
      <w:r w:rsidR="000D2E87" w:rsidRPr="00F9206D">
        <w:t>Prote</w:t>
      </w:r>
      <w:r w:rsidR="002D5D31" w:rsidRPr="00F9206D">
        <w:t xml:space="preserve">ctor </w:t>
      </w:r>
      <w:r w:rsidR="001C2A3E" w:rsidRPr="00F9206D">
        <w:t xml:space="preserve">to include/remove/add Trustee as specified in </w:t>
      </w:r>
      <w:r w:rsidR="001C2A3E" w:rsidRPr="00F9206D">
        <w:rPr>
          <w:b/>
          <w:i/>
        </w:rPr>
        <w:t>Clause 3 C (c)</w:t>
      </w:r>
      <w:r w:rsidR="00BF65CA" w:rsidRPr="00F9206D">
        <w:rPr>
          <w:b/>
          <w:i/>
        </w:rPr>
        <w:t xml:space="preserve"> (ii)</w:t>
      </w:r>
      <w:r w:rsidR="001C2A3E" w:rsidRPr="00F9206D">
        <w:rPr>
          <w:b/>
          <w:i/>
        </w:rPr>
        <w:t>.</w:t>
      </w:r>
    </w:p>
    <w:p w14:paraId="4203D0DB" w14:textId="4B0E873C" w:rsidR="00F9206D" w:rsidRPr="005D6774" w:rsidRDefault="001C2A3E" w:rsidP="002B5509">
      <w:pPr>
        <w:pStyle w:val="Doci"/>
        <w:numPr>
          <w:ilvl w:val="1"/>
          <w:numId w:val="11"/>
        </w:numPr>
        <w:tabs>
          <w:tab w:val="clear" w:pos="2160"/>
          <w:tab w:val="left" w:pos="1350"/>
        </w:tabs>
        <w:spacing w:before="0" w:line="276" w:lineRule="auto"/>
        <w:ind w:left="900"/>
        <w:rPr>
          <w:rFonts w:cs="Times New Roman"/>
        </w:rPr>
      </w:pPr>
      <w:bookmarkStart w:id="178" w:name="_Hlk9939901"/>
      <w:r w:rsidRPr="00F9206D">
        <w:rPr>
          <w:rFonts w:cs="Times New Roman"/>
          <w:b/>
        </w:rPr>
        <w:t>Appoint</w:t>
      </w:r>
      <w:r w:rsidR="002B43EC" w:rsidRPr="00F9206D">
        <w:rPr>
          <w:rFonts w:cs="Times New Roman"/>
          <w:b/>
        </w:rPr>
        <w:t>ment</w:t>
      </w:r>
      <w:r w:rsidRPr="00F9206D">
        <w:rPr>
          <w:rFonts w:cs="Times New Roman"/>
          <w:b/>
        </w:rPr>
        <w:t>/ Remov</w:t>
      </w:r>
      <w:r w:rsidR="002B43EC" w:rsidRPr="00F9206D">
        <w:rPr>
          <w:rFonts w:cs="Times New Roman"/>
          <w:b/>
        </w:rPr>
        <w:t>al of the</w:t>
      </w:r>
      <w:r w:rsidRPr="00F9206D">
        <w:rPr>
          <w:rFonts w:cs="Times New Roman"/>
          <w:b/>
        </w:rPr>
        <w:t xml:space="preserve"> </w:t>
      </w:r>
      <w:bookmarkEnd w:id="178"/>
      <w:r w:rsidRPr="00F9206D">
        <w:rPr>
          <w:rFonts w:cs="Times New Roman"/>
          <w:b/>
        </w:rPr>
        <w:t>Protector:</w:t>
      </w:r>
      <w:r w:rsidRPr="005D6774">
        <w:rPr>
          <w:rFonts w:cs="Times New Roman"/>
        </w:rPr>
        <w:t xml:space="preserve"> The Beneficiaries may </w:t>
      </w:r>
      <w:r w:rsidR="00F9206D">
        <w:rPr>
          <w:rFonts w:cs="Times New Roman"/>
        </w:rPr>
        <w:t xml:space="preserve">recommend </w:t>
      </w:r>
      <w:r w:rsidRPr="005D6774">
        <w:rPr>
          <w:rFonts w:cs="Times New Roman"/>
        </w:rPr>
        <w:t>appoint</w:t>
      </w:r>
      <w:r w:rsidR="00F9206D">
        <w:rPr>
          <w:rFonts w:cs="Times New Roman"/>
        </w:rPr>
        <w:t>ment</w:t>
      </w:r>
      <w:r w:rsidRPr="005D6774">
        <w:rPr>
          <w:rFonts w:cs="Times New Roman"/>
        </w:rPr>
        <w:t xml:space="preserve"> or remov</w:t>
      </w:r>
      <w:r w:rsidR="00F9206D">
        <w:rPr>
          <w:rFonts w:cs="Times New Roman"/>
        </w:rPr>
        <w:t>al</w:t>
      </w:r>
      <w:r w:rsidRPr="005D6774">
        <w:rPr>
          <w:rFonts w:cs="Times New Roman"/>
        </w:rPr>
        <w:t xml:space="preserve"> </w:t>
      </w:r>
      <w:r w:rsidR="00F9206D">
        <w:rPr>
          <w:rFonts w:cs="Times New Roman"/>
        </w:rPr>
        <w:t xml:space="preserve">of </w:t>
      </w:r>
      <w:r w:rsidRPr="005D6774">
        <w:rPr>
          <w:rFonts w:cs="Times New Roman"/>
        </w:rPr>
        <w:t xml:space="preserve">the Protector as per provisions contained in </w:t>
      </w:r>
      <w:r w:rsidRPr="00F9206D">
        <w:rPr>
          <w:rFonts w:cs="Times New Roman"/>
          <w:b/>
          <w:i/>
        </w:rPr>
        <w:t>Clause 2 G (</w:t>
      </w:r>
      <w:r w:rsidR="002D5D31" w:rsidRPr="00F9206D">
        <w:rPr>
          <w:rFonts w:cs="Times New Roman"/>
          <w:b/>
          <w:i/>
        </w:rPr>
        <w:t>c</w:t>
      </w:r>
      <w:r w:rsidRPr="00F9206D">
        <w:rPr>
          <w:b/>
          <w:i/>
        </w:rPr>
        <w:t>)</w:t>
      </w:r>
      <w:r w:rsidR="002D5D31" w:rsidRPr="00F9206D">
        <w:rPr>
          <w:b/>
          <w:i/>
        </w:rPr>
        <w:t xml:space="preserve"> (iii)</w:t>
      </w:r>
      <w:r w:rsidRPr="00F9206D">
        <w:rPr>
          <w:b/>
          <w:i/>
        </w:rPr>
        <w:t>.</w:t>
      </w:r>
      <w:r w:rsidR="001C217B" w:rsidRPr="001C217B">
        <w:rPr>
          <w:rFonts w:cs="Times New Roman"/>
        </w:rPr>
        <w:t xml:space="preserve"> </w:t>
      </w:r>
    </w:p>
    <w:p w14:paraId="1F82CFDA" w14:textId="71E2AF07" w:rsidR="001C2A3E" w:rsidRPr="002B5509" w:rsidRDefault="00F9206D" w:rsidP="00F9206D">
      <w:pPr>
        <w:pStyle w:val="Doci"/>
        <w:numPr>
          <w:ilvl w:val="1"/>
          <w:numId w:val="11"/>
        </w:numPr>
        <w:tabs>
          <w:tab w:val="clear" w:pos="2160"/>
          <w:tab w:val="left" w:pos="1350"/>
        </w:tabs>
        <w:spacing w:before="0" w:line="276" w:lineRule="auto"/>
        <w:ind w:left="900"/>
        <w:rPr>
          <w:b/>
        </w:rPr>
      </w:pPr>
      <w:bookmarkStart w:id="179" w:name="_Hlk9940002"/>
      <w:r w:rsidRPr="002B5509">
        <w:rPr>
          <w:b/>
        </w:rPr>
        <w:t>Decision making pertaining to Trust Operations</w:t>
      </w:r>
      <w:r>
        <w:rPr>
          <w:b/>
        </w:rPr>
        <w:t xml:space="preserve">: </w:t>
      </w:r>
      <w:r w:rsidR="001432AE">
        <w:t>The Beneficiaries may give written Recommendation to the protector and i</w:t>
      </w:r>
      <w:r>
        <w:t xml:space="preserve">n case </w:t>
      </w:r>
      <w:r w:rsidR="001432AE">
        <w:t xml:space="preserve">the office of the Protector is </w:t>
      </w:r>
      <w:r w:rsidR="001432AE">
        <w:lastRenderedPageBreak/>
        <w:t xml:space="preserve">vacant to the trustees in respect of matters pertaining to operations of the Trust in general. </w:t>
      </w:r>
      <w:r>
        <w:t xml:space="preserve"> </w:t>
      </w:r>
    </w:p>
    <w:p w14:paraId="75B89961" w14:textId="77777777" w:rsidR="001432AE" w:rsidRDefault="001432AE" w:rsidP="001432AE">
      <w:pPr>
        <w:pStyle w:val="Doci"/>
        <w:tabs>
          <w:tab w:val="left" w:pos="1350"/>
        </w:tabs>
        <w:spacing w:before="0" w:line="276" w:lineRule="auto"/>
        <w:ind w:left="540"/>
        <w:rPr>
          <w:bCs/>
        </w:rPr>
      </w:pPr>
      <w:r w:rsidRPr="002B5509">
        <w:rPr>
          <w:bCs/>
        </w:rPr>
        <w:t>Notwithstanding anything stated hereinabove the Trustee or the Protector, as the case may be, may accept the Recommendation of the Beneficiaries only if the</w:t>
      </w:r>
      <w:r w:rsidRPr="002B5509">
        <w:t xml:space="preserve"> Recommendation is not </w:t>
      </w:r>
      <w:r w:rsidRPr="002B5509">
        <w:rPr>
          <w:bCs/>
        </w:rPr>
        <w:t xml:space="preserve">impracticable, illegal or manifestly injurious to the interests of the all the Beneficiaries and/or is not prejudicial to the </w:t>
      </w:r>
      <w:r>
        <w:rPr>
          <w:bCs/>
        </w:rPr>
        <w:t xml:space="preserve">provisions of this </w:t>
      </w:r>
      <w:r w:rsidRPr="002B5509">
        <w:rPr>
          <w:bCs/>
        </w:rPr>
        <w:t>Trust</w:t>
      </w:r>
      <w:r>
        <w:rPr>
          <w:bCs/>
        </w:rPr>
        <w:t xml:space="preserve"> Deed</w:t>
      </w:r>
      <w:bookmarkEnd w:id="179"/>
      <w:r w:rsidRPr="002B5509">
        <w:rPr>
          <w:bCs/>
        </w:rPr>
        <w:t>.</w:t>
      </w:r>
    </w:p>
    <w:p w14:paraId="206199FA" w14:textId="7C08B945" w:rsidR="001432AE" w:rsidRPr="00612D47" w:rsidRDefault="001432AE" w:rsidP="002B5509">
      <w:pPr>
        <w:pStyle w:val="Doci"/>
        <w:tabs>
          <w:tab w:val="left" w:pos="1350"/>
        </w:tabs>
        <w:spacing w:before="0" w:line="276" w:lineRule="auto"/>
        <w:ind w:left="540"/>
      </w:pPr>
      <w:r w:rsidRPr="002B5509">
        <w:rPr>
          <w:bCs/>
        </w:rPr>
        <w:t xml:space="preserve"> </w:t>
      </w:r>
    </w:p>
    <w:p w14:paraId="786CA3CD" w14:textId="77777777" w:rsidR="001C2A3E" w:rsidRPr="005D6774" w:rsidRDefault="001C2A3E" w:rsidP="001C2A3E">
      <w:pPr>
        <w:pStyle w:val="Heading1"/>
        <w:numPr>
          <w:ilvl w:val="0"/>
          <w:numId w:val="26"/>
        </w:numPr>
        <w:spacing w:line="276" w:lineRule="auto"/>
        <w:rPr>
          <w:bCs/>
          <w:sz w:val="24"/>
          <w:szCs w:val="24"/>
        </w:rPr>
      </w:pPr>
      <w:r w:rsidRPr="005D6774">
        <w:rPr>
          <w:bCs/>
          <w:sz w:val="24"/>
          <w:szCs w:val="24"/>
        </w:rPr>
        <w:t>ADMINISTRATION OF THE TRUST</w:t>
      </w:r>
      <w:bookmarkEnd w:id="176"/>
    </w:p>
    <w:p w14:paraId="7AD4E5DB" w14:textId="77777777" w:rsidR="001C2A3E" w:rsidRPr="005D6774" w:rsidRDefault="001C2A3E" w:rsidP="001C2A3E">
      <w:pPr>
        <w:spacing w:line="276" w:lineRule="auto"/>
        <w:jc w:val="both"/>
        <w:rPr>
          <w:b/>
          <w:bCs/>
          <w:sz w:val="24"/>
          <w:szCs w:val="24"/>
        </w:rPr>
      </w:pPr>
    </w:p>
    <w:p w14:paraId="0F21E74A" w14:textId="104DE1AF" w:rsidR="00B82CD6" w:rsidRPr="00C85810" w:rsidRDefault="001C2A3E" w:rsidP="002B5509">
      <w:pPr>
        <w:pStyle w:val="Heading1"/>
        <w:numPr>
          <w:ilvl w:val="2"/>
          <w:numId w:val="12"/>
        </w:numPr>
        <w:shd w:val="clear" w:color="auto" w:fill="FFFFFF"/>
        <w:spacing w:line="276" w:lineRule="auto"/>
        <w:ind w:left="450" w:hanging="284"/>
        <w:rPr>
          <w:sz w:val="24"/>
          <w:szCs w:val="24"/>
        </w:rPr>
      </w:pPr>
      <w:bookmarkStart w:id="180" w:name="_Ref239832305"/>
      <w:bookmarkStart w:id="181" w:name="_Hlk9955411"/>
      <w:r w:rsidRPr="00F9206D">
        <w:rPr>
          <w:bCs/>
          <w:sz w:val="24"/>
          <w:szCs w:val="24"/>
        </w:rPr>
        <w:t xml:space="preserve">PAYMENT OF EXPENSES AND </w:t>
      </w:r>
      <w:r w:rsidRPr="00F9206D">
        <w:rPr>
          <w:sz w:val="24"/>
          <w:szCs w:val="24"/>
        </w:rPr>
        <w:t>TAXES</w:t>
      </w:r>
      <w:bookmarkEnd w:id="180"/>
      <w:r w:rsidR="00C85810" w:rsidRPr="00F9206D">
        <w:rPr>
          <w:sz w:val="24"/>
          <w:szCs w:val="24"/>
        </w:rPr>
        <w:t xml:space="preserve">:  </w:t>
      </w:r>
      <w:bookmarkStart w:id="182" w:name="_Hlk9940097"/>
      <w:r w:rsidR="00B82CD6" w:rsidRPr="00C85810">
        <w:rPr>
          <w:b w:val="0"/>
          <w:sz w:val="24"/>
          <w:szCs w:val="24"/>
        </w:rPr>
        <w:t>In general, the Trust Property shall be used for payment of all expenses related to operation of the Trust and taxes imposed by law. The Trustee shall also be entitled to be reimbursed from the Trust Property for the following purposes:</w:t>
      </w:r>
    </w:p>
    <w:p w14:paraId="400EF7A0" w14:textId="23B69B93" w:rsidR="00B82CD6" w:rsidRDefault="00B82CD6" w:rsidP="00130B0F">
      <w:pPr>
        <w:numPr>
          <w:ilvl w:val="0"/>
          <w:numId w:val="47"/>
        </w:numPr>
        <w:shd w:val="clear" w:color="auto" w:fill="FFFFFF"/>
        <w:spacing w:line="276" w:lineRule="auto"/>
        <w:jc w:val="both"/>
        <w:rPr>
          <w:sz w:val="24"/>
          <w:szCs w:val="24"/>
        </w:rPr>
      </w:pPr>
      <w:bookmarkStart w:id="183" w:name="_Hlk10219655"/>
      <w:r>
        <w:rPr>
          <w:sz w:val="24"/>
          <w:szCs w:val="24"/>
        </w:rPr>
        <w:t>All expenses which are incurred</w:t>
      </w:r>
      <w:r w:rsidR="00130B0F">
        <w:rPr>
          <w:sz w:val="24"/>
          <w:szCs w:val="24"/>
        </w:rPr>
        <w:t xml:space="preserve"> towards</w:t>
      </w:r>
      <w:r w:rsidR="00130B0F" w:rsidRPr="00130B0F">
        <w:rPr>
          <w:sz w:val="24"/>
          <w:szCs w:val="24"/>
        </w:rPr>
        <w:t xml:space="preserve"> administrative, regulatory, legal and operational activities of the Trust</w:t>
      </w:r>
      <w:r>
        <w:rPr>
          <w:sz w:val="24"/>
          <w:szCs w:val="24"/>
        </w:rPr>
        <w:t xml:space="preserve"> including</w:t>
      </w:r>
      <w:r w:rsidR="00130B0F">
        <w:rPr>
          <w:sz w:val="24"/>
          <w:szCs w:val="24"/>
        </w:rPr>
        <w:t xml:space="preserve"> but not limited to</w:t>
      </w:r>
      <w:r>
        <w:rPr>
          <w:sz w:val="24"/>
          <w:szCs w:val="24"/>
        </w:rPr>
        <w:t xml:space="preserve"> </w:t>
      </w:r>
      <w:r w:rsidR="00130B0F">
        <w:rPr>
          <w:sz w:val="24"/>
          <w:szCs w:val="24"/>
        </w:rPr>
        <w:t>all</w:t>
      </w:r>
      <w:r>
        <w:rPr>
          <w:sz w:val="24"/>
          <w:szCs w:val="24"/>
        </w:rPr>
        <w:t xml:space="preserve"> </w:t>
      </w:r>
      <w:r w:rsidR="002B1A65">
        <w:rPr>
          <w:sz w:val="24"/>
          <w:szCs w:val="24"/>
        </w:rPr>
        <w:t>Direct or indirect cost</w:t>
      </w:r>
      <w:r w:rsidR="00903A7D">
        <w:rPr>
          <w:sz w:val="24"/>
          <w:szCs w:val="24"/>
        </w:rPr>
        <w:t xml:space="preserve"> paid</w:t>
      </w:r>
      <w:r>
        <w:rPr>
          <w:sz w:val="24"/>
          <w:szCs w:val="24"/>
        </w:rPr>
        <w:t xml:space="preserve"> towards </w:t>
      </w:r>
      <w:r w:rsidR="00130B0F">
        <w:rPr>
          <w:sz w:val="24"/>
          <w:szCs w:val="24"/>
        </w:rPr>
        <w:t>following</w:t>
      </w:r>
      <w:r>
        <w:rPr>
          <w:sz w:val="24"/>
          <w:szCs w:val="24"/>
        </w:rPr>
        <w:t>:</w:t>
      </w:r>
    </w:p>
    <w:p w14:paraId="193E8347" w14:textId="77777777" w:rsidR="00B82CD6" w:rsidRDefault="00B82CD6" w:rsidP="00B82CD6">
      <w:pPr>
        <w:shd w:val="clear" w:color="auto" w:fill="FFFFFF"/>
        <w:tabs>
          <w:tab w:val="num" w:pos="1080"/>
        </w:tabs>
        <w:spacing w:line="276" w:lineRule="auto"/>
        <w:ind w:left="1080" w:hanging="360"/>
        <w:jc w:val="both"/>
        <w:rPr>
          <w:sz w:val="24"/>
          <w:szCs w:val="24"/>
        </w:rPr>
      </w:pPr>
    </w:p>
    <w:p w14:paraId="10C59646" w14:textId="28ECC484" w:rsidR="00B82CD6" w:rsidRDefault="00FB6C02" w:rsidP="00B21C5D">
      <w:pPr>
        <w:pStyle w:val="Doci"/>
        <w:numPr>
          <w:ilvl w:val="0"/>
          <w:numId w:val="48"/>
        </w:numPr>
        <w:shd w:val="clear" w:color="auto" w:fill="FFFFFF"/>
        <w:spacing w:before="0" w:line="276" w:lineRule="auto"/>
        <w:ind w:left="1620" w:hanging="270"/>
        <w:rPr>
          <w:rFonts w:cs="Times New Roman"/>
        </w:rPr>
      </w:pPr>
      <w:r w:rsidRPr="00B21C5D">
        <w:rPr>
          <w:rFonts w:cs="Times New Roman"/>
        </w:rPr>
        <w:t>cost</w:t>
      </w:r>
      <w:r>
        <w:rPr>
          <w:rFonts w:cs="Times New Roman"/>
        </w:rPr>
        <w:t>s</w:t>
      </w:r>
      <w:r w:rsidR="006B714A">
        <w:rPr>
          <w:rFonts w:cs="Times New Roman"/>
        </w:rPr>
        <w:t xml:space="preserve"> incurred in p</w:t>
      </w:r>
      <w:r w:rsidR="00B82CD6">
        <w:rPr>
          <w:rFonts w:cs="Times New Roman"/>
        </w:rPr>
        <w:t>rocuring of PAN and TAN (if applicable) and ensuring filing income tax returns of the Trust or ensuring preparation of the tax calculations</w:t>
      </w:r>
      <w:r w:rsidR="00BA66EB">
        <w:rPr>
          <w:rFonts w:cs="Times New Roman"/>
        </w:rPr>
        <w:t xml:space="preserve">, audit of </w:t>
      </w:r>
      <w:r w:rsidR="00393354">
        <w:rPr>
          <w:rFonts w:cs="Times New Roman"/>
        </w:rPr>
        <w:t>books of accounts</w:t>
      </w:r>
      <w:r w:rsidR="00B82CD6">
        <w:rPr>
          <w:rFonts w:cs="Times New Roman"/>
        </w:rPr>
        <w:t xml:space="preserve"> as per the Trust Structure;</w:t>
      </w:r>
    </w:p>
    <w:p w14:paraId="619AE320" w14:textId="4A5CC925" w:rsidR="00B21C5D" w:rsidRDefault="00FB6C02">
      <w:pPr>
        <w:pStyle w:val="Doci"/>
        <w:numPr>
          <w:ilvl w:val="0"/>
          <w:numId w:val="48"/>
        </w:numPr>
        <w:shd w:val="clear" w:color="auto" w:fill="FFFFFF"/>
        <w:tabs>
          <w:tab w:val="clear" w:pos="3240"/>
        </w:tabs>
        <w:spacing w:line="276" w:lineRule="auto"/>
        <w:ind w:left="1620" w:hanging="270"/>
        <w:rPr>
          <w:rFonts w:cs="Times New Roman"/>
        </w:rPr>
      </w:pPr>
      <w:r w:rsidRPr="00B21C5D">
        <w:rPr>
          <w:rFonts w:cs="Times New Roman"/>
        </w:rPr>
        <w:t>cost</w:t>
      </w:r>
      <w:r>
        <w:rPr>
          <w:rFonts w:cs="Times New Roman"/>
        </w:rPr>
        <w:t>s</w:t>
      </w:r>
      <w:r w:rsidRPr="00B21C5D">
        <w:rPr>
          <w:rFonts w:cs="Times New Roman"/>
        </w:rPr>
        <w:t xml:space="preserve"> </w:t>
      </w:r>
      <w:r w:rsidR="00B21C5D" w:rsidRPr="00B21C5D">
        <w:rPr>
          <w:rFonts w:cs="Times New Roman"/>
        </w:rPr>
        <w:t xml:space="preserve">incurred towards </w:t>
      </w:r>
      <w:r w:rsidR="00B21C5D">
        <w:rPr>
          <w:rFonts w:cs="Times New Roman"/>
        </w:rPr>
        <w:t>documentation of the transactions in course of the operations of the Trust including but not limited to</w:t>
      </w:r>
      <w:r w:rsidR="00B37D7A">
        <w:rPr>
          <w:rFonts w:cs="Times New Roman"/>
        </w:rPr>
        <w:t xml:space="preserve"> direct or indirect expenses towards</w:t>
      </w:r>
      <w:r w:rsidR="00B21C5D" w:rsidRPr="00B21C5D">
        <w:rPr>
          <w:rFonts w:cs="Times New Roman"/>
        </w:rPr>
        <w:t xml:space="preserve"> </w:t>
      </w:r>
      <w:r w:rsidR="00130B0F">
        <w:rPr>
          <w:rFonts w:cs="Times New Roman"/>
        </w:rPr>
        <w:t xml:space="preserve">communication amongst Constituents of the Trust, </w:t>
      </w:r>
      <w:r w:rsidR="00B21C5D" w:rsidRPr="00B21C5D">
        <w:rPr>
          <w:rFonts w:cs="Times New Roman"/>
        </w:rPr>
        <w:t xml:space="preserve">postage, courier, </w:t>
      </w:r>
      <w:r w:rsidR="00B21C5D">
        <w:rPr>
          <w:rFonts w:cs="Times New Roman"/>
        </w:rPr>
        <w:t xml:space="preserve">stamp duty, notarisation and </w:t>
      </w:r>
      <w:r w:rsidR="00B21C5D" w:rsidRPr="00B21C5D">
        <w:rPr>
          <w:rFonts w:cs="Times New Roman"/>
        </w:rPr>
        <w:t xml:space="preserve">registration etc. </w:t>
      </w:r>
    </w:p>
    <w:p w14:paraId="6603E9FD" w14:textId="0BFC7188" w:rsidR="00ED75DE" w:rsidRPr="00B21C5D" w:rsidRDefault="00ED75DE" w:rsidP="002B5509">
      <w:pPr>
        <w:pStyle w:val="Doci"/>
        <w:numPr>
          <w:ilvl w:val="0"/>
          <w:numId w:val="48"/>
        </w:numPr>
        <w:shd w:val="clear" w:color="auto" w:fill="FFFFFF"/>
        <w:tabs>
          <w:tab w:val="clear" w:pos="3240"/>
        </w:tabs>
        <w:spacing w:line="276" w:lineRule="auto"/>
        <w:ind w:left="1620" w:hanging="270"/>
        <w:rPr>
          <w:rFonts w:cs="Times New Roman"/>
        </w:rPr>
      </w:pPr>
      <w:r w:rsidRPr="00B21C5D">
        <w:rPr>
          <w:rFonts w:cs="Times New Roman"/>
        </w:rPr>
        <w:t>cost</w:t>
      </w:r>
      <w:r>
        <w:rPr>
          <w:rFonts w:cs="Times New Roman"/>
        </w:rPr>
        <w:t>s</w:t>
      </w:r>
      <w:r w:rsidRPr="00B21C5D">
        <w:rPr>
          <w:rFonts w:cs="Times New Roman"/>
        </w:rPr>
        <w:t xml:space="preserve"> incurred towards</w:t>
      </w:r>
      <w:r>
        <w:rPr>
          <w:rFonts w:cs="Times New Roman"/>
        </w:rPr>
        <w:t xml:space="preserve"> ensuring compliances and management and custody of documents in respect of the Trust and Trust Property; </w:t>
      </w:r>
    </w:p>
    <w:p w14:paraId="6C468437" w14:textId="16D7B54B" w:rsidR="00B21C5D" w:rsidRPr="00B21C5D" w:rsidRDefault="00FB6C02" w:rsidP="00B21C5D">
      <w:pPr>
        <w:pStyle w:val="Doci"/>
        <w:numPr>
          <w:ilvl w:val="0"/>
          <w:numId w:val="48"/>
        </w:numPr>
        <w:shd w:val="clear" w:color="auto" w:fill="FFFFFF"/>
        <w:tabs>
          <w:tab w:val="clear" w:pos="3240"/>
        </w:tabs>
        <w:spacing w:line="276" w:lineRule="auto"/>
        <w:ind w:left="1620" w:hanging="270"/>
        <w:rPr>
          <w:rFonts w:cs="Times New Roman"/>
        </w:rPr>
      </w:pPr>
      <w:r w:rsidRPr="00B21C5D">
        <w:rPr>
          <w:rFonts w:cs="Times New Roman"/>
        </w:rPr>
        <w:t>cost</w:t>
      </w:r>
      <w:r>
        <w:rPr>
          <w:rFonts w:cs="Times New Roman"/>
        </w:rPr>
        <w:t>s</w:t>
      </w:r>
      <w:r w:rsidRPr="00B21C5D">
        <w:rPr>
          <w:rFonts w:cs="Times New Roman"/>
        </w:rPr>
        <w:t xml:space="preserve"> </w:t>
      </w:r>
      <w:r w:rsidR="00B21C5D" w:rsidRPr="00B21C5D">
        <w:rPr>
          <w:rFonts w:cs="Times New Roman"/>
        </w:rPr>
        <w:t xml:space="preserve">incurred towards </w:t>
      </w:r>
      <w:r>
        <w:rPr>
          <w:rFonts w:cs="Times New Roman"/>
        </w:rPr>
        <w:t xml:space="preserve">execution and operation of arrangements concerning </w:t>
      </w:r>
      <w:r w:rsidR="00B21C5D" w:rsidRPr="00B21C5D">
        <w:rPr>
          <w:rFonts w:cs="Times New Roman"/>
        </w:rPr>
        <w:t>portfolio management, investment management</w:t>
      </w:r>
      <w:r w:rsidR="0034083C">
        <w:rPr>
          <w:rFonts w:cs="Times New Roman"/>
        </w:rPr>
        <w:t xml:space="preserve"> or management of the Trust Property</w:t>
      </w:r>
      <w:r w:rsidR="00B21C5D" w:rsidRPr="00B21C5D">
        <w:rPr>
          <w:rFonts w:cs="Times New Roman"/>
        </w:rPr>
        <w:t xml:space="preserve">. </w:t>
      </w:r>
    </w:p>
    <w:p w14:paraId="2344DB46" w14:textId="4D47B0B6" w:rsidR="00B21C5D" w:rsidRDefault="00FB6C02" w:rsidP="00B21C5D">
      <w:pPr>
        <w:pStyle w:val="Doci"/>
        <w:numPr>
          <w:ilvl w:val="0"/>
          <w:numId w:val="48"/>
        </w:numPr>
        <w:shd w:val="clear" w:color="auto" w:fill="FFFFFF"/>
        <w:tabs>
          <w:tab w:val="clear" w:pos="3240"/>
        </w:tabs>
        <w:spacing w:line="276" w:lineRule="auto"/>
        <w:ind w:left="1620" w:hanging="270"/>
        <w:rPr>
          <w:rFonts w:cs="Times New Roman"/>
        </w:rPr>
      </w:pPr>
      <w:r w:rsidRPr="00B21C5D">
        <w:rPr>
          <w:rFonts w:cs="Times New Roman"/>
        </w:rPr>
        <w:t>cost</w:t>
      </w:r>
      <w:r>
        <w:rPr>
          <w:rFonts w:cs="Times New Roman"/>
        </w:rPr>
        <w:t>s</w:t>
      </w:r>
      <w:r w:rsidR="00B21C5D" w:rsidRPr="00B21C5D">
        <w:rPr>
          <w:rFonts w:cs="Times New Roman"/>
        </w:rPr>
        <w:t xml:space="preserve"> incurred towards </w:t>
      </w:r>
      <w:r w:rsidR="0034083C">
        <w:rPr>
          <w:rFonts w:cs="Times New Roman"/>
        </w:rPr>
        <w:t xml:space="preserve">due-diligence of the Trust Property including but not limited </w:t>
      </w:r>
      <w:r w:rsidR="0031268D">
        <w:rPr>
          <w:rFonts w:cs="Times New Roman"/>
        </w:rPr>
        <w:t>to</w:t>
      </w:r>
      <w:r w:rsidR="00717792">
        <w:rPr>
          <w:rFonts w:cs="Times New Roman"/>
        </w:rPr>
        <w:t xml:space="preserve"> </w:t>
      </w:r>
      <w:r w:rsidR="0034083C">
        <w:rPr>
          <w:rFonts w:cs="Times New Roman"/>
        </w:rPr>
        <w:t>investigation of the entities and promoters</w:t>
      </w:r>
      <w:r w:rsidR="00B21C5D" w:rsidRPr="00B21C5D">
        <w:rPr>
          <w:rFonts w:cs="Times New Roman"/>
        </w:rPr>
        <w:t xml:space="preserve"> </w:t>
      </w:r>
      <w:r w:rsidR="0034083C">
        <w:rPr>
          <w:rFonts w:cs="Times New Roman"/>
        </w:rPr>
        <w:t>of entities</w:t>
      </w:r>
      <w:r w:rsidR="00717792">
        <w:rPr>
          <w:rFonts w:cs="Times New Roman"/>
        </w:rPr>
        <w:t xml:space="preserve"> and constituents of Trust</w:t>
      </w:r>
      <w:r w:rsidR="0034083C">
        <w:rPr>
          <w:rFonts w:cs="Times New Roman"/>
        </w:rPr>
        <w:t xml:space="preserve"> </w:t>
      </w:r>
      <w:r w:rsidR="00B21C5D" w:rsidRPr="00B21C5D">
        <w:rPr>
          <w:rFonts w:cs="Times New Roman"/>
        </w:rPr>
        <w:t xml:space="preserve">etc. </w:t>
      </w:r>
    </w:p>
    <w:p w14:paraId="7723E183" w14:textId="6C52B2FE" w:rsidR="00C61DC8" w:rsidRPr="00B21C5D" w:rsidRDefault="00FB6C02" w:rsidP="00B21C5D">
      <w:pPr>
        <w:pStyle w:val="Doci"/>
        <w:numPr>
          <w:ilvl w:val="0"/>
          <w:numId w:val="48"/>
        </w:numPr>
        <w:shd w:val="clear" w:color="auto" w:fill="FFFFFF"/>
        <w:tabs>
          <w:tab w:val="clear" w:pos="3240"/>
        </w:tabs>
        <w:spacing w:line="276" w:lineRule="auto"/>
        <w:ind w:left="1620" w:hanging="270"/>
        <w:rPr>
          <w:rFonts w:cs="Times New Roman"/>
        </w:rPr>
      </w:pPr>
      <w:r w:rsidRPr="00B21C5D">
        <w:rPr>
          <w:rFonts w:cs="Times New Roman"/>
        </w:rPr>
        <w:t>cost</w:t>
      </w:r>
      <w:r>
        <w:rPr>
          <w:rFonts w:cs="Times New Roman"/>
        </w:rPr>
        <w:t>s</w:t>
      </w:r>
      <w:r w:rsidRPr="00B21C5D">
        <w:rPr>
          <w:rFonts w:cs="Times New Roman"/>
        </w:rPr>
        <w:t xml:space="preserve"> </w:t>
      </w:r>
      <w:r w:rsidR="00C61DC8">
        <w:rPr>
          <w:rFonts w:cs="Times New Roman"/>
        </w:rPr>
        <w:t xml:space="preserve">incurred towards disposal or creation of an Encumbrance of any kind and </w:t>
      </w:r>
      <w:r w:rsidR="00C61DC8" w:rsidRPr="00B21C5D">
        <w:rPr>
          <w:rFonts w:cs="Times New Roman"/>
        </w:rPr>
        <w:t>lia</w:t>
      </w:r>
      <w:r w:rsidR="00C61DC8">
        <w:rPr>
          <w:rFonts w:cs="Times New Roman"/>
        </w:rPr>
        <w:t>i</w:t>
      </w:r>
      <w:r w:rsidR="00C61DC8" w:rsidRPr="00B21C5D">
        <w:rPr>
          <w:rFonts w:cs="Times New Roman"/>
        </w:rPr>
        <w:t>son</w:t>
      </w:r>
      <w:r w:rsidR="00C61DC8">
        <w:rPr>
          <w:rFonts w:cs="Times New Roman"/>
        </w:rPr>
        <w:t xml:space="preserve">ing </w:t>
      </w:r>
      <w:r w:rsidR="00C61DC8" w:rsidRPr="00B21C5D">
        <w:rPr>
          <w:rFonts w:cs="Times New Roman"/>
        </w:rPr>
        <w:t>with respect to</w:t>
      </w:r>
      <w:r w:rsidR="00C61DC8">
        <w:rPr>
          <w:rFonts w:cs="Times New Roman"/>
        </w:rPr>
        <w:t xml:space="preserve"> the Trust Property.</w:t>
      </w:r>
    </w:p>
    <w:p w14:paraId="5468E02E" w14:textId="1FED8D0C" w:rsidR="00B21C5D" w:rsidRPr="00B21C5D" w:rsidRDefault="00FB6C02" w:rsidP="00B21C5D">
      <w:pPr>
        <w:pStyle w:val="Doci"/>
        <w:numPr>
          <w:ilvl w:val="0"/>
          <w:numId w:val="48"/>
        </w:numPr>
        <w:shd w:val="clear" w:color="auto" w:fill="FFFFFF"/>
        <w:tabs>
          <w:tab w:val="clear" w:pos="3240"/>
        </w:tabs>
        <w:spacing w:line="276" w:lineRule="auto"/>
        <w:ind w:left="1620" w:hanging="270"/>
        <w:rPr>
          <w:rFonts w:cs="Times New Roman"/>
        </w:rPr>
      </w:pPr>
      <w:r w:rsidRPr="00B21C5D">
        <w:rPr>
          <w:rFonts w:cs="Times New Roman"/>
        </w:rPr>
        <w:t>cost</w:t>
      </w:r>
      <w:r>
        <w:rPr>
          <w:rFonts w:cs="Times New Roman"/>
        </w:rPr>
        <w:t>s</w:t>
      </w:r>
      <w:r w:rsidR="00B21C5D" w:rsidRPr="00B21C5D">
        <w:rPr>
          <w:rFonts w:cs="Times New Roman"/>
        </w:rPr>
        <w:t xml:space="preserve"> incurred </w:t>
      </w:r>
      <w:r w:rsidR="00203863">
        <w:rPr>
          <w:rFonts w:cs="Times New Roman"/>
        </w:rPr>
        <w:t>towards</w:t>
      </w:r>
      <w:r w:rsidR="00203863" w:rsidDel="00203863">
        <w:rPr>
          <w:rFonts w:cs="Times New Roman"/>
        </w:rPr>
        <w:t xml:space="preserve"> </w:t>
      </w:r>
      <w:r w:rsidR="00ED75DE">
        <w:rPr>
          <w:rFonts w:cs="Times New Roman"/>
        </w:rPr>
        <w:t>coordinati</w:t>
      </w:r>
      <w:r w:rsidR="00F24475">
        <w:rPr>
          <w:rFonts w:cs="Times New Roman"/>
        </w:rPr>
        <w:t xml:space="preserve">on and other activities  at the time of </w:t>
      </w:r>
      <w:r w:rsidR="00C61DC8">
        <w:rPr>
          <w:rFonts w:cs="Times New Roman"/>
        </w:rPr>
        <w:t>lodging a claim</w:t>
      </w:r>
      <w:r w:rsidR="00F24475">
        <w:rPr>
          <w:rFonts w:cs="Times New Roman"/>
        </w:rPr>
        <w:t xml:space="preserve"> or</w:t>
      </w:r>
      <w:r w:rsidR="00C61DC8">
        <w:rPr>
          <w:rFonts w:cs="Times New Roman"/>
        </w:rPr>
        <w:t xml:space="preserve"> defending or representing the interest of the Trust</w:t>
      </w:r>
      <w:r w:rsidR="00B21C5D" w:rsidRPr="00B21C5D">
        <w:rPr>
          <w:rFonts w:cs="Times New Roman"/>
        </w:rPr>
        <w:t xml:space="preserve">. </w:t>
      </w:r>
    </w:p>
    <w:p w14:paraId="566D1808" w14:textId="060CBCFC" w:rsidR="00B21C5D" w:rsidRPr="00B21C5D" w:rsidRDefault="00B21C5D" w:rsidP="00B21C5D">
      <w:pPr>
        <w:pStyle w:val="Doci"/>
        <w:numPr>
          <w:ilvl w:val="0"/>
          <w:numId w:val="48"/>
        </w:numPr>
        <w:shd w:val="clear" w:color="auto" w:fill="FFFFFF"/>
        <w:tabs>
          <w:tab w:val="clear" w:pos="3240"/>
        </w:tabs>
        <w:spacing w:line="276" w:lineRule="auto"/>
        <w:ind w:left="1620" w:hanging="270"/>
        <w:rPr>
          <w:rFonts w:cs="Times New Roman"/>
        </w:rPr>
      </w:pPr>
      <w:r w:rsidRPr="00B21C5D">
        <w:rPr>
          <w:rFonts w:cs="Times New Roman"/>
        </w:rPr>
        <w:lastRenderedPageBreak/>
        <w:t>Charges towards certification</w:t>
      </w:r>
      <w:r w:rsidR="00C61DC8">
        <w:rPr>
          <w:rFonts w:cs="Times New Roman"/>
        </w:rPr>
        <w:t xml:space="preserve"> </w:t>
      </w:r>
      <w:r w:rsidR="00ED75DE">
        <w:rPr>
          <w:rFonts w:cs="Times New Roman"/>
        </w:rPr>
        <w:t>in respect of</w:t>
      </w:r>
      <w:r w:rsidR="00C61DC8">
        <w:rPr>
          <w:rFonts w:cs="Times New Roman"/>
        </w:rPr>
        <w:t xml:space="preserve"> books of accounts, v</w:t>
      </w:r>
      <w:r w:rsidR="00C61DC8" w:rsidRPr="00B21C5D">
        <w:rPr>
          <w:rFonts w:cs="Times New Roman"/>
        </w:rPr>
        <w:t xml:space="preserve">aluation of </w:t>
      </w:r>
      <w:r w:rsidR="00C61DC8">
        <w:rPr>
          <w:rFonts w:cs="Times New Roman"/>
        </w:rPr>
        <w:t xml:space="preserve">immovable </w:t>
      </w:r>
      <w:r w:rsidR="00C61DC8" w:rsidRPr="00B21C5D">
        <w:rPr>
          <w:rFonts w:cs="Times New Roman"/>
        </w:rPr>
        <w:t xml:space="preserve">properties, </w:t>
      </w:r>
      <w:r w:rsidR="00C61DC8">
        <w:rPr>
          <w:rFonts w:cs="Times New Roman"/>
        </w:rPr>
        <w:t xml:space="preserve">entities </w:t>
      </w:r>
      <w:r w:rsidR="00ED75DE">
        <w:rPr>
          <w:rFonts w:cs="Times New Roman"/>
        </w:rPr>
        <w:t xml:space="preserve">and Constituents of the Trust </w:t>
      </w:r>
      <w:r w:rsidRPr="00B21C5D">
        <w:rPr>
          <w:rFonts w:cs="Times New Roman"/>
        </w:rPr>
        <w:t xml:space="preserve">by </w:t>
      </w:r>
      <w:r w:rsidR="00C61DC8">
        <w:rPr>
          <w:rFonts w:cs="Times New Roman"/>
        </w:rPr>
        <w:t>third party consultants such as valuers, accountants</w:t>
      </w:r>
      <w:r w:rsidR="00ED75DE">
        <w:rPr>
          <w:rFonts w:cs="Times New Roman"/>
        </w:rPr>
        <w:t>,</w:t>
      </w:r>
      <w:r w:rsidR="00C61DC8">
        <w:rPr>
          <w:rFonts w:cs="Times New Roman"/>
        </w:rPr>
        <w:t xml:space="preserve"> </w:t>
      </w:r>
      <w:r w:rsidR="00ED75DE">
        <w:rPr>
          <w:rFonts w:cs="Times New Roman"/>
        </w:rPr>
        <w:t>lawyers,</w:t>
      </w:r>
      <w:r w:rsidR="00C61DC8">
        <w:rPr>
          <w:rFonts w:cs="Times New Roman"/>
        </w:rPr>
        <w:t xml:space="preserve"> auditors</w:t>
      </w:r>
      <w:r w:rsidR="00ED75DE">
        <w:rPr>
          <w:rFonts w:cs="Times New Roman"/>
        </w:rPr>
        <w:t xml:space="preserve"> </w:t>
      </w:r>
      <w:r w:rsidR="00DB2519">
        <w:rPr>
          <w:rFonts w:cs="Times New Roman"/>
        </w:rPr>
        <w:t>or</w:t>
      </w:r>
      <w:r w:rsidR="00ED75DE">
        <w:rPr>
          <w:rFonts w:cs="Times New Roman"/>
        </w:rPr>
        <w:t xml:space="preserve"> </w:t>
      </w:r>
      <w:r w:rsidR="00DB2519">
        <w:t>medical practitioners</w:t>
      </w:r>
      <w:r w:rsidRPr="00B21C5D">
        <w:rPr>
          <w:rFonts w:cs="Times New Roman"/>
        </w:rPr>
        <w:t xml:space="preserve">. </w:t>
      </w:r>
    </w:p>
    <w:p w14:paraId="5728D090" w14:textId="77777777" w:rsidR="00C61DC8" w:rsidRDefault="00C61DC8" w:rsidP="002B5509">
      <w:pPr>
        <w:shd w:val="clear" w:color="auto" w:fill="FFFFFF"/>
        <w:spacing w:line="276" w:lineRule="auto"/>
        <w:ind w:left="1276"/>
        <w:jc w:val="both"/>
        <w:rPr>
          <w:sz w:val="24"/>
          <w:szCs w:val="24"/>
        </w:rPr>
      </w:pPr>
    </w:p>
    <w:p w14:paraId="6FEBDB1B" w14:textId="40302412" w:rsidR="00F24475" w:rsidRDefault="00F24475" w:rsidP="00B82CD6">
      <w:pPr>
        <w:numPr>
          <w:ilvl w:val="0"/>
          <w:numId w:val="47"/>
        </w:numPr>
        <w:shd w:val="clear" w:color="auto" w:fill="FFFFFF"/>
        <w:tabs>
          <w:tab w:val="num" w:pos="1276"/>
        </w:tabs>
        <w:spacing w:line="276" w:lineRule="auto"/>
        <w:ind w:left="1276" w:hanging="567"/>
        <w:jc w:val="both"/>
        <w:rPr>
          <w:sz w:val="24"/>
          <w:szCs w:val="24"/>
        </w:rPr>
      </w:pPr>
      <w:r>
        <w:rPr>
          <w:sz w:val="24"/>
          <w:szCs w:val="24"/>
        </w:rPr>
        <w:t>Reimbursement of any payment made in respect of bonafide liability or obligation of the Trust</w:t>
      </w:r>
      <w:r w:rsidR="00A2526E">
        <w:rPr>
          <w:sz w:val="24"/>
          <w:szCs w:val="24"/>
        </w:rPr>
        <w:t>;</w:t>
      </w:r>
      <w:r>
        <w:rPr>
          <w:sz w:val="24"/>
          <w:szCs w:val="24"/>
        </w:rPr>
        <w:t xml:space="preserve"> </w:t>
      </w:r>
    </w:p>
    <w:p w14:paraId="0811948A" w14:textId="77777777" w:rsidR="00F24475" w:rsidRDefault="00F24475" w:rsidP="002B5509">
      <w:pPr>
        <w:shd w:val="clear" w:color="auto" w:fill="FFFFFF"/>
        <w:spacing w:line="276" w:lineRule="auto"/>
        <w:ind w:left="1276"/>
        <w:jc w:val="both"/>
        <w:rPr>
          <w:sz w:val="24"/>
          <w:szCs w:val="24"/>
        </w:rPr>
      </w:pPr>
    </w:p>
    <w:p w14:paraId="228CABED" w14:textId="41CCE8DC" w:rsidR="00B82CD6" w:rsidRDefault="00B82CD6" w:rsidP="00B82CD6">
      <w:pPr>
        <w:numPr>
          <w:ilvl w:val="0"/>
          <w:numId w:val="47"/>
        </w:numPr>
        <w:shd w:val="clear" w:color="auto" w:fill="FFFFFF"/>
        <w:tabs>
          <w:tab w:val="num" w:pos="1276"/>
        </w:tabs>
        <w:spacing w:line="276" w:lineRule="auto"/>
        <w:ind w:left="1276" w:hanging="567"/>
        <w:jc w:val="both"/>
        <w:rPr>
          <w:sz w:val="24"/>
          <w:szCs w:val="24"/>
        </w:rPr>
      </w:pPr>
      <w:r>
        <w:rPr>
          <w:sz w:val="24"/>
          <w:szCs w:val="24"/>
        </w:rPr>
        <w:t xml:space="preserve">All expenses </w:t>
      </w:r>
      <w:r w:rsidR="0090757B">
        <w:rPr>
          <w:sz w:val="24"/>
          <w:szCs w:val="24"/>
        </w:rPr>
        <w:t xml:space="preserve">or costs </w:t>
      </w:r>
      <w:r>
        <w:rPr>
          <w:sz w:val="24"/>
          <w:szCs w:val="24"/>
        </w:rPr>
        <w:t xml:space="preserve">(including expenses incidental to execution of any agreement) incurred by the Trustee for </w:t>
      </w:r>
      <w:r w:rsidR="00DB2519">
        <w:rPr>
          <w:sz w:val="24"/>
          <w:szCs w:val="24"/>
        </w:rPr>
        <w:t>acquisition</w:t>
      </w:r>
      <w:r>
        <w:rPr>
          <w:sz w:val="24"/>
          <w:szCs w:val="24"/>
        </w:rPr>
        <w:t xml:space="preserve"> </w:t>
      </w:r>
      <w:r w:rsidR="00DB2519">
        <w:rPr>
          <w:sz w:val="24"/>
          <w:szCs w:val="24"/>
        </w:rPr>
        <w:t>and/</w:t>
      </w:r>
      <w:r w:rsidR="0090757B">
        <w:rPr>
          <w:sz w:val="24"/>
          <w:szCs w:val="24"/>
        </w:rPr>
        <w:t xml:space="preserve">or movement of the Trust Property </w:t>
      </w:r>
      <w:r w:rsidR="00DB2519">
        <w:rPr>
          <w:sz w:val="24"/>
          <w:szCs w:val="24"/>
        </w:rPr>
        <w:t xml:space="preserve">by the Trustee, </w:t>
      </w:r>
      <w:r w:rsidR="0090757B">
        <w:rPr>
          <w:sz w:val="24"/>
          <w:szCs w:val="24"/>
        </w:rPr>
        <w:t>from Settlor to the Trustee</w:t>
      </w:r>
      <w:r w:rsidR="00130B0F">
        <w:rPr>
          <w:sz w:val="24"/>
          <w:szCs w:val="24"/>
        </w:rPr>
        <w:t xml:space="preserve">, </w:t>
      </w:r>
      <w:r w:rsidR="0090757B">
        <w:rPr>
          <w:sz w:val="24"/>
          <w:szCs w:val="24"/>
        </w:rPr>
        <w:t>amongst Trustees</w:t>
      </w:r>
      <w:r w:rsidR="00AC19BE">
        <w:rPr>
          <w:sz w:val="24"/>
          <w:szCs w:val="24"/>
        </w:rPr>
        <w:t xml:space="preserve">, </w:t>
      </w:r>
      <w:r w:rsidR="0090757B">
        <w:rPr>
          <w:sz w:val="24"/>
          <w:szCs w:val="24"/>
        </w:rPr>
        <w:t>from one Trustee Account to another</w:t>
      </w:r>
      <w:r w:rsidR="00AC19BE">
        <w:rPr>
          <w:sz w:val="24"/>
          <w:szCs w:val="24"/>
        </w:rPr>
        <w:t xml:space="preserve"> or from Trustee to Beneficiaries</w:t>
      </w:r>
      <w:r>
        <w:rPr>
          <w:sz w:val="24"/>
          <w:szCs w:val="24"/>
        </w:rPr>
        <w:t>;</w:t>
      </w:r>
    </w:p>
    <w:p w14:paraId="2EC9F695" w14:textId="77777777" w:rsidR="00EC4C83" w:rsidRDefault="00EC4C83" w:rsidP="002B5509">
      <w:pPr>
        <w:shd w:val="clear" w:color="auto" w:fill="FFFFFF"/>
        <w:spacing w:line="276" w:lineRule="auto"/>
        <w:ind w:left="1276"/>
        <w:jc w:val="both"/>
        <w:rPr>
          <w:sz w:val="24"/>
          <w:szCs w:val="24"/>
        </w:rPr>
      </w:pPr>
    </w:p>
    <w:p w14:paraId="18F2C296" w14:textId="3022912C" w:rsidR="00EC4C83" w:rsidRDefault="00EC4C83" w:rsidP="00B82CD6">
      <w:pPr>
        <w:numPr>
          <w:ilvl w:val="0"/>
          <w:numId w:val="47"/>
        </w:numPr>
        <w:shd w:val="clear" w:color="auto" w:fill="FFFFFF"/>
        <w:tabs>
          <w:tab w:val="num" w:pos="1276"/>
        </w:tabs>
        <w:spacing w:line="276" w:lineRule="auto"/>
        <w:ind w:left="1276" w:hanging="567"/>
        <w:jc w:val="both"/>
        <w:rPr>
          <w:sz w:val="24"/>
          <w:szCs w:val="24"/>
        </w:rPr>
      </w:pPr>
      <w:r>
        <w:rPr>
          <w:sz w:val="24"/>
          <w:szCs w:val="24"/>
        </w:rPr>
        <w:t>All payments towards</w:t>
      </w:r>
      <w:r w:rsidRPr="002F6538">
        <w:rPr>
          <w:sz w:val="24"/>
          <w:szCs w:val="24"/>
        </w:rPr>
        <w:t xml:space="preserve"> all or any part of duties, </w:t>
      </w:r>
      <w:r w:rsidR="0003278F">
        <w:rPr>
          <w:sz w:val="24"/>
          <w:szCs w:val="24"/>
        </w:rPr>
        <w:t xml:space="preserve">cess, </w:t>
      </w:r>
      <w:r w:rsidRPr="002F6538">
        <w:rPr>
          <w:sz w:val="24"/>
          <w:szCs w:val="24"/>
        </w:rPr>
        <w:t>fees, taxes,</w:t>
      </w:r>
      <w:r w:rsidR="0003278F">
        <w:rPr>
          <w:sz w:val="24"/>
          <w:szCs w:val="24"/>
        </w:rPr>
        <w:t xml:space="preserve"> surcharge,</w:t>
      </w:r>
      <w:r w:rsidRPr="002F6538">
        <w:rPr>
          <w:sz w:val="24"/>
          <w:szCs w:val="24"/>
        </w:rPr>
        <w:t xml:space="preserve"> penalties imposed by Statutory and/or Government Authorities, costs associated with Trust Property, probate, estate etc</w:t>
      </w:r>
      <w:r>
        <w:rPr>
          <w:sz w:val="24"/>
          <w:szCs w:val="24"/>
        </w:rPr>
        <w:t>;</w:t>
      </w:r>
    </w:p>
    <w:p w14:paraId="09AC7586" w14:textId="77777777" w:rsidR="00B82CD6" w:rsidRDefault="00B82CD6" w:rsidP="00B82CD6">
      <w:pPr>
        <w:shd w:val="clear" w:color="auto" w:fill="FFFFFF"/>
        <w:tabs>
          <w:tab w:val="num" w:pos="1080"/>
        </w:tabs>
        <w:spacing w:line="276" w:lineRule="auto"/>
        <w:ind w:left="1080" w:hanging="360"/>
        <w:jc w:val="both"/>
        <w:rPr>
          <w:sz w:val="24"/>
          <w:szCs w:val="24"/>
        </w:rPr>
      </w:pPr>
    </w:p>
    <w:p w14:paraId="382541AA" w14:textId="61E928BE" w:rsidR="00B82CD6" w:rsidRDefault="00B82CD6" w:rsidP="00B82CD6">
      <w:pPr>
        <w:numPr>
          <w:ilvl w:val="0"/>
          <w:numId w:val="47"/>
        </w:numPr>
        <w:shd w:val="clear" w:color="auto" w:fill="FFFFFF"/>
        <w:tabs>
          <w:tab w:val="num" w:pos="1276"/>
        </w:tabs>
        <w:spacing w:line="276" w:lineRule="auto"/>
        <w:ind w:left="1276" w:hanging="567"/>
        <w:jc w:val="both"/>
        <w:rPr>
          <w:sz w:val="24"/>
          <w:szCs w:val="24"/>
        </w:rPr>
      </w:pPr>
      <w:r>
        <w:rPr>
          <w:sz w:val="24"/>
          <w:szCs w:val="24"/>
        </w:rPr>
        <w:t>All expenses</w:t>
      </w:r>
      <w:r w:rsidR="00F22CDE">
        <w:rPr>
          <w:sz w:val="24"/>
          <w:szCs w:val="24"/>
        </w:rPr>
        <w:t xml:space="preserve"> </w:t>
      </w:r>
      <w:r>
        <w:rPr>
          <w:sz w:val="24"/>
          <w:szCs w:val="24"/>
        </w:rPr>
        <w:t>in connection with any legal proceedings by or against the Trust or concerning the affairs of the Trust, including, professional fees of any legal advisor;</w:t>
      </w:r>
    </w:p>
    <w:p w14:paraId="05AEFE58" w14:textId="77777777" w:rsidR="00130B0F" w:rsidRDefault="00130B0F" w:rsidP="002B5509">
      <w:pPr>
        <w:pStyle w:val="ListParagraph"/>
        <w:rPr>
          <w:sz w:val="24"/>
          <w:szCs w:val="24"/>
        </w:rPr>
      </w:pPr>
    </w:p>
    <w:p w14:paraId="48CCFE14" w14:textId="3350DB67" w:rsidR="00EC4C83" w:rsidRDefault="00EC4C83" w:rsidP="00B82CD6">
      <w:pPr>
        <w:numPr>
          <w:ilvl w:val="0"/>
          <w:numId w:val="47"/>
        </w:numPr>
        <w:shd w:val="clear" w:color="auto" w:fill="FFFFFF"/>
        <w:tabs>
          <w:tab w:val="num" w:pos="1276"/>
        </w:tabs>
        <w:spacing w:line="276" w:lineRule="auto"/>
        <w:ind w:left="1276" w:hanging="567"/>
        <w:jc w:val="both"/>
        <w:rPr>
          <w:sz w:val="24"/>
          <w:szCs w:val="24"/>
        </w:rPr>
      </w:pPr>
      <w:r>
        <w:rPr>
          <w:sz w:val="24"/>
          <w:szCs w:val="24"/>
        </w:rPr>
        <w:t>A</w:t>
      </w:r>
      <w:r w:rsidRPr="005D6774">
        <w:rPr>
          <w:sz w:val="24"/>
          <w:szCs w:val="24"/>
        </w:rPr>
        <w:t xml:space="preserve">ll and any such costs, expenses or damages </w:t>
      </w:r>
      <w:r>
        <w:rPr>
          <w:sz w:val="24"/>
          <w:szCs w:val="24"/>
        </w:rPr>
        <w:t>a</w:t>
      </w:r>
      <w:r w:rsidR="00DB2519">
        <w:rPr>
          <w:sz w:val="24"/>
          <w:szCs w:val="24"/>
        </w:rPr>
        <w:t xml:space="preserve">rising out of acts or omissions based on </w:t>
      </w:r>
      <w:r w:rsidRPr="005D6774">
        <w:rPr>
          <w:sz w:val="24"/>
          <w:szCs w:val="24"/>
        </w:rPr>
        <w:t xml:space="preserve">written directions/advise </w:t>
      </w:r>
      <w:r w:rsidR="00DB2519">
        <w:rPr>
          <w:sz w:val="24"/>
          <w:szCs w:val="24"/>
        </w:rPr>
        <w:t xml:space="preserve">of the Constituents </w:t>
      </w:r>
      <w:r w:rsidRPr="005D6774">
        <w:rPr>
          <w:sz w:val="24"/>
          <w:szCs w:val="24"/>
        </w:rPr>
        <w:t>or the acts or omissions of the auditor/portfolio manager / investment advisors/ stock brokers/ depository participants / other service providers</w:t>
      </w:r>
      <w:r>
        <w:rPr>
          <w:sz w:val="24"/>
          <w:szCs w:val="24"/>
        </w:rPr>
        <w:t xml:space="preserve"> or the </w:t>
      </w:r>
      <w:r w:rsidR="00DB2519">
        <w:rPr>
          <w:sz w:val="24"/>
          <w:szCs w:val="24"/>
        </w:rPr>
        <w:t xml:space="preserve">Constituents </w:t>
      </w:r>
      <w:r>
        <w:rPr>
          <w:sz w:val="24"/>
          <w:szCs w:val="24"/>
        </w:rPr>
        <w:t>of Trust</w:t>
      </w:r>
      <w:r w:rsidR="00A2526E">
        <w:rPr>
          <w:sz w:val="24"/>
          <w:szCs w:val="24"/>
        </w:rPr>
        <w:t>;</w:t>
      </w:r>
    </w:p>
    <w:p w14:paraId="6AB889A4" w14:textId="77777777" w:rsidR="003A449A" w:rsidRDefault="003A449A" w:rsidP="002B5509">
      <w:pPr>
        <w:pStyle w:val="ListParagraph"/>
        <w:rPr>
          <w:sz w:val="24"/>
          <w:szCs w:val="24"/>
        </w:rPr>
      </w:pPr>
    </w:p>
    <w:p w14:paraId="0854E224" w14:textId="7FB54D8C" w:rsidR="00B82CD6" w:rsidRDefault="009502C2" w:rsidP="003A449A">
      <w:pPr>
        <w:numPr>
          <w:ilvl w:val="0"/>
          <w:numId w:val="47"/>
        </w:numPr>
        <w:shd w:val="clear" w:color="auto" w:fill="FFFFFF"/>
        <w:tabs>
          <w:tab w:val="num" w:pos="1276"/>
        </w:tabs>
        <w:spacing w:line="276" w:lineRule="auto"/>
        <w:ind w:left="1276" w:hanging="567"/>
        <w:jc w:val="both"/>
        <w:rPr>
          <w:sz w:val="24"/>
          <w:szCs w:val="24"/>
        </w:rPr>
      </w:pPr>
      <w:r>
        <w:rPr>
          <w:sz w:val="24"/>
          <w:szCs w:val="24"/>
        </w:rPr>
        <w:t xml:space="preserve">All and any cost associated with sale, </w:t>
      </w:r>
      <w:r w:rsidR="003A449A" w:rsidRPr="005D6774">
        <w:rPr>
          <w:sz w:val="24"/>
          <w:szCs w:val="24"/>
        </w:rPr>
        <w:t>purchas</w:t>
      </w:r>
      <w:r>
        <w:rPr>
          <w:sz w:val="24"/>
          <w:szCs w:val="24"/>
        </w:rPr>
        <w:t xml:space="preserve">e, </w:t>
      </w:r>
      <w:r w:rsidR="003A449A" w:rsidRPr="005D6774">
        <w:rPr>
          <w:sz w:val="24"/>
          <w:szCs w:val="24"/>
        </w:rPr>
        <w:t>transfer</w:t>
      </w:r>
      <w:r>
        <w:rPr>
          <w:sz w:val="24"/>
          <w:szCs w:val="24"/>
        </w:rPr>
        <w:t xml:space="preserve">, </w:t>
      </w:r>
      <w:r w:rsidR="003A449A">
        <w:rPr>
          <w:sz w:val="24"/>
          <w:szCs w:val="24"/>
        </w:rPr>
        <w:t>management</w:t>
      </w:r>
      <w:r>
        <w:rPr>
          <w:sz w:val="24"/>
          <w:szCs w:val="24"/>
        </w:rPr>
        <w:t xml:space="preserve">, </w:t>
      </w:r>
      <w:r w:rsidR="003A449A">
        <w:rPr>
          <w:sz w:val="24"/>
          <w:szCs w:val="24"/>
        </w:rPr>
        <w:t>administration</w:t>
      </w:r>
      <w:r>
        <w:rPr>
          <w:sz w:val="24"/>
          <w:szCs w:val="24"/>
        </w:rPr>
        <w:t xml:space="preserve"> and </w:t>
      </w:r>
      <w:r w:rsidR="003A449A">
        <w:rPr>
          <w:sz w:val="24"/>
          <w:szCs w:val="24"/>
        </w:rPr>
        <w:t>maintenance</w:t>
      </w:r>
      <w:r w:rsidR="003A449A" w:rsidRPr="005D6774">
        <w:rPr>
          <w:sz w:val="24"/>
          <w:szCs w:val="24"/>
        </w:rPr>
        <w:t xml:space="preserve"> of </w:t>
      </w:r>
      <w:r>
        <w:rPr>
          <w:sz w:val="24"/>
          <w:szCs w:val="24"/>
        </w:rPr>
        <w:t xml:space="preserve">the </w:t>
      </w:r>
      <w:r w:rsidR="003A449A">
        <w:rPr>
          <w:sz w:val="24"/>
          <w:szCs w:val="24"/>
        </w:rPr>
        <w:t>Trust Property</w:t>
      </w:r>
      <w:r w:rsidR="00A2526E">
        <w:rPr>
          <w:sz w:val="24"/>
          <w:szCs w:val="24"/>
        </w:rPr>
        <w:t>;</w:t>
      </w:r>
    </w:p>
    <w:p w14:paraId="430752B9" w14:textId="77777777" w:rsidR="009502C2" w:rsidRDefault="009502C2" w:rsidP="002B5509">
      <w:pPr>
        <w:pStyle w:val="ListParagraph"/>
        <w:rPr>
          <w:sz w:val="24"/>
          <w:szCs w:val="24"/>
        </w:rPr>
      </w:pPr>
    </w:p>
    <w:p w14:paraId="77D3ADF2" w14:textId="2EC0A21F" w:rsidR="009502C2" w:rsidRDefault="009502C2" w:rsidP="003A449A">
      <w:pPr>
        <w:numPr>
          <w:ilvl w:val="0"/>
          <w:numId w:val="47"/>
        </w:numPr>
        <w:shd w:val="clear" w:color="auto" w:fill="FFFFFF"/>
        <w:tabs>
          <w:tab w:val="num" w:pos="1276"/>
        </w:tabs>
        <w:spacing w:line="276" w:lineRule="auto"/>
        <w:ind w:left="1276" w:hanging="567"/>
        <w:jc w:val="both"/>
        <w:rPr>
          <w:sz w:val="24"/>
          <w:szCs w:val="24"/>
        </w:rPr>
      </w:pPr>
      <w:r>
        <w:rPr>
          <w:sz w:val="24"/>
          <w:szCs w:val="24"/>
        </w:rPr>
        <w:t>All and any cost associated with holding of Trust Property vested in beneficiary under a special arrangement</w:t>
      </w:r>
      <w:r w:rsidR="00A2526E">
        <w:rPr>
          <w:sz w:val="24"/>
          <w:szCs w:val="24"/>
        </w:rPr>
        <w:t>;</w:t>
      </w:r>
    </w:p>
    <w:p w14:paraId="2F184BEA" w14:textId="77777777" w:rsidR="00A2526E" w:rsidRDefault="00A2526E" w:rsidP="002B5509">
      <w:pPr>
        <w:shd w:val="clear" w:color="auto" w:fill="FFFFFF"/>
        <w:spacing w:line="276" w:lineRule="auto"/>
        <w:jc w:val="both"/>
        <w:rPr>
          <w:sz w:val="24"/>
          <w:szCs w:val="24"/>
        </w:rPr>
      </w:pPr>
    </w:p>
    <w:p w14:paraId="3B742837" w14:textId="5F4C4556" w:rsidR="00B82CD6" w:rsidRDefault="00B82CD6" w:rsidP="00B82CD6">
      <w:pPr>
        <w:numPr>
          <w:ilvl w:val="0"/>
          <w:numId w:val="47"/>
        </w:numPr>
        <w:shd w:val="clear" w:color="auto" w:fill="FFFFFF"/>
        <w:tabs>
          <w:tab w:val="num" w:pos="1276"/>
        </w:tabs>
        <w:spacing w:line="276" w:lineRule="auto"/>
        <w:ind w:left="1276" w:hanging="567"/>
        <w:jc w:val="both"/>
        <w:rPr>
          <w:sz w:val="24"/>
          <w:szCs w:val="24"/>
        </w:rPr>
      </w:pPr>
      <w:r>
        <w:rPr>
          <w:sz w:val="24"/>
          <w:szCs w:val="24"/>
        </w:rPr>
        <w:t>All legal and statutory expenses incurred in the operation or execution of the Trust including</w:t>
      </w:r>
      <w:r w:rsidR="00F22CDE">
        <w:rPr>
          <w:sz w:val="24"/>
          <w:szCs w:val="24"/>
        </w:rPr>
        <w:t xml:space="preserve"> </w:t>
      </w:r>
      <w:r>
        <w:rPr>
          <w:sz w:val="24"/>
          <w:szCs w:val="24"/>
        </w:rPr>
        <w:t xml:space="preserve">all taxes, duties and other charges payable in connection with Trust Property; </w:t>
      </w:r>
    </w:p>
    <w:p w14:paraId="7237951A" w14:textId="77777777" w:rsidR="00B82CD6" w:rsidRDefault="00B82CD6" w:rsidP="00B82CD6">
      <w:pPr>
        <w:shd w:val="clear" w:color="auto" w:fill="FFFFFF"/>
        <w:tabs>
          <w:tab w:val="num" w:pos="1080"/>
        </w:tabs>
        <w:spacing w:line="276" w:lineRule="auto"/>
        <w:ind w:left="1080"/>
        <w:jc w:val="both"/>
        <w:rPr>
          <w:sz w:val="24"/>
          <w:szCs w:val="24"/>
        </w:rPr>
      </w:pPr>
    </w:p>
    <w:p w14:paraId="595FFF74" w14:textId="06B1A6BC" w:rsidR="00B82CD6" w:rsidRPr="0090757B" w:rsidRDefault="00B82CD6" w:rsidP="00F9206D">
      <w:pPr>
        <w:numPr>
          <w:ilvl w:val="0"/>
          <w:numId w:val="47"/>
        </w:numPr>
        <w:shd w:val="clear" w:color="auto" w:fill="FFFFFF"/>
        <w:tabs>
          <w:tab w:val="num" w:pos="1276"/>
        </w:tabs>
        <w:spacing w:line="276" w:lineRule="auto"/>
        <w:ind w:left="1276" w:hanging="567"/>
        <w:jc w:val="both"/>
        <w:rPr>
          <w:b/>
          <w:sz w:val="24"/>
          <w:szCs w:val="24"/>
        </w:rPr>
      </w:pPr>
      <w:r>
        <w:rPr>
          <w:sz w:val="24"/>
          <w:szCs w:val="24"/>
        </w:rPr>
        <w:t xml:space="preserve">All fees and related expenses for consulting or undertaking services </w:t>
      </w:r>
      <w:r w:rsidR="009502C2">
        <w:rPr>
          <w:sz w:val="24"/>
          <w:szCs w:val="24"/>
        </w:rPr>
        <w:t>including but not limited</w:t>
      </w:r>
      <w:r w:rsidR="00130B0F">
        <w:rPr>
          <w:sz w:val="24"/>
          <w:szCs w:val="24"/>
        </w:rPr>
        <w:t xml:space="preserve"> </w:t>
      </w:r>
      <w:r w:rsidR="009502C2">
        <w:rPr>
          <w:sz w:val="24"/>
          <w:szCs w:val="24"/>
        </w:rPr>
        <w:t xml:space="preserve">to certification </w:t>
      </w:r>
      <w:r w:rsidR="00C85810" w:rsidRPr="00F9206D">
        <w:rPr>
          <w:sz w:val="24"/>
          <w:szCs w:val="24"/>
        </w:rPr>
        <w:t>for legal</w:t>
      </w:r>
      <w:r w:rsidR="00AC19BE">
        <w:rPr>
          <w:sz w:val="24"/>
          <w:szCs w:val="24"/>
        </w:rPr>
        <w:t>,</w:t>
      </w:r>
      <w:r w:rsidR="00C85810" w:rsidRPr="00F9206D">
        <w:rPr>
          <w:sz w:val="24"/>
          <w:szCs w:val="24"/>
        </w:rPr>
        <w:t xml:space="preserve"> </w:t>
      </w:r>
      <w:r w:rsidR="0090757B">
        <w:rPr>
          <w:sz w:val="24"/>
          <w:szCs w:val="24"/>
        </w:rPr>
        <w:t>statutory</w:t>
      </w:r>
      <w:r w:rsidR="00130B0F">
        <w:rPr>
          <w:sz w:val="24"/>
          <w:szCs w:val="24"/>
        </w:rPr>
        <w:t>,</w:t>
      </w:r>
      <w:r w:rsidR="0090757B">
        <w:rPr>
          <w:sz w:val="24"/>
          <w:szCs w:val="24"/>
        </w:rPr>
        <w:t xml:space="preserve">  regulatory </w:t>
      </w:r>
      <w:r w:rsidR="00130B0F">
        <w:rPr>
          <w:sz w:val="24"/>
          <w:szCs w:val="24"/>
        </w:rPr>
        <w:t xml:space="preserve"> and operational </w:t>
      </w:r>
      <w:r w:rsidR="00C85810" w:rsidRPr="00F9206D">
        <w:rPr>
          <w:sz w:val="24"/>
          <w:szCs w:val="24"/>
        </w:rPr>
        <w:t>implications of the Trust</w:t>
      </w:r>
      <w:r w:rsidR="00A2526E">
        <w:rPr>
          <w:sz w:val="24"/>
          <w:szCs w:val="24"/>
        </w:rPr>
        <w:t xml:space="preserve">, filing of </w:t>
      </w:r>
      <w:r w:rsidR="008511C7">
        <w:rPr>
          <w:sz w:val="24"/>
          <w:szCs w:val="24"/>
        </w:rPr>
        <w:t xml:space="preserve">regulatory </w:t>
      </w:r>
      <w:r w:rsidR="00A2526E">
        <w:rPr>
          <w:sz w:val="24"/>
          <w:szCs w:val="24"/>
        </w:rPr>
        <w:t>forms</w:t>
      </w:r>
      <w:r w:rsidR="00C85810" w:rsidRPr="00F9206D">
        <w:rPr>
          <w:sz w:val="24"/>
          <w:szCs w:val="24"/>
        </w:rPr>
        <w:t xml:space="preserve"> </w:t>
      </w:r>
      <w:r w:rsidR="00A2526E">
        <w:rPr>
          <w:sz w:val="24"/>
          <w:szCs w:val="24"/>
        </w:rPr>
        <w:t>or Trust</w:t>
      </w:r>
      <w:r w:rsidR="00C85810" w:rsidRPr="0090757B">
        <w:rPr>
          <w:sz w:val="24"/>
          <w:szCs w:val="24"/>
        </w:rPr>
        <w:t xml:space="preserve"> related compliances with respect to the Trust and Trust property</w:t>
      </w:r>
      <w:r w:rsidR="0090757B" w:rsidRPr="0090757B">
        <w:rPr>
          <w:sz w:val="24"/>
          <w:szCs w:val="24"/>
        </w:rPr>
        <w:t xml:space="preserve"> under relevant jurisdictions</w:t>
      </w:r>
      <w:r w:rsidR="00A2526E" w:rsidRPr="00A2526E">
        <w:rPr>
          <w:sz w:val="24"/>
          <w:szCs w:val="24"/>
        </w:rPr>
        <w:t xml:space="preserve"> </w:t>
      </w:r>
      <w:r w:rsidR="00A2526E">
        <w:rPr>
          <w:sz w:val="24"/>
          <w:szCs w:val="24"/>
        </w:rPr>
        <w:t>from an expert/specialist as advised by the relevant Constituent</w:t>
      </w:r>
      <w:r w:rsidRPr="0090757B">
        <w:rPr>
          <w:sz w:val="24"/>
          <w:szCs w:val="24"/>
        </w:rPr>
        <w:t>;</w:t>
      </w:r>
    </w:p>
    <w:p w14:paraId="52D7EC77" w14:textId="77777777" w:rsidR="00B82CD6" w:rsidRDefault="00B82CD6" w:rsidP="00B82CD6">
      <w:pPr>
        <w:shd w:val="clear" w:color="auto" w:fill="FFFFFF"/>
        <w:spacing w:line="276" w:lineRule="auto"/>
        <w:ind w:left="1276"/>
        <w:jc w:val="both"/>
        <w:rPr>
          <w:b/>
          <w:sz w:val="24"/>
          <w:szCs w:val="24"/>
        </w:rPr>
      </w:pPr>
    </w:p>
    <w:p w14:paraId="40977D94" w14:textId="6DE44381" w:rsidR="00B65384" w:rsidRPr="002B5509" w:rsidRDefault="00B82CD6" w:rsidP="002B5509">
      <w:pPr>
        <w:shd w:val="clear" w:color="auto" w:fill="FFFFFF"/>
        <w:spacing w:line="276" w:lineRule="auto"/>
        <w:jc w:val="both"/>
        <w:rPr>
          <w:sz w:val="24"/>
          <w:szCs w:val="24"/>
        </w:rPr>
      </w:pPr>
      <w:r w:rsidRPr="002B5509">
        <w:rPr>
          <w:sz w:val="24"/>
          <w:szCs w:val="24"/>
        </w:rPr>
        <w:lastRenderedPageBreak/>
        <w:t xml:space="preserve">The Trustee / its </w:t>
      </w:r>
      <w:r w:rsidR="004E52BC">
        <w:rPr>
          <w:sz w:val="24"/>
          <w:szCs w:val="24"/>
        </w:rPr>
        <w:t xml:space="preserve">affiliates, </w:t>
      </w:r>
      <w:r w:rsidRPr="002B5509">
        <w:rPr>
          <w:sz w:val="24"/>
          <w:szCs w:val="24"/>
        </w:rPr>
        <w:t>employees</w:t>
      </w:r>
      <w:r w:rsidR="004E52BC">
        <w:rPr>
          <w:sz w:val="24"/>
          <w:szCs w:val="24"/>
        </w:rPr>
        <w:t xml:space="preserve"> or authorized representatives</w:t>
      </w:r>
      <w:r w:rsidRPr="002B5509">
        <w:rPr>
          <w:sz w:val="24"/>
          <w:szCs w:val="24"/>
        </w:rPr>
        <w:t xml:space="preserve"> can recover costs, charges, expenses, losses or damages incurred in accordance with covenants of the Trust Deed.</w:t>
      </w:r>
    </w:p>
    <w:bookmarkEnd w:id="181"/>
    <w:bookmarkEnd w:id="182"/>
    <w:bookmarkEnd w:id="183"/>
    <w:p w14:paraId="432AFEBE" w14:textId="77777777" w:rsidR="00D77B8C" w:rsidRPr="005D6774" w:rsidRDefault="00D77B8C" w:rsidP="002B5509">
      <w:pPr>
        <w:pStyle w:val="ListParagraph"/>
        <w:ind w:left="1440"/>
      </w:pPr>
    </w:p>
    <w:p w14:paraId="4330D3BC" w14:textId="77777777" w:rsidR="001C2A3E" w:rsidRPr="005D6774" w:rsidRDefault="001C2A3E" w:rsidP="001C2A3E">
      <w:pPr>
        <w:pStyle w:val="Heading1"/>
        <w:numPr>
          <w:ilvl w:val="2"/>
          <w:numId w:val="12"/>
        </w:numPr>
        <w:spacing w:line="276" w:lineRule="auto"/>
        <w:ind w:left="567" w:hanging="283"/>
        <w:rPr>
          <w:sz w:val="24"/>
          <w:szCs w:val="24"/>
        </w:rPr>
      </w:pPr>
      <w:bookmarkStart w:id="184" w:name="_Ref98130613"/>
      <w:bookmarkStart w:id="185" w:name="_Toc234754966"/>
      <w:bookmarkStart w:id="186" w:name="_Ref239832321"/>
      <w:r w:rsidRPr="005D6774">
        <w:rPr>
          <w:sz w:val="24"/>
          <w:szCs w:val="24"/>
        </w:rPr>
        <w:t>T</w:t>
      </w:r>
      <w:bookmarkEnd w:id="184"/>
      <w:bookmarkEnd w:id="185"/>
      <w:r w:rsidRPr="005D6774">
        <w:rPr>
          <w:sz w:val="24"/>
          <w:szCs w:val="24"/>
        </w:rPr>
        <w:t>RUST RECORDS AND ACCOUNTS</w:t>
      </w:r>
      <w:bookmarkEnd w:id="186"/>
    </w:p>
    <w:p w14:paraId="4337ABA3" w14:textId="77777777" w:rsidR="001C2A3E" w:rsidRPr="005D6774" w:rsidRDefault="001C2A3E" w:rsidP="001C2A3E">
      <w:pPr>
        <w:pStyle w:val="Hanging1"/>
        <w:spacing w:line="276" w:lineRule="auto"/>
        <w:ind w:left="360"/>
      </w:pPr>
    </w:p>
    <w:p w14:paraId="49C06BF9" w14:textId="77777777" w:rsidR="001C2A3E" w:rsidRPr="005D6774" w:rsidRDefault="001C2A3E" w:rsidP="001C2A3E">
      <w:pPr>
        <w:numPr>
          <w:ilvl w:val="0"/>
          <w:numId w:val="14"/>
        </w:numPr>
        <w:tabs>
          <w:tab w:val="clear" w:pos="1440"/>
          <w:tab w:val="left" w:pos="1260"/>
          <w:tab w:val="num" w:pos="1350"/>
        </w:tabs>
        <w:spacing w:line="276" w:lineRule="auto"/>
        <w:ind w:left="1260" w:hanging="540"/>
        <w:jc w:val="both"/>
        <w:rPr>
          <w:sz w:val="24"/>
          <w:szCs w:val="24"/>
        </w:rPr>
      </w:pPr>
      <w:r w:rsidRPr="005D6774">
        <w:rPr>
          <w:sz w:val="24"/>
          <w:szCs w:val="24"/>
        </w:rPr>
        <w:t>The Trustee shall have the entire care and custody of all of the Trust Property and shall maintain full and accurate books of accounts, records of receipts, disbursements and other financial transactions of the Trust, as advised by a certified Chartered Accountant and shall retain such records for a minimum period of eight (8) years or such further period, as may be statutorily required and as advised by a certified Chartered Accountant.</w:t>
      </w:r>
    </w:p>
    <w:p w14:paraId="75FB0E8A" w14:textId="77777777" w:rsidR="001C2A3E" w:rsidRPr="005D6774" w:rsidRDefault="001C2A3E" w:rsidP="001C2A3E">
      <w:pPr>
        <w:spacing w:line="276" w:lineRule="auto"/>
        <w:ind w:left="1440"/>
        <w:jc w:val="both"/>
        <w:rPr>
          <w:sz w:val="24"/>
          <w:szCs w:val="24"/>
        </w:rPr>
      </w:pPr>
    </w:p>
    <w:p w14:paraId="3B69B13B" w14:textId="01821725" w:rsidR="001C2A3E" w:rsidRPr="005D6774" w:rsidRDefault="001C2A3E" w:rsidP="001C2A3E">
      <w:pPr>
        <w:numPr>
          <w:ilvl w:val="0"/>
          <w:numId w:val="14"/>
        </w:numPr>
        <w:tabs>
          <w:tab w:val="clear" w:pos="1440"/>
          <w:tab w:val="left" w:pos="1260"/>
          <w:tab w:val="num" w:pos="1350"/>
        </w:tabs>
        <w:spacing w:line="276" w:lineRule="auto"/>
        <w:ind w:left="1260" w:hanging="540"/>
        <w:jc w:val="both"/>
        <w:rPr>
          <w:sz w:val="24"/>
          <w:szCs w:val="24"/>
        </w:rPr>
      </w:pPr>
      <w:r w:rsidRPr="005D6774">
        <w:rPr>
          <w:sz w:val="24"/>
          <w:szCs w:val="24"/>
        </w:rPr>
        <w:t>The Trustee shall not have to render any account of the Trust to anyone other than to the Settlor, Beneficiaries, the Protector and the Indian Courts or any governmental authority, if required</w:t>
      </w:r>
      <w:r w:rsidR="00D77B8C">
        <w:rPr>
          <w:sz w:val="24"/>
          <w:szCs w:val="24"/>
        </w:rPr>
        <w:t xml:space="preserve"> by Applicable Law</w:t>
      </w:r>
      <w:r w:rsidRPr="005D6774">
        <w:rPr>
          <w:sz w:val="24"/>
          <w:szCs w:val="24"/>
        </w:rPr>
        <w:t xml:space="preserve">.  </w:t>
      </w:r>
    </w:p>
    <w:p w14:paraId="60C0E9E4" w14:textId="77777777" w:rsidR="001C2A3E" w:rsidRPr="005D6774" w:rsidRDefault="001C2A3E" w:rsidP="001C2A3E">
      <w:pPr>
        <w:spacing w:line="276" w:lineRule="auto"/>
        <w:ind w:left="1440"/>
        <w:jc w:val="both"/>
        <w:rPr>
          <w:sz w:val="24"/>
          <w:szCs w:val="24"/>
        </w:rPr>
      </w:pPr>
    </w:p>
    <w:p w14:paraId="63D9B847" w14:textId="77777777" w:rsidR="001C2A3E" w:rsidRPr="005D6774" w:rsidRDefault="001C2A3E" w:rsidP="001C2A3E">
      <w:pPr>
        <w:numPr>
          <w:ilvl w:val="0"/>
          <w:numId w:val="14"/>
        </w:numPr>
        <w:tabs>
          <w:tab w:val="clear" w:pos="1440"/>
          <w:tab w:val="left" w:pos="1260"/>
          <w:tab w:val="num" w:pos="1350"/>
        </w:tabs>
        <w:spacing w:line="276" w:lineRule="auto"/>
        <w:ind w:left="1260" w:hanging="540"/>
        <w:jc w:val="both"/>
        <w:rPr>
          <w:sz w:val="24"/>
          <w:szCs w:val="24"/>
        </w:rPr>
      </w:pPr>
      <w:r w:rsidRPr="005D6774">
        <w:rPr>
          <w:sz w:val="24"/>
          <w:szCs w:val="24"/>
        </w:rPr>
        <w:t>The Trustee shall maintain separate accounts for the Trust assets, which are clearly identifiable as belonging to the Trust.</w:t>
      </w:r>
    </w:p>
    <w:p w14:paraId="327F5D93" w14:textId="77777777" w:rsidR="001C2A3E" w:rsidRPr="005D6774" w:rsidRDefault="001C2A3E" w:rsidP="001C2A3E">
      <w:pPr>
        <w:spacing w:line="276" w:lineRule="auto"/>
        <w:jc w:val="both"/>
        <w:rPr>
          <w:sz w:val="24"/>
          <w:szCs w:val="24"/>
        </w:rPr>
      </w:pPr>
    </w:p>
    <w:p w14:paraId="5B35ABD0" w14:textId="50C6D20B" w:rsidR="001C2A3E" w:rsidRDefault="001C2A3E" w:rsidP="001C2A3E">
      <w:pPr>
        <w:numPr>
          <w:ilvl w:val="0"/>
          <w:numId w:val="14"/>
        </w:numPr>
        <w:tabs>
          <w:tab w:val="clear" w:pos="1440"/>
          <w:tab w:val="left" w:pos="1260"/>
          <w:tab w:val="num" w:pos="1350"/>
        </w:tabs>
        <w:spacing w:line="276" w:lineRule="auto"/>
        <w:ind w:left="1260" w:hanging="540"/>
        <w:jc w:val="both"/>
        <w:rPr>
          <w:sz w:val="24"/>
          <w:szCs w:val="24"/>
        </w:rPr>
      </w:pPr>
      <w:r w:rsidRPr="005D6774">
        <w:rPr>
          <w:sz w:val="24"/>
          <w:szCs w:val="24"/>
        </w:rPr>
        <w:t xml:space="preserve">Annually, the Trustee shall cause such financial statements to be audited and certified by </w:t>
      </w:r>
      <w:r w:rsidR="00242013">
        <w:rPr>
          <w:sz w:val="24"/>
          <w:szCs w:val="24"/>
        </w:rPr>
        <w:t xml:space="preserve">a </w:t>
      </w:r>
      <w:r w:rsidR="00FF6FA1">
        <w:rPr>
          <w:sz w:val="24"/>
          <w:szCs w:val="24"/>
        </w:rPr>
        <w:t xml:space="preserve">duly </w:t>
      </w:r>
      <w:r w:rsidRPr="005D6774">
        <w:rPr>
          <w:sz w:val="24"/>
          <w:szCs w:val="24"/>
        </w:rPr>
        <w:t xml:space="preserve">qualified auditor. The report of the auditor shall provide certification of the accounts of the Trust in accordance with the established accounting standards and based on their examination of the books of accounts and other records maintained by the Trustee and will include: </w:t>
      </w:r>
    </w:p>
    <w:p w14:paraId="350D3B7B" w14:textId="77777777" w:rsidR="00593640" w:rsidRPr="005D6774" w:rsidRDefault="00593640" w:rsidP="00FA7E3F">
      <w:pPr>
        <w:tabs>
          <w:tab w:val="left" w:pos="1260"/>
        </w:tabs>
        <w:spacing w:line="276" w:lineRule="auto"/>
        <w:jc w:val="both"/>
        <w:rPr>
          <w:sz w:val="24"/>
          <w:szCs w:val="24"/>
        </w:rPr>
      </w:pPr>
    </w:p>
    <w:p w14:paraId="57AFAD42" w14:textId="77777777" w:rsidR="001C2A3E" w:rsidRPr="005D6774" w:rsidRDefault="001C2A3E" w:rsidP="001C2A3E">
      <w:pPr>
        <w:pStyle w:val="Doci"/>
        <w:numPr>
          <w:ilvl w:val="3"/>
          <w:numId w:val="12"/>
        </w:numPr>
        <w:spacing w:before="0" w:line="276" w:lineRule="auto"/>
        <w:ind w:left="1843" w:hanging="425"/>
        <w:rPr>
          <w:rFonts w:cs="Times New Roman"/>
        </w:rPr>
      </w:pPr>
      <w:r w:rsidRPr="005D6774">
        <w:rPr>
          <w:rFonts w:cs="Times New Roman"/>
        </w:rPr>
        <w:t xml:space="preserve">The financial statements which have been prepared in accordance with generally accepted accounting principles in India (Indian GAAP); </w:t>
      </w:r>
    </w:p>
    <w:p w14:paraId="09969313" w14:textId="77777777" w:rsidR="001C2A3E" w:rsidRPr="005D6774" w:rsidRDefault="001C2A3E" w:rsidP="001C2A3E">
      <w:pPr>
        <w:pStyle w:val="Doci"/>
        <w:spacing w:before="0" w:line="276" w:lineRule="auto"/>
        <w:rPr>
          <w:rFonts w:cs="Times New Roman"/>
        </w:rPr>
      </w:pPr>
    </w:p>
    <w:p w14:paraId="7094E810" w14:textId="77777777" w:rsidR="001C2A3E" w:rsidRPr="005D6774" w:rsidRDefault="001C2A3E" w:rsidP="001C2A3E">
      <w:pPr>
        <w:pStyle w:val="Doci"/>
        <w:numPr>
          <w:ilvl w:val="3"/>
          <w:numId w:val="12"/>
        </w:numPr>
        <w:spacing w:before="0" w:line="276" w:lineRule="auto"/>
        <w:ind w:left="1843" w:hanging="425"/>
        <w:rPr>
          <w:rFonts w:cs="Times New Roman"/>
        </w:rPr>
      </w:pPr>
      <w:r w:rsidRPr="005D6774">
        <w:rPr>
          <w:rFonts w:cs="Times New Roman"/>
        </w:rPr>
        <w:t>The financial statements which give a true and fair view of the state of the Trust’s affairs on the date of their examination.</w:t>
      </w:r>
    </w:p>
    <w:p w14:paraId="1B979571" w14:textId="77777777" w:rsidR="001C2A3E" w:rsidRPr="005D6774" w:rsidRDefault="001C2A3E" w:rsidP="001C2A3E">
      <w:pPr>
        <w:pStyle w:val="ListParagraph"/>
        <w:spacing w:line="276" w:lineRule="auto"/>
        <w:jc w:val="both"/>
        <w:rPr>
          <w:sz w:val="24"/>
          <w:szCs w:val="24"/>
        </w:rPr>
      </w:pPr>
    </w:p>
    <w:p w14:paraId="214CCB9F" w14:textId="7A8F5B7A" w:rsidR="001C2A3E" w:rsidRPr="005D6774" w:rsidRDefault="001C2A3E" w:rsidP="001C2A3E">
      <w:pPr>
        <w:numPr>
          <w:ilvl w:val="0"/>
          <w:numId w:val="14"/>
        </w:numPr>
        <w:tabs>
          <w:tab w:val="clear" w:pos="1440"/>
          <w:tab w:val="left" w:pos="1260"/>
          <w:tab w:val="num" w:pos="1350"/>
        </w:tabs>
        <w:spacing w:line="276" w:lineRule="auto"/>
        <w:ind w:left="1260" w:hanging="540"/>
        <w:jc w:val="both"/>
        <w:rPr>
          <w:sz w:val="24"/>
          <w:szCs w:val="24"/>
        </w:rPr>
      </w:pPr>
      <w:r w:rsidRPr="005D6774">
        <w:rPr>
          <w:sz w:val="24"/>
          <w:szCs w:val="24"/>
        </w:rPr>
        <w:t>The Financial Year of the Trust shall end on 31</w:t>
      </w:r>
      <w:r w:rsidRPr="005D6774">
        <w:rPr>
          <w:sz w:val="24"/>
          <w:szCs w:val="24"/>
          <w:vertAlign w:val="superscript"/>
        </w:rPr>
        <w:t>st</w:t>
      </w:r>
      <w:r w:rsidRPr="005D6774">
        <w:rPr>
          <w:sz w:val="24"/>
          <w:szCs w:val="24"/>
        </w:rPr>
        <w:t xml:space="preserve"> March each year or on such other date as may be prescribed by the </w:t>
      </w:r>
      <w:r w:rsidR="002B62E7">
        <w:rPr>
          <w:sz w:val="24"/>
          <w:szCs w:val="24"/>
        </w:rPr>
        <w:t>appropriate Authority</w:t>
      </w:r>
      <w:r w:rsidR="009441C7">
        <w:rPr>
          <w:sz w:val="24"/>
          <w:szCs w:val="24"/>
        </w:rPr>
        <w:t xml:space="preserve">. </w:t>
      </w:r>
      <w:bookmarkStart w:id="187" w:name="_Toc204966045"/>
      <w:bookmarkStart w:id="188" w:name="_Toc204966047"/>
      <w:bookmarkStart w:id="189" w:name="_Toc204966049"/>
      <w:bookmarkStart w:id="190" w:name="_Toc204966050"/>
      <w:bookmarkStart w:id="191" w:name="_Toc204966051"/>
      <w:bookmarkStart w:id="192" w:name="_Toc204966053"/>
      <w:bookmarkStart w:id="193" w:name="_Toc204966055"/>
      <w:bookmarkStart w:id="194" w:name="_Toc204966056"/>
      <w:bookmarkStart w:id="195" w:name="_Toc204966057"/>
      <w:bookmarkStart w:id="196" w:name="_Toc204966058"/>
      <w:bookmarkStart w:id="197" w:name="_Toc204966060"/>
      <w:bookmarkStart w:id="198" w:name="_Toc204966061"/>
      <w:bookmarkStart w:id="199" w:name="_Ref239832335"/>
      <w:bookmarkStart w:id="200" w:name="_Ref101786070"/>
      <w:bookmarkStart w:id="201" w:name="_Ref98130832"/>
      <w:bookmarkEnd w:id="187"/>
      <w:bookmarkEnd w:id="188"/>
      <w:bookmarkEnd w:id="189"/>
      <w:bookmarkEnd w:id="190"/>
      <w:bookmarkEnd w:id="191"/>
      <w:bookmarkEnd w:id="192"/>
      <w:bookmarkEnd w:id="193"/>
      <w:bookmarkEnd w:id="194"/>
      <w:bookmarkEnd w:id="195"/>
      <w:bookmarkEnd w:id="196"/>
      <w:bookmarkEnd w:id="197"/>
      <w:bookmarkEnd w:id="198"/>
    </w:p>
    <w:p w14:paraId="1A2C55C0" w14:textId="77777777" w:rsidR="001C2A3E" w:rsidRPr="005D6774" w:rsidRDefault="001C2A3E" w:rsidP="001C2A3E">
      <w:pPr>
        <w:tabs>
          <w:tab w:val="left" w:pos="1260"/>
        </w:tabs>
        <w:spacing w:line="276" w:lineRule="auto"/>
        <w:ind w:left="1260"/>
        <w:jc w:val="both"/>
        <w:rPr>
          <w:sz w:val="24"/>
          <w:szCs w:val="24"/>
        </w:rPr>
      </w:pPr>
    </w:p>
    <w:p w14:paraId="31E26910" w14:textId="77777777" w:rsidR="001C2A3E" w:rsidRPr="005D6774" w:rsidRDefault="001C2A3E" w:rsidP="001C2A3E">
      <w:pPr>
        <w:pStyle w:val="ListParagraph"/>
        <w:numPr>
          <w:ilvl w:val="2"/>
          <w:numId w:val="12"/>
        </w:numPr>
        <w:spacing w:line="276" w:lineRule="auto"/>
        <w:ind w:left="709" w:hanging="425"/>
        <w:jc w:val="both"/>
        <w:rPr>
          <w:b/>
          <w:sz w:val="24"/>
          <w:szCs w:val="24"/>
        </w:rPr>
      </w:pPr>
      <w:r w:rsidRPr="005D6774">
        <w:rPr>
          <w:b/>
          <w:sz w:val="24"/>
          <w:szCs w:val="24"/>
        </w:rPr>
        <w:t>WRITTEN INSTRUMENTS AND COMMUNICATIONS</w:t>
      </w:r>
      <w:bookmarkEnd w:id="199"/>
    </w:p>
    <w:p w14:paraId="55E55B22" w14:textId="77777777" w:rsidR="001C2A3E" w:rsidRPr="005D6774" w:rsidRDefault="001C2A3E" w:rsidP="001C2A3E">
      <w:pPr>
        <w:pStyle w:val="ListParagraph"/>
        <w:spacing w:line="276" w:lineRule="auto"/>
        <w:ind w:left="709"/>
        <w:jc w:val="both"/>
        <w:rPr>
          <w:b/>
          <w:sz w:val="24"/>
          <w:szCs w:val="24"/>
        </w:rPr>
      </w:pPr>
    </w:p>
    <w:p w14:paraId="5AE61CC3" w14:textId="72A4FB26" w:rsidR="00B82CD6" w:rsidRPr="002B5509" w:rsidRDefault="00B82CD6" w:rsidP="002B5509">
      <w:pPr>
        <w:pStyle w:val="Doci"/>
        <w:numPr>
          <w:ilvl w:val="0"/>
          <w:numId w:val="22"/>
        </w:numPr>
        <w:spacing w:before="0" w:line="276" w:lineRule="auto"/>
      </w:pPr>
      <w:bookmarkStart w:id="202" w:name="_Hlk10220172"/>
      <w:r>
        <w:t>All communications from the Settlor, advice of the Protector or Recommendation of Beneficiaries under this Deed, shall be communicated only in writing or through Email from a designated Email ID of the Settlor, Protector or the Beneficiary as the case may be</w:t>
      </w:r>
      <w:r w:rsidR="009441C7">
        <w:t>,</w:t>
      </w:r>
      <w:r>
        <w:t xml:space="preserve"> which has been registered with the Trustee in writing. The written signed communication shall always be addressed </w:t>
      </w:r>
      <w:r>
        <w:lastRenderedPageBreak/>
        <w:t xml:space="preserve">to the Trustee and shall not be considered as having been effected until actual receipt of such written signed communication or Email by the Trustee. </w:t>
      </w:r>
      <w:r w:rsidRPr="002B5509">
        <w:t>Further, any communication received via</w:t>
      </w:r>
      <w:r w:rsidR="009441C7" w:rsidRPr="002B5509">
        <w:t xml:space="preserve"> any other </w:t>
      </w:r>
      <w:r w:rsidR="00A70876" w:rsidRPr="002B5509">
        <w:t xml:space="preserve">authenticated </w:t>
      </w:r>
      <w:r w:rsidR="009441C7" w:rsidRPr="002B5509">
        <w:t>mode</w:t>
      </w:r>
      <w:r w:rsidR="00193D4A" w:rsidRPr="002B5509">
        <w:t>, approved by Trustees,</w:t>
      </w:r>
      <w:r w:rsidR="009441C7" w:rsidRPr="002B5509">
        <w:t xml:space="preserve"> shall </w:t>
      </w:r>
      <w:r w:rsidRPr="002B5509">
        <w:t xml:space="preserve">require a validation </w:t>
      </w:r>
      <w:r w:rsidR="009441C7" w:rsidRPr="002B5509">
        <w:t>in writing from</w:t>
      </w:r>
      <w:r w:rsidRPr="002B5509">
        <w:t xml:space="preserve"> a</w:t>
      </w:r>
      <w:r w:rsidR="009441C7" w:rsidRPr="002B5509">
        <w:t xml:space="preserve"> registered email ID</w:t>
      </w:r>
      <w:r w:rsidR="004424F4" w:rsidRPr="002B5509">
        <w:t xml:space="preserve"> or a written communication</w:t>
      </w:r>
      <w:r w:rsidR="009441C7" w:rsidRPr="002B5509">
        <w:t xml:space="preserve"> by </w:t>
      </w:r>
      <w:r w:rsidRPr="002B5509">
        <w:t xml:space="preserve">the </w:t>
      </w:r>
      <w:r w:rsidR="00B772D3" w:rsidRPr="002B5509">
        <w:t>Settlor/Protector/Beneficiaries</w:t>
      </w:r>
      <w:r w:rsidR="009441C7" w:rsidRPr="002B5509">
        <w:t>.</w:t>
      </w:r>
      <w:r w:rsidRPr="002B5509">
        <w:t xml:space="preserve">  </w:t>
      </w:r>
    </w:p>
    <w:p w14:paraId="48EA56E1" w14:textId="77777777" w:rsidR="00B82CD6" w:rsidRDefault="00B82CD6" w:rsidP="00B82CD6">
      <w:pPr>
        <w:shd w:val="clear" w:color="auto" w:fill="FFFFFF"/>
        <w:tabs>
          <w:tab w:val="left" w:pos="1260"/>
        </w:tabs>
        <w:spacing w:line="276" w:lineRule="auto"/>
        <w:ind w:left="1260"/>
        <w:jc w:val="both"/>
        <w:rPr>
          <w:sz w:val="24"/>
          <w:szCs w:val="24"/>
          <w:lang w:val="en-GB"/>
        </w:rPr>
      </w:pPr>
    </w:p>
    <w:p w14:paraId="3E6B967E" w14:textId="71B9D59B" w:rsidR="001C2A3E" w:rsidRPr="005D6774" w:rsidRDefault="00B82CD6" w:rsidP="001C2A3E">
      <w:pPr>
        <w:pStyle w:val="Doci"/>
        <w:numPr>
          <w:ilvl w:val="0"/>
          <w:numId w:val="22"/>
        </w:numPr>
        <w:spacing w:before="0" w:line="276" w:lineRule="auto"/>
        <w:rPr>
          <w:rFonts w:cs="Times New Roman"/>
        </w:rPr>
      </w:pPr>
      <w:r>
        <w:t>Communication by the Trustee to the Settlor/ Beneficiary / Protector shall be sent to such address or designated Email ID of the Settlor or respective Protector/Beneficiary as may be recorded by way of written signed communication addressed to the Trustee for this purpose and shall be deemed to be delivered on receipt of Email confirmation/written signed acknowledgment of the same from the Settlor or the said Protector/Beneficiary. The Settlor or the respective Protector/Beneficiaries shall notify the Trustee in writing for any change in their communication address and/or respective Email ID</w:t>
      </w:r>
    </w:p>
    <w:bookmarkEnd w:id="202"/>
    <w:p w14:paraId="407938F0" w14:textId="77777777" w:rsidR="00B82CD6" w:rsidRPr="005D6774" w:rsidRDefault="00B82CD6" w:rsidP="001C2A3E">
      <w:pPr>
        <w:pStyle w:val="ListParagraph"/>
        <w:spacing w:line="276" w:lineRule="auto"/>
        <w:jc w:val="both"/>
        <w:rPr>
          <w:sz w:val="24"/>
          <w:szCs w:val="24"/>
        </w:rPr>
      </w:pPr>
    </w:p>
    <w:p w14:paraId="058A2EE0" w14:textId="77777777" w:rsidR="001C2A3E" w:rsidRPr="005D6774" w:rsidRDefault="001C2A3E" w:rsidP="001C2A3E">
      <w:pPr>
        <w:pStyle w:val="Heading1"/>
        <w:numPr>
          <w:ilvl w:val="0"/>
          <w:numId w:val="26"/>
        </w:numPr>
        <w:spacing w:line="276" w:lineRule="auto"/>
        <w:rPr>
          <w:sz w:val="24"/>
          <w:szCs w:val="24"/>
        </w:rPr>
      </w:pPr>
      <w:bookmarkStart w:id="203" w:name="_Hlk507077196"/>
      <w:bookmarkStart w:id="204" w:name="_Hlk508808608"/>
      <w:r w:rsidRPr="005D6774">
        <w:rPr>
          <w:sz w:val="24"/>
          <w:szCs w:val="24"/>
        </w:rPr>
        <w:t>REPRESENTATIONS AND COVENANTS BY THE SETTLOR</w:t>
      </w:r>
      <w:bookmarkEnd w:id="203"/>
      <w:r w:rsidRPr="005D6774">
        <w:rPr>
          <w:sz w:val="24"/>
          <w:szCs w:val="24"/>
        </w:rPr>
        <w:t>:</w:t>
      </w:r>
    </w:p>
    <w:p w14:paraId="2134F921" w14:textId="77777777" w:rsidR="001C2A3E" w:rsidRPr="005D6774" w:rsidRDefault="001C2A3E" w:rsidP="001C2A3E">
      <w:pPr>
        <w:pStyle w:val="Heading1"/>
        <w:numPr>
          <w:ilvl w:val="0"/>
          <w:numId w:val="0"/>
        </w:numPr>
        <w:shd w:val="clear" w:color="auto" w:fill="FFFFFF"/>
        <w:tabs>
          <w:tab w:val="num" w:pos="720"/>
        </w:tabs>
        <w:spacing w:line="276" w:lineRule="auto"/>
        <w:rPr>
          <w:b w:val="0"/>
          <w:sz w:val="24"/>
          <w:szCs w:val="24"/>
        </w:rPr>
      </w:pPr>
    </w:p>
    <w:p w14:paraId="07F2F08E" w14:textId="01449CDD" w:rsidR="001C2A3E" w:rsidRPr="005D6774" w:rsidRDefault="001C2A3E" w:rsidP="002B5509">
      <w:pPr>
        <w:spacing w:line="276" w:lineRule="auto"/>
        <w:rPr>
          <w:sz w:val="24"/>
          <w:szCs w:val="24"/>
        </w:rPr>
      </w:pPr>
      <w:r w:rsidRPr="005D6774">
        <w:rPr>
          <w:sz w:val="24"/>
          <w:szCs w:val="24"/>
          <w:lang w:val="en-GB"/>
        </w:rPr>
        <w:t xml:space="preserve">              The Settlor hereby represents, warrants, confirms and undertakes that:</w:t>
      </w:r>
    </w:p>
    <w:p w14:paraId="0E033D33" w14:textId="77777777" w:rsidR="001C2A3E" w:rsidRPr="005D6774" w:rsidRDefault="001C2A3E" w:rsidP="001C2A3E">
      <w:pPr>
        <w:pStyle w:val="Heading1"/>
        <w:numPr>
          <w:ilvl w:val="2"/>
          <w:numId w:val="4"/>
        </w:numPr>
        <w:spacing w:after="240" w:line="276" w:lineRule="auto"/>
        <w:ind w:left="1080" w:hanging="630"/>
        <w:rPr>
          <w:b w:val="0"/>
          <w:sz w:val="24"/>
          <w:szCs w:val="24"/>
          <w:lang w:val="en-GB"/>
        </w:rPr>
      </w:pPr>
      <w:r w:rsidRPr="005D6774">
        <w:rPr>
          <w:b w:val="0"/>
          <w:sz w:val="24"/>
          <w:szCs w:val="24"/>
          <w:lang w:val="en-GB"/>
        </w:rPr>
        <w:lastRenderedPageBreak/>
        <w:t>Her Will shall be suitably amended so as not to conflict or defeat the provisions and intent of this Deed.</w:t>
      </w:r>
    </w:p>
    <w:p w14:paraId="2D4F7730" w14:textId="77777777" w:rsidR="001C2A3E" w:rsidRPr="005D6774" w:rsidRDefault="001C2A3E" w:rsidP="001C2A3E">
      <w:pPr>
        <w:pStyle w:val="Heading1"/>
        <w:numPr>
          <w:ilvl w:val="2"/>
          <w:numId w:val="4"/>
        </w:numPr>
        <w:tabs>
          <w:tab w:val="left" w:pos="720"/>
        </w:tabs>
        <w:spacing w:after="240" w:line="276" w:lineRule="auto"/>
        <w:ind w:left="1080" w:hanging="630"/>
        <w:rPr>
          <w:b w:val="0"/>
          <w:sz w:val="24"/>
          <w:szCs w:val="24"/>
          <w:lang w:val="en-GB"/>
        </w:rPr>
      </w:pPr>
      <w:r w:rsidRPr="005D6774">
        <w:rPr>
          <w:b w:val="0"/>
          <w:sz w:val="24"/>
          <w:szCs w:val="24"/>
          <w:lang w:val="en-GB"/>
        </w:rPr>
        <w:t>As on the date of execution hereof, the Settlor has full authority to dispose of all assets forming part of the Trust Property and no notice in connection therewith has been served in relation to the Settlor.</w:t>
      </w:r>
    </w:p>
    <w:p w14:paraId="5C9C45FA" w14:textId="77777777" w:rsidR="001C2A3E" w:rsidRPr="005D6774" w:rsidRDefault="001C2A3E" w:rsidP="001C2A3E">
      <w:pPr>
        <w:pStyle w:val="Heading1"/>
        <w:numPr>
          <w:ilvl w:val="2"/>
          <w:numId w:val="4"/>
        </w:numPr>
        <w:spacing w:after="240" w:line="276" w:lineRule="auto"/>
        <w:ind w:left="1080" w:hanging="630"/>
        <w:rPr>
          <w:b w:val="0"/>
          <w:sz w:val="24"/>
          <w:szCs w:val="24"/>
          <w:lang w:val="en-GB"/>
        </w:rPr>
      </w:pPr>
      <w:r w:rsidRPr="005D6774">
        <w:rPr>
          <w:b w:val="0"/>
          <w:sz w:val="24"/>
          <w:szCs w:val="24"/>
          <w:lang w:val="en-GB"/>
        </w:rPr>
        <w:t xml:space="preserve">None of the following events has occurred or is subsisting: </w:t>
      </w:r>
    </w:p>
    <w:p w14:paraId="723563FB" w14:textId="77777777" w:rsidR="001C2A3E" w:rsidRPr="005D6774" w:rsidRDefault="001C2A3E" w:rsidP="001C2A3E">
      <w:pPr>
        <w:pStyle w:val="Heading1"/>
        <w:numPr>
          <w:ilvl w:val="0"/>
          <w:numId w:val="33"/>
        </w:numPr>
        <w:tabs>
          <w:tab w:val="left" w:pos="720"/>
        </w:tabs>
        <w:spacing w:after="240" w:line="276" w:lineRule="auto"/>
        <w:rPr>
          <w:b w:val="0"/>
          <w:sz w:val="24"/>
          <w:szCs w:val="24"/>
          <w:lang w:val="en-GB"/>
        </w:rPr>
      </w:pPr>
      <w:r w:rsidRPr="005D6774">
        <w:rPr>
          <w:b w:val="0"/>
          <w:sz w:val="24"/>
          <w:szCs w:val="24"/>
          <w:lang w:val="en-GB"/>
        </w:rPr>
        <w:t>An application to a court for an order, or the making of any order, that she can be declared insolvent or any of her assets have been placed in bankruptcy.</w:t>
      </w:r>
    </w:p>
    <w:p w14:paraId="05497E10" w14:textId="77777777" w:rsidR="001C2A3E" w:rsidRPr="005D6774" w:rsidRDefault="001C2A3E" w:rsidP="001C2A3E">
      <w:pPr>
        <w:pStyle w:val="Heading1"/>
        <w:numPr>
          <w:ilvl w:val="0"/>
          <w:numId w:val="33"/>
        </w:numPr>
        <w:tabs>
          <w:tab w:val="left" w:pos="720"/>
        </w:tabs>
        <w:spacing w:after="240" w:line="276" w:lineRule="auto"/>
        <w:rPr>
          <w:b w:val="0"/>
          <w:sz w:val="24"/>
          <w:szCs w:val="24"/>
          <w:lang w:val="en-GB"/>
        </w:rPr>
      </w:pPr>
      <w:r w:rsidRPr="005D6774">
        <w:rPr>
          <w:b w:val="0"/>
          <w:sz w:val="24"/>
          <w:szCs w:val="24"/>
          <w:lang w:val="en-GB"/>
        </w:rPr>
        <w:t>Any action to seize, attach, take possession of or appointment of a custodian, receiver, liquidator or manager in respect of any of the Trust Property.</w:t>
      </w:r>
    </w:p>
    <w:p w14:paraId="6F75D240" w14:textId="77777777" w:rsidR="001C2A3E" w:rsidRPr="005D6774" w:rsidRDefault="001C2A3E" w:rsidP="001C2A3E">
      <w:pPr>
        <w:pStyle w:val="Heading1"/>
        <w:numPr>
          <w:ilvl w:val="0"/>
          <w:numId w:val="33"/>
        </w:numPr>
        <w:tabs>
          <w:tab w:val="left" w:pos="720"/>
        </w:tabs>
        <w:spacing w:after="240" w:line="276" w:lineRule="auto"/>
        <w:rPr>
          <w:b w:val="0"/>
          <w:sz w:val="24"/>
          <w:szCs w:val="24"/>
          <w:lang w:val="en-GB"/>
        </w:rPr>
      </w:pPr>
      <w:r w:rsidRPr="005D6774">
        <w:rPr>
          <w:b w:val="0"/>
          <w:sz w:val="24"/>
          <w:szCs w:val="24"/>
          <w:lang w:val="en-GB"/>
        </w:rPr>
        <w:t>Any other event or condition, which could have an adverse impact on the Trust Properties or settlement of this Trust.</w:t>
      </w:r>
    </w:p>
    <w:p w14:paraId="160FC20F" w14:textId="77777777" w:rsidR="001C2A3E" w:rsidRPr="005D6774" w:rsidRDefault="001C2A3E" w:rsidP="001C2A3E">
      <w:pPr>
        <w:pStyle w:val="Heading1"/>
        <w:numPr>
          <w:ilvl w:val="2"/>
          <w:numId w:val="4"/>
        </w:numPr>
        <w:tabs>
          <w:tab w:val="left" w:pos="720"/>
        </w:tabs>
        <w:spacing w:after="240" w:line="276" w:lineRule="auto"/>
        <w:ind w:left="1080" w:hanging="540"/>
        <w:rPr>
          <w:b w:val="0"/>
          <w:sz w:val="24"/>
          <w:szCs w:val="24"/>
          <w:lang w:val="en-GB"/>
        </w:rPr>
      </w:pPr>
      <w:r w:rsidRPr="005D6774">
        <w:rPr>
          <w:b w:val="0"/>
          <w:sz w:val="24"/>
          <w:szCs w:val="24"/>
          <w:lang w:val="en-GB"/>
        </w:rPr>
        <w:t>She has read and understood the provisions contained in this Deed and agrees and undertakes to abide by the same unconditionally.</w:t>
      </w:r>
    </w:p>
    <w:p w14:paraId="759486FF" w14:textId="77777777" w:rsidR="001C2A3E" w:rsidRPr="005D6774" w:rsidRDefault="001C2A3E" w:rsidP="001C2A3E">
      <w:pPr>
        <w:pStyle w:val="Heading1"/>
        <w:numPr>
          <w:ilvl w:val="2"/>
          <w:numId w:val="4"/>
        </w:numPr>
        <w:tabs>
          <w:tab w:val="left" w:pos="720"/>
        </w:tabs>
        <w:spacing w:after="240" w:line="276" w:lineRule="auto"/>
        <w:ind w:left="1080" w:hanging="540"/>
        <w:rPr>
          <w:b w:val="0"/>
          <w:sz w:val="24"/>
          <w:szCs w:val="24"/>
          <w:lang w:val="en-GB"/>
        </w:rPr>
      </w:pPr>
      <w:r w:rsidRPr="005D6774">
        <w:rPr>
          <w:b w:val="0"/>
          <w:sz w:val="24"/>
          <w:szCs w:val="24"/>
          <w:lang w:val="en-GB"/>
        </w:rPr>
        <w:t>She is not a party to or otherwise bound by any agreement which would in any way affect the performance of her obligations under this Deed and there are no existing or threatened actions or proceedings against her which, if decided against her, would have adverse effect on the Trust Properties or on her ability to perform any obligations under this Deed.</w:t>
      </w:r>
    </w:p>
    <w:p w14:paraId="5E0BE4C3" w14:textId="77777777" w:rsidR="001C2A3E" w:rsidRPr="005D6774" w:rsidRDefault="001C2A3E" w:rsidP="001C2A3E">
      <w:pPr>
        <w:pStyle w:val="Heading1"/>
        <w:numPr>
          <w:ilvl w:val="2"/>
          <w:numId w:val="4"/>
        </w:numPr>
        <w:tabs>
          <w:tab w:val="left" w:pos="720"/>
        </w:tabs>
        <w:spacing w:after="240" w:line="276" w:lineRule="auto"/>
        <w:ind w:left="1080" w:hanging="540"/>
        <w:rPr>
          <w:b w:val="0"/>
          <w:sz w:val="24"/>
          <w:szCs w:val="24"/>
          <w:lang w:val="en-GB"/>
        </w:rPr>
      </w:pPr>
      <w:r w:rsidRPr="005D6774">
        <w:rPr>
          <w:b w:val="0"/>
          <w:sz w:val="24"/>
          <w:szCs w:val="24"/>
          <w:lang w:val="en-GB"/>
        </w:rPr>
        <w:t>Any amount settled and forming part of the Trust Property under this Deed is and will be through legitimate sources only and does not and will not involve and is not and will not be designated for the purpose of any contravention or evasion of the provisions of the Income Tax Act, 1961, Prevention of Money Laundering Act, 2002, Prevention of Corruption Act, 1988 and/or any other Applicable Law in force from time to time or any rules, regulations, notifications or directions issued thereunder.</w:t>
      </w:r>
    </w:p>
    <w:bookmarkEnd w:id="204"/>
    <w:p w14:paraId="0953FE0F" w14:textId="77777777" w:rsidR="001C2A3E" w:rsidRDefault="001C2A3E" w:rsidP="001C2A3E">
      <w:pPr>
        <w:spacing w:line="276" w:lineRule="auto"/>
        <w:jc w:val="both"/>
        <w:rPr>
          <w:sz w:val="24"/>
          <w:szCs w:val="24"/>
        </w:rPr>
      </w:pPr>
    </w:p>
    <w:p w14:paraId="76464A88" w14:textId="77777777" w:rsidR="004F3EAA" w:rsidRPr="005D6774" w:rsidRDefault="004F3EAA" w:rsidP="001C2A3E">
      <w:pPr>
        <w:spacing w:line="276" w:lineRule="auto"/>
        <w:jc w:val="both"/>
        <w:rPr>
          <w:sz w:val="24"/>
          <w:szCs w:val="24"/>
        </w:rPr>
      </w:pPr>
    </w:p>
    <w:p w14:paraId="01A62F62" w14:textId="77777777" w:rsidR="001C2A3E" w:rsidRPr="005D6774" w:rsidRDefault="001C2A3E" w:rsidP="001C2A3E">
      <w:pPr>
        <w:pStyle w:val="Heading1"/>
        <w:numPr>
          <w:ilvl w:val="0"/>
          <w:numId w:val="26"/>
        </w:numPr>
        <w:spacing w:line="276" w:lineRule="auto"/>
        <w:rPr>
          <w:sz w:val="24"/>
          <w:szCs w:val="24"/>
        </w:rPr>
      </w:pPr>
      <w:bookmarkStart w:id="205" w:name="_Ref500222346"/>
      <w:bookmarkStart w:id="206" w:name="_Toc234754975"/>
      <w:bookmarkEnd w:id="200"/>
      <w:r w:rsidRPr="005D6774">
        <w:rPr>
          <w:sz w:val="24"/>
          <w:szCs w:val="24"/>
        </w:rPr>
        <w:t>ARBITRATION AND DISPUTE RESOLUTION</w:t>
      </w:r>
      <w:bookmarkEnd w:id="205"/>
      <w:bookmarkEnd w:id="206"/>
    </w:p>
    <w:p w14:paraId="5F746C56" w14:textId="77777777" w:rsidR="001C2A3E" w:rsidRPr="005D6774" w:rsidRDefault="001C2A3E" w:rsidP="001C2A3E">
      <w:pPr>
        <w:spacing w:line="276" w:lineRule="auto"/>
        <w:jc w:val="both"/>
        <w:rPr>
          <w:sz w:val="24"/>
          <w:szCs w:val="24"/>
        </w:rPr>
      </w:pPr>
    </w:p>
    <w:p w14:paraId="106CFFC1" w14:textId="584CB33E" w:rsidR="001C2A3E" w:rsidRPr="005D6774" w:rsidRDefault="001C2A3E" w:rsidP="001C2A3E">
      <w:pPr>
        <w:numPr>
          <w:ilvl w:val="0"/>
          <w:numId w:val="15"/>
        </w:numPr>
        <w:tabs>
          <w:tab w:val="clear" w:pos="1440"/>
          <w:tab w:val="left" w:pos="990"/>
          <w:tab w:val="num" w:pos="1080"/>
        </w:tabs>
        <w:spacing w:line="276" w:lineRule="auto"/>
        <w:ind w:left="990" w:hanging="450"/>
        <w:jc w:val="both"/>
        <w:rPr>
          <w:sz w:val="24"/>
          <w:szCs w:val="24"/>
        </w:rPr>
      </w:pPr>
      <w:r w:rsidRPr="005D6774">
        <w:rPr>
          <w:sz w:val="24"/>
          <w:szCs w:val="24"/>
        </w:rPr>
        <w:t xml:space="preserve">The Parties to this Deed hereby agree that they intend to discharge their obligations in utmost good faith. The Parties therefore agree that they will, at all times, act in </w:t>
      </w:r>
      <w:r w:rsidRPr="005D6774">
        <w:rPr>
          <w:sz w:val="24"/>
          <w:szCs w:val="24"/>
        </w:rPr>
        <w:lastRenderedPageBreak/>
        <w:t>good faith and make all attempts to resolve all differences</w:t>
      </w:r>
      <w:r w:rsidR="00242013">
        <w:rPr>
          <w:sz w:val="24"/>
          <w:szCs w:val="24"/>
        </w:rPr>
        <w:t>,</w:t>
      </w:r>
      <w:r w:rsidRPr="005D6774">
        <w:rPr>
          <w:sz w:val="24"/>
          <w:szCs w:val="24"/>
        </w:rPr>
        <w:t xml:space="preserve"> howsoever</w:t>
      </w:r>
      <w:r w:rsidR="00242013">
        <w:rPr>
          <w:sz w:val="24"/>
          <w:szCs w:val="24"/>
        </w:rPr>
        <w:t>,</w:t>
      </w:r>
      <w:r w:rsidRPr="005D6774">
        <w:rPr>
          <w:sz w:val="24"/>
          <w:szCs w:val="24"/>
        </w:rPr>
        <w:t xml:space="preserve"> arising out of or in connection with this Deed by mutually settling the same amongst themselves, failing which, by arbitration.</w:t>
      </w:r>
    </w:p>
    <w:p w14:paraId="409C4C41" w14:textId="77777777" w:rsidR="001C2A3E" w:rsidRPr="005D6774" w:rsidRDefault="001C2A3E" w:rsidP="001C2A3E">
      <w:pPr>
        <w:spacing w:line="276" w:lineRule="auto"/>
        <w:ind w:left="1440"/>
        <w:jc w:val="both"/>
        <w:rPr>
          <w:sz w:val="24"/>
          <w:szCs w:val="24"/>
        </w:rPr>
      </w:pPr>
    </w:p>
    <w:p w14:paraId="47263BD8" w14:textId="77777777" w:rsidR="001C2A3E" w:rsidRPr="005D6774" w:rsidRDefault="001C2A3E" w:rsidP="001C2A3E">
      <w:pPr>
        <w:numPr>
          <w:ilvl w:val="0"/>
          <w:numId w:val="15"/>
        </w:numPr>
        <w:tabs>
          <w:tab w:val="clear" w:pos="1440"/>
          <w:tab w:val="left" w:pos="990"/>
          <w:tab w:val="num" w:pos="1080"/>
        </w:tabs>
        <w:spacing w:line="276" w:lineRule="auto"/>
        <w:ind w:left="990" w:hanging="450"/>
        <w:jc w:val="both"/>
        <w:rPr>
          <w:sz w:val="24"/>
          <w:szCs w:val="24"/>
        </w:rPr>
      </w:pPr>
      <w:r w:rsidRPr="005D6774">
        <w:rPr>
          <w:sz w:val="24"/>
          <w:szCs w:val="24"/>
        </w:rPr>
        <w:t xml:space="preserve">The Parties agree that the discussions shall be held in the spirit of amicable resolution of the issues that have arisen between them at the earliest. If any Party is not satisfied with the outcome of the discussions within sixty (60) days from the receipt of the response, it shall resort to </w:t>
      </w:r>
      <w:r w:rsidR="004A7ACA" w:rsidRPr="005D6774">
        <w:rPr>
          <w:sz w:val="24"/>
          <w:szCs w:val="24"/>
        </w:rPr>
        <w:t>A</w:t>
      </w:r>
      <w:r w:rsidRPr="005D6774">
        <w:rPr>
          <w:sz w:val="24"/>
          <w:szCs w:val="24"/>
        </w:rPr>
        <w:t>rbitration.</w:t>
      </w:r>
    </w:p>
    <w:p w14:paraId="20D2AC55" w14:textId="77777777" w:rsidR="001C2A3E" w:rsidRPr="005D6774" w:rsidRDefault="001C2A3E" w:rsidP="001C2A3E">
      <w:pPr>
        <w:spacing w:line="276" w:lineRule="auto"/>
        <w:ind w:left="1440"/>
        <w:jc w:val="both"/>
        <w:rPr>
          <w:sz w:val="24"/>
          <w:szCs w:val="24"/>
        </w:rPr>
      </w:pPr>
    </w:p>
    <w:p w14:paraId="4D29EAB5" w14:textId="7434FB1A" w:rsidR="001C2A3E" w:rsidRPr="005D6774" w:rsidRDefault="001C2A3E" w:rsidP="001C2A3E">
      <w:pPr>
        <w:numPr>
          <w:ilvl w:val="0"/>
          <w:numId w:val="15"/>
        </w:numPr>
        <w:tabs>
          <w:tab w:val="clear" w:pos="1440"/>
          <w:tab w:val="left" w:pos="990"/>
          <w:tab w:val="num" w:pos="1080"/>
        </w:tabs>
        <w:spacing w:line="276" w:lineRule="auto"/>
        <w:ind w:left="990" w:hanging="450"/>
        <w:jc w:val="both"/>
        <w:rPr>
          <w:sz w:val="24"/>
          <w:szCs w:val="24"/>
        </w:rPr>
      </w:pPr>
      <w:r w:rsidRPr="005D6774">
        <w:rPr>
          <w:sz w:val="24"/>
          <w:szCs w:val="24"/>
        </w:rPr>
        <w:t xml:space="preserve">The Parties shall be bound to submit all disputes and differences howsoever arising out of or in connection with this, to </w:t>
      </w:r>
      <w:r w:rsidR="004A7ACA" w:rsidRPr="005D6774">
        <w:rPr>
          <w:sz w:val="24"/>
          <w:szCs w:val="24"/>
        </w:rPr>
        <w:t>A</w:t>
      </w:r>
      <w:r w:rsidRPr="005D6774">
        <w:rPr>
          <w:sz w:val="24"/>
          <w:szCs w:val="24"/>
        </w:rPr>
        <w:t xml:space="preserve">rbitration by a </w:t>
      </w:r>
      <w:r w:rsidR="004A7ACA" w:rsidRPr="005D6774">
        <w:rPr>
          <w:sz w:val="24"/>
          <w:szCs w:val="24"/>
        </w:rPr>
        <w:t>S</w:t>
      </w:r>
      <w:r w:rsidRPr="005D6774">
        <w:rPr>
          <w:sz w:val="24"/>
          <w:szCs w:val="24"/>
        </w:rPr>
        <w:t xml:space="preserve">ole </w:t>
      </w:r>
      <w:r w:rsidR="004A7ACA" w:rsidRPr="005D6774">
        <w:rPr>
          <w:sz w:val="24"/>
          <w:szCs w:val="24"/>
        </w:rPr>
        <w:t>A</w:t>
      </w:r>
      <w:r w:rsidRPr="005D6774">
        <w:rPr>
          <w:sz w:val="24"/>
          <w:szCs w:val="24"/>
        </w:rPr>
        <w:t xml:space="preserve">rbitrator to be appointed by mutual consent of the Parties. The Parties agree that until the </w:t>
      </w:r>
      <w:r w:rsidR="004A7ACA" w:rsidRPr="005D6774">
        <w:rPr>
          <w:sz w:val="24"/>
          <w:szCs w:val="24"/>
        </w:rPr>
        <w:t>A</w:t>
      </w:r>
      <w:r w:rsidRPr="005D6774">
        <w:rPr>
          <w:sz w:val="24"/>
          <w:szCs w:val="24"/>
        </w:rPr>
        <w:t xml:space="preserve">rbitration </w:t>
      </w:r>
      <w:r w:rsidR="004A7ACA" w:rsidRPr="005D6774">
        <w:rPr>
          <w:sz w:val="24"/>
          <w:szCs w:val="24"/>
        </w:rPr>
        <w:t>P</w:t>
      </w:r>
      <w:r w:rsidRPr="005D6774">
        <w:rPr>
          <w:sz w:val="24"/>
          <w:szCs w:val="24"/>
        </w:rPr>
        <w:t>roceedings are complete, they shall not take their disputes</w:t>
      </w:r>
      <w:bookmarkStart w:id="207" w:name="_Hlk9940505"/>
      <w:r w:rsidR="00121EA9">
        <w:rPr>
          <w:sz w:val="24"/>
          <w:szCs w:val="24"/>
        </w:rPr>
        <w:t>, which are subject matter of Arbitration,</w:t>
      </w:r>
      <w:r w:rsidRPr="005D6774">
        <w:rPr>
          <w:sz w:val="24"/>
          <w:szCs w:val="24"/>
        </w:rPr>
        <w:t xml:space="preserve"> </w:t>
      </w:r>
      <w:bookmarkEnd w:id="207"/>
      <w:r w:rsidRPr="005D6774">
        <w:rPr>
          <w:sz w:val="24"/>
          <w:szCs w:val="24"/>
        </w:rPr>
        <w:t xml:space="preserve">to a </w:t>
      </w:r>
      <w:r w:rsidR="004A7ACA" w:rsidRPr="005D6774">
        <w:rPr>
          <w:sz w:val="24"/>
          <w:szCs w:val="24"/>
        </w:rPr>
        <w:t>C</w:t>
      </w:r>
      <w:r w:rsidRPr="005D6774">
        <w:rPr>
          <w:sz w:val="24"/>
          <w:szCs w:val="24"/>
        </w:rPr>
        <w:t xml:space="preserve">ourt of </w:t>
      </w:r>
      <w:r w:rsidR="004A7ACA" w:rsidRPr="005D6774">
        <w:rPr>
          <w:sz w:val="24"/>
          <w:szCs w:val="24"/>
        </w:rPr>
        <w:t>L</w:t>
      </w:r>
      <w:r w:rsidRPr="005D6774">
        <w:rPr>
          <w:sz w:val="24"/>
          <w:szCs w:val="24"/>
        </w:rPr>
        <w:t xml:space="preserve">aw. The </w:t>
      </w:r>
      <w:r w:rsidR="004A7ACA" w:rsidRPr="005D6774">
        <w:rPr>
          <w:sz w:val="24"/>
          <w:szCs w:val="24"/>
        </w:rPr>
        <w:t>A</w:t>
      </w:r>
      <w:r w:rsidRPr="005D6774">
        <w:rPr>
          <w:sz w:val="24"/>
          <w:szCs w:val="24"/>
        </w:rPr>
        <w:t>rbitration shall be conducted in accordance with the provisions of The Arbitration and Conciliation Act, 1996</w:t>
      </w:r>
      <w:r w:rsidR="004A7ACA" w:rsidRPr="005D6774">
        <w:rPr>
          <w:sz w:val="24"/>
          <w:szCs w:val="24"/>
        </w:rPr>
        <w:t xml:space="preserve"> (as amended from time to time)</w:t>
      </w:r>
      <w:r w:rsidRPr="005D6774">
        <w:rPr>
          <w:sz w:val="24"/>
          <w:szCs w:val="24"/>
        </w:rPr>
        <w:t>.</w:t>
      </w:r>
    </w:p>
    <w:p w14:paraId="5C1DF393" w14:textId="77777777" w:rsidR="001C2A3E" w:rsidRPr="005D6774" w:rsidRDefault="001C2A3E" w:rsidP="001C2A3E">
      <w:pPr>
        <w:tabs>
          <w:tab w:val="left" w:pos="990"/>
        </w:tabs>
        <w:spacing w:line="276" w:lineRule="auto"/>
        <w:ind w:left="990"/>
        <w:jc w:val="both"/>
        <w:rPr>
          <w:sz w:val="24"/>
          <w:szCs w:val="24"/>
        </w:rPr>
      </w:pPr>
    </w:p>
    <w:p w14:paraId="041635BC" w14:textId="77777777" w:rsidR="001C2A3E" w:rsidRPr="005D6774" w:rsidRDefault="001C2A3E" w:rsidP="001C2A3E">
      <w:pPr>
        <w:numPr>
          <w:ilvl w:val="0"/>
          <w:numId w:val="15"/>
        </w:numPr>
        <w:tabs>
          <w:tab w:val="clear" w:pos="1440"/>
          <w:tab w:val="left" w:pos="990"/>
          <w:tab w:val="num" w:pos="1080"/>
        </w:tabs>
        <w:spacing w:line="276" w:lineRule="auto"/>
        <w:ind w:left="990" w:hanging="450"/>
        <w:jc w:val="both"/>
        <w:rPr>
          <w:sz w:val="24"/>
          <w:szCs w:val="24"/>
        </w:rPr>
      </w:pPr>
      <w:r w:rsidRPr="005D6774">
        <w:rPr>
          <w:sz w:val="24"/>
          <w:szCs w:val="24"/>
        </w:rPr>
        <w:t xml:space="preserve">The </w:t>
      </w:r>
      <w:r w:rsidR="004A7ACA" w:rsidRPr="005D6774">
        <w:rPr>
          <w:sz w:val="24"/>
          <w:szCs w:val="24"/>
        </w:rPr>
        <w:t>A</w:t>
      </w:r>
      <w:r w:rsidRPr="005D6774">
        <w:rPr>
          <w:sz w:val="24"/>
          <w:szCs w:val="24"/>
        </w:rPr>
        <w:t xml:space="preserve">rbitrator shall be person of professional repute who is not directly or indirectly connected with any of the Parties to this Deed. He should have prior experience as an </w:t>
      </w:r>
      <w:r w:rsidR="004A7ACA" w:rsidRPr="005D6774">
        <w:rPr>
          <w:sz w:val="24"/>
          <w:szCs w:val="24"/>
        </w:rPr>
        <w:t>A</w:t>
      </w:r>
      <w:r w:rsidRPr="005D6774">
        <w:rPr>
          <w:sz w:val="24"/>
          <w:szCs w:val="24"/>
        </w:rPr>
        <w:t>rbitrator.</w:t>
      </w:r>
    </w:p>
    <w:p w14:paraId="63180CEA" w14:textId="77777777" w:rsidR="001C2A3E" w:rsidRPr="005D6774" w:rsidRDefault="001C2A3E" w:rsidP="001C2A3E">
      <w:pPr>
        <w:spacing w:line="276" w:lineRule="auto"/>
        <w:ind w:left="1440"/>
        <w:jc w:val="both"/>
        <w:rPr>
          <w:sz w:val="24"/>
          <w:szCs w:val="24"/>
        </w:rPr>
      </w:pPr>
    </w:p>
    <w:p w14:paraId="4EFEFF21" w14:textId="40428002" w:rsidR="00121EA9" w:rsidRPr="002B5509" w:rsidRDefault="001C2A3E" w:rsidP="00121EA9">
      <w:pPr>
        <w:pStyle w:val="ListParagraph"/>
        <w:numPr>
          <w:ilvl w:val="0"/>
          <w:numId w:val="15"/>
        </w:numPr>
        <w:tabs>
          <w:tab w:val="clear" w:pos="1440"/>
        </w:tabs>
        <w:ind w:left="990" w:hanging="450"/>
        <w:jc w:val="both"/>
        <w:rPr>
          <w:b/>
          <w:sz w:val="24"/>
          <w:szCs w:val="24"/>
        </w:rPr>
      </w:pPr>
      <w:r w:rsidRPr="002B5509">
        <w:rPr>
          <w:sz w:val="24"/>
          <w:szCs w:val="24"/>
        </w:rPr>
        <w:t xml:space="preserve">The place of </w:t>
      </w:r>
      <w:r w:rsidR="004A7ACA" w:rsidRPr="002B5509">
        <w:rPr>
          <w:sz w:val="24"/>
          <w:szCs w:val="24"/>
        </w:rPr>
        <w:t>A</w:t>
      </w:r>
      <w:r w:rsidRPr="002B5509">
        <w:rPr>
          <w:sz w:val="24"/>
          <w:szCs w:val="24"/>
        </w:rPr>
        <w:t xml:space="preserve">rbitration shall be </w:t>
      </w:r>
      <w:r w:rsidR="001C217B" w:rsidRPr="002B5509">
        <w:rPr>
          <w:sz w:val="24"/>
          <w:szCs w:val="24"/>
        </w:rPr>
        <w:t>Mumbai</w:t>
      </w:r>
      <w:r w:rsidRPr="002B5509">
        <w:rPr>
          <w:b/>
          <w:sz w:val="24"/>
          <w:szCs w:val="24"/>
        </w:rPr>
        <w:t xml:space="preserve">. </w:t>
      </w:r>
      <w:r w:rsidRPr="002B5509">
        <w:rPr>
          <w:sz w:val="24"/>
          <w:szCs w:val="24"/>
        </w:rPr>
        <w:t xml:space="preserve"> The language to be used in the </w:t>
      </w:r>
      <w:r w:rsidR="00545CD3" w:rsidRPr="002B5509">
        <w:rPr>
          <w:sz w:val="24"/>
          <w:szCs w:val="24"/>
        </w:rPr>
        <w:t>A</w:t>
      </w:r>
      <w:r w:rsidRPr="002B5509">
        <w:rPr>
          <w:sz w:val="24"/>
          <w:szCs w:val="24"/>
        </w:rPr>
        <w:t xml:space="preserve">rbitration </w:t>
      </w:r>
      <w:r w:rsidR="00545CD3" w:rsidRPr="002B5509">
        <w:rPr>
          <w:sz w:val="24"/>
          <w:szCs w:val="24"/>
        </w:rPr>
        <w:t>P</w:t>
      </w:r>
      <w:r w:rsidRPr="002B5509">
        <w:rPr>
          <w:sz w:val="24"/>
          <w:szCs w:val="24"/>
        </w:rPr>
        <w:t>roceedings shall be English.</w:t>
      </w:r>
      <w:bookmarkEnd w:id="201"/>
    </w:p>
    <w:p w14:paraId="0BD160ED" w14:textId="77777777" w:rsidR="00121EA9" w:rsidRPr="002B5509" w:rsidRDefault="00121EA9" w:rsidP="002B5509">
      <w:pPr>
        <w:pStyle w:val="ListParagraph"/>
        <w:ind w:left="990"/>
        <w:jc w:val="both"/>
        <w:rPr>
          <w:b/>
          <w:sz w:val="24"/>
          <w:szCs w:val="24"/>
        </w:rPr>
      </w:pPr>
    </w:p>
    <w:p w14:paraId="2484FA06" w14:textId="4F8A32B6" w:rsidR="004F3EAA" w:rsidRDefault="00121EA9" w:rsidP="002B5509">
      <w:pPr>
        <w:pStyle w:val="ListParagraph"/>
        <w:numPr>
          <w:ilvl w:val="0"/>
          <w:numId w:val="15"/>
        </w:numPr>
        <w:tabs>
          <w:tab w:val="clear" w:pos="1440"/>
        </w:tabs>
        <w:ind w:left="990" w:hanging="450"/>
        <w:jc w:val="both"/>
        <w:rPr>
          <w:b/>
        </w:rPr>
      </w:pPr>
      <w:bookmarkStart w:id="208" w:name="_Hlk9940638"/>
      <w:r w:rsidRPr="002B5509">
        <w:rPr>
          <w:sz w:val="24"/>
          <w:szCs w:val="24"/>
        </w:rPr>
        <w:t>The award passed by the sole arbitrator shall be final and binding on both the parties.</w:t>
      </w:r>
      <w:bookmarkEnd w:id="208"/>
    </w:p>
    <w:p w14:paraId="5339D887" w14:textId="41B03366" w:rsidR="001C2A3E" w:rsidRPr="005D6774" w:rsidRDefault="001C2A3E" w:rsidP="001C2A3E">
      <w:pPr>
        <w:spacing w:line="276" w:lineRule="auto"/>
        <w:jc w:val="both"/>
        <w:rPr>
          <w:sz w:val="24"/>
          <w:szCs w:val="24"/>
        </w:rPr>
      </w:pPr>
      <w:r w:rsidRPr="005D6774">
        <w:rPr>
          <w:b/>
          <w:sz w:val="24"/>
          <w:szCs w:val="24"/>
        </w:rPr>
        <w:t>IN WITNESS WHEREOF</w:t>
      </w:r>
      <w:r w:rsidRPr="005D6774">
        <w:rPr>
          <w:sz w:val="24"/>
          <w:szCs w:val="24"/>
        </w:rPr>
        <w:t xml:space="preserve"> the parties hereto have caused this Deed to be executed on the day and year hereinabove written  </w:t>
      </w:r>
    </w:p>
    <w:p w14:paraId="6D34A767" w14:textId="77777777" w:rsidR="001C2A3E" w:rsidRPr="005D6774" w:rsidRDefault="001C2A3E" w:rsidP="001C2A3E">
      <w:pPr>
        <w:spacing w:line="276" w:lineRule="auto"/>
        <w:jc w:val="both"/>
        <w:rPr>
          <w:sz w:val="24"/>
          <w:szCs w:val="24"/>
        </w:rPr>
      </w:pPr>
    </w:p>
    <w:tbl>
      <w:tblPr>
        <w:tblW w:w="9415" w:type="dxa"/>
        <w:tblInd w:w="-34" w:type="dxa"/>
        <w:tblLook w:val="04A0" w:firstRow="1" w:lastRow="0" w:firstColumn="1" w:lastColumn="0" w:noHBand="0" w:noVBand="1"/>
      </w:tblPr>
      <w:tblGrid>
        <w:gridCol w:w="5032"/>
        <w:gridCol w:w="296"/>
        <w:gridCol w:w="4087"/>
      </w:tblGrid>
      <w:tr w:rsidR="001C2A3E" w:rsidRPr="005D6774" w14:paraId="549411D4" w14:textId="77777777" w:rsidTr="00325902">
        <w:tc>
          <w:tcPr>
            <w:tcW w:w="5032" w:type="dxa"/>
          </w:tcPr>
          <w:p w14:paraId="18071DFF" w14:textId="77777777" w:rsidR="001C2A3E" w:rsidRPr="005D6774" w:rsidRDefault="001C2A3E" w:rsidP="00325902">
            <w:pPr>
              <w:pStyle w:val="BodyText"/>
              <w:tabs>
                <w:tab w:val="clear" w:pos="720"/>
                <w:tab w:val="left" w:pos="180"/>
              </w:tabs>
              <w:spacing w:before="60" w:after="60" w:line="276" w:lineRule="auto"/>
              <w:rPr>
                <w:b/>
                <w:sz w:val="24"/>
                <w:szCs w:val="24"/>
              </w:rPr>
            </w:pPr>
            <w:r w:rsidRPr="005D6774">
              <w:rPr>
                <w:b/>
                <w:sz w:val="24"/>
                <w:szCs w:val="24"/>
                <w:lang w:val="en-GB"/>
              </w:rPr>
              <w:t>SIGNED AND DELIVERED</w:t>
            </w:r>
          </w:p>
        </w:tc>
        <w:tc>
          <w:tcPr>
            <w:tcW w:w="296" w:type="dxa"/>
          </w:tcPr>
          <w:p w14:paraId="6416719D"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tc>
        <w:tc>
          <w:tcPr>
            <w:tcW w:w="4087" w:type="dxa"/>
          </w:tcPr>
          <w:p w14:paraId="4C1173CB"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7BFDD2FC" w14:textId="77777777" w:rsidTr="00325902">
        <w:tc>
          <w:tcPr>
            <w:tcW w:w="5032" w:type="dxa"/>
          </w:tcPr>
          <w:p w14:paraId="4F7CDF1C"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lang w:val="en-GB"/>
              </w:rPr>
              <w:t>By the within named</w:t>
            </w:r>
            <w:r w:rsidRPr="005D6774">
              <w:rPr>
                <w:rFonts w:eastAsia="Arial Unicode MS"/>
                <w:sz w:val="24"/>
                <w:szCs w:val="24"/>
              </w:rPr>
              <w:t xml:space="preserve"> Settlor</w:t>
            </w:r>
          </w:p>
        </w:tc>
        <w:tc>
          <w:tcPr>
            <w:tcW w:w="296" w:type="dxa"/>
          </w:tcPr>
          <w:p w14:paraId="048820FF"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tc>
        <w:tc>
          <w:tcPr>
            <w:tcW w:w="4087" w:type="dxa"/>
          </w:tcPr>
          <w:p w14:paraId="756698B8"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2EE4CEB4" w14:textId="77777777" w:rsidTr="00325902">
        <w:tc>
          <w:tcPr>
            <w:tcW w:w="5032" w:type="dxa"/>
          </w:tcPr>
          <w:p w14:paraId="53940F66" w14:textId="1F184704" w:rsidR="001C2A3E" w:rsidRPr="005D6774" w:rsidRDefault="00844DF4" w:rsidP="00325902">
            <w:pPr>
              <w:pStyle w:val="BodyText"/>
              <w:tabs>
                <w:tab w:val="clear" w:pos="720"/>
                <w:tab w:val="left" w:pos="180"/>
              </w:tabs>
              <w:spacing w:before="60" w:after="60" w:line="276" w:lineRule="auto"/>
              <w:rPr>
                <w:sz w:val="24"/>
                <w:szCs w:val="24"/>
              </w:rPr>
            </w:pPr>
            <w:r>
              <w:rPr>
                <w:b/>
                <w:iCs/>
                <w:sz w:val="24"/>
                <w:szCs w:val="24"/>
              </w:rPr>
              <w:t xml:space="preserve">Mrs. </w:t>
            </w:r>
            <w:r w:rsidR="00FF6FA1">
              <w:rPr>
                <w:b/>
                <w:iCs/>
                <w:sz w:val="24"/>
                <w:szCs w:val="24"/>
              </w:rPr>
              <w:t>____</w:t>
            </w:r>
            <w:ins w:id="209" w:author="Prince Gupta" w:date="2025-06-17T11:54:00Z" w16du:dateUtc="2025-06-17T06:24:00Z">
              <w:r w:rsidR="000E2F8B" w:rsidRPr="000E2F8B">
                <w:rPr>
                  <w:sz w:val="20"/>
                </w:rPr>
                <w:t xml:space="preserve"> </w:t>
              </w:r>
            </w:ins>
            <w:ins w:id="210" w:author="Prince Gupta" w:date="2025-06-17T11:54:00Z">
              <w:r w:rsidR="000E2F8B" w:rsidRPr="000E2F8B">
                <w:rPr>
                  <w:b/>
                  <w:iCs/>
                  <w:sz w:val="24"/>
                  <w:szCs w:val="24"/>
                </w:rPr>
                <w:t>Jennifer Smith</w:t>
              </w:r>
            </w:ins>
            <w:r w:rsidR="00FF6FA1">
              <w:rPr>
                <w:b/>
                <w:iCs/>
                <w:sz w:val="24"/>
                <w:szCs w:val="24"/>
              </w:rPr>
              <w:t>_________</w:t>
            </w:r>
          </w:p>
        </w:tc>
        <w:tc>
          <w:tcPr>
            <w:tcW w:w="296" w:type="dxa"/>
          </w:tcPr>
          <w:p w14:paraId="721F8DA6"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tc>
        <w:tc>
          <w:tcPr>
            <w:tcW w:w="4087" w:type="dxa"/>
          </w:tcPr>
          <w:p w14:paraId="3F8A1217"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73C12A9E" w14:textId="77777777" w:rsidTr="00325902">
        <w:tc>
          <w:tcPr>
            <w:tcW w:w="5032" w:type="dxa"/>
          </w:tcPr>
          <w:p w14:paraId="1ADA9AC5" w14:textId="77777777" w:rsidR="001C2A3E" w:rsidRPr="005D6774" w:rsidRDefault="001C2A3E" w:rsidP="00325902">
            <w:pPr>
              <w:tabs>
                <w:tab w:val="left" w:pos="284"/>
              </w:tabs>
              <w:spacing w:line="276" w:lineRule="auto"/>
              <w:jc w:val="both"/>
              <w:rPr>
                <w:sz w:val="24"/>
                <w:szCs w:val="24"/>
              </w:rPr>
            </w:pPr>
          </w:p>
        </w:tc>
        <w:tc>
          <w:tcPr>
            <w:tcW w:w="296" w:type="dxa"/>
          </w:tcPr>
          <w:p w14:paraId="4F704711"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tc>
        <w:tc>
          <w:tcPr>
            <w:tcW w:w="4087" w:type="dxa"/>
          </w:tcPr>
          <w:p w14:paraId="2163264D"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5E54B9DE" w14:textId="77777777" w:rsidTr="00325902">
        <w:tc>
          <w:tcPr>
            <w:tcW w:w="5032" w:type="dxa"/>
          </w:tcPr>
          <w:p w14:paraId="548CD6A6"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296" w:type="dxa"/>
          </w:tcPr>
          <w:p w14:paraId="3A1383D5"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19B560F1"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1138CBE7" w14:textId="77777777" w:rsidTr="00325902">
        <w:tc>
          <w:tcPr>
            <w:tcW w:w="5032" w:type="dxa"/>
          </w:tcPr>
          <w:p w14:paraId="736B5BF4"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b/>
                <w:sz w:val="24"/>
                <w:szCs w:val="24"/>
                <w:lang w:val="en-GB"/>
              </w:rPr>
              <w:t>In the presence of</w:t>
            </w:r>
          </w:p>
        </w:tc>
        <w:tc>
          <w:tcPr>
            <w:tcW w:w="296" w:type="dxa"/>
          </w:tcPr>
          <w:p w14:paraId="78B38577"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1A1420BE"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24F4083F" w14:textId="77777777" w:rsidTr="00325902">
        <w:tc>
          <w:tcPr>
            <w:tcW w:w="5032" w:type="dxa"/>
          </w:tcPr>
          <w:p w14:paraId="4AF31D35" w14:textId="77777777" w:rsidR="001C2A3E" w:rsidRPr="005D6774" w:rsidRDefault="001C2A3E" w:rsidP="00325902">
            <w:pPr>
              <w:pStyle w:val="BodyText"/>
              <w:tabs>
                <w:tab w:val="clear" w:pos="720"/>
                <w:tab w:val="left" w:pos="180"/>
              </w:tabs>
              <w:spacing w:before="60" w:after="60" w:line="276" w:lineRule="auto"/>
              <w:rPr>
                <w:b/>
                <w:sz w:val="24"/>
                <w:szCs w:val="24"/>
              </w:rPr>
            </w:pPr>
            <w:r w:rsidRPr="005D6774">
              <w:rPr>
                <w:b/>
                <w:sz w:val="24"/>
                <w:szCs w:val="24"/>
                <w:lang w:val="en-GB"/>
              </w:rPr>
              <w:t>WITNESS 1</w:t>
            </w:r>
          </w:p>
        </w:tc>
        <w:tc>
          <w:tcPr>
            <w:tcW w:w="296" w:type="dxa"/>
          </w:tcPr>
          <w:p w14:paraId="6BB44E3F"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7F2AB879"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0311E1E0" w14:textId="77777777" w:rsidTr="00325902">
        <w:tc>
          <w:tcPr>
            <w:tcW w:w="5032" w:type="dxa"/>
          </w:tcPr>
          <w:p w14:paraId="40ED3054" w14:textId="69CFEB46" w:rsidR="001C2A3E" w:rsidRPr="005D6774" w:rsidRDefault="001C2A3E" w:rsidP="00325902">
            <w:pPr>
              <w:pStyle w:val="BodyText"/>
              <w:tabs>
                <w:tab w:val="clear" w:pos="720"/>
                <w:tab w:val="left" w:pos="1350"/>
              </w:tabs>
              <w:spacing w:before="60" w:after="60" w:line="276" w:lineRule="auto"/>
              <w:rPr>
                <w:sz w:val="24"/>
                <w:szCs w:val="24"/>
                <w:lang w:val="en-GB"/>
              </w:rPr>
            </w:pPr>
            <w:r w:rsidRPr="005D6774">
              <w:rPr>
                <w:b/>
                <w:sz w:val="24"/>
                <w:szCs w:val="24"/>
                <w:lang w:val="en-GB"/>
              </w:rPr>
              <w:t xml:space="preserve">Name: </w:t>
            </w:r>
            <w:ins w:id="211" w:author="Prince Gupta" w:date="2025-06-17T11:55:00Z">
              <w:r w:rsidR="000E2F8B" w:rsidRPr="000E2F8B">
                <w:rPr>
                  <w:b/>
                  <w:sz w:val="24"/>
                  <w:szCs w:val="24"/>
                </w:rPr>
                <w:t>David Harper</w:t>
              </w:r>
            </w:ins>
          </w:p>
          <w:p w14:paraId="6663DF61" w14:textId="29F5D3AF" w:rsidR="001C2A3E" w:rsidRPr="005D6774" w:rsidRDefault="001C2A3E" w:rsidP="00325902">
            <w:pPr>
              <w:pStyle w:val="BodyText"/>
              <w:tabs>
                <w:tab w:val="clear" w:pos="720"/>
                <w:tab w:val="left" w:pos="1350"/>
              </w:tabs>
              <w:spacing w:before="60" w:after="60" w:line="276" w:lineRule="auto"/>
              <w:rPr>
                <w:sz w:val="24"/>
                <w:szCs w:val="24"/>
                <w:lang w:val="en-GB"/>
              </w:rPr>
            </w:pPr>
            <w:r w:rsidRPr="005D6774">
              <w:rPr>
                <w:b/>
                <w:sz w:val="24"/>
                <w:szCs w:val="24"/>
                <w:lang w:val="en-GB"/>
              </w:rPr>
              <w:t>Address:</w:t>
            </w:r>
            <w:r w:rsidRPr="005D6774">
              <w:rPr>
                <w:sz w:val="24"/>
                <w:szCs w:val="24"/>
                <w:lang w:val="en-GB"/>
              </w:rPr>
              <w:t xml:space="preserve"> </w:t>
            </w:r>
            <w:ins w:id="212" w:author="Prince Gupta" w:date="2025-06-17T11:55:00Z">
              <w:r w:rsidR="000E2F8B" w:rsidRPr="000E2F8B">
                <w:rPr>
                  <w:sz w:val="24"/>
                  <w:szCs w:val="24"/>
                </w:rPr>
                <w:t>123, Park Street, Mumbai - 400013</w:t>
              </w:r>
            </w:ins>
          </w:p>
          <w:p w14:paraId="207D766A" w14:textId="1C7D4174" w:rsidR="001C2A3E" w:rsidRPr="005D6774" w:rsidRDefault="001C2A3E" w:rsidP="00325902">
            <w:pPr>
              <w:pStyle w:val="BodyText"/>
              <w:tabs>
                <w:tab w:val="clear" w:pos="720"/>
                <w:tab w:val="left" w:pos="1350"/>
              </w:tabs>
              <w:spacing w:before="60" w:after="60" w:line="276" w:lineRule="auto"/>
              <w:rPr>
                <w:sz w:val="24"/>
                <w:szCs w:val="24"/>
                <w:lang w:val="en-GB"/>
              </w:rPr>
            </w:pPr>
            <w:r w:rsidRPr="005D6774">
              <w:rPr>
                <w:b/>
                <w:sz w:val="24"/>
                <w:szCs w:val="24"/>
                <w:lang w:val="en-GB"/>
              </w:rPr>
              <w:t>Occupation:</w:t>
            </w:r>
            <w:ins w:id="213" w:author="Prince Gupta" w:date="2025-06-17T11:55:00Z" w16du:dateUtc="2025-06-17T06:25:00Z">
              <w:r w:rsidR="000E2F8B" w:rsidRPr="000E2F8B">
                <w:rPr>
                  <w:sz w:val="20"/>
                </w:rPr>
                <w:t xml:space="preserve"> </w:t>
              </w:r>
            </w:ins>
            <w:ins w:id="214" w:author="Prince Gupta" w:date="2025-06-17T11:55:00Z">
              <w:r w:rsidR="000E2F8B" w:rsidRPr="000E2F8B">
                <w:rPr>
                  <w:b/>
                  <w:sz w:val="24"/>
                  <w:szCs w:val="24"/>
                </w:rPr>
                <w:t>Business Consultant</w:t>
              </w:r>
            </w:ins>
          </w:p>
        </w:tc>
        <w:tc>
          <w:tcPr>
            <w:tcW w:w="296" w:type="dxa"/>
          </w:tcPr>
          <w:p w14:paraId="083482C0"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6188A2BD"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51D82631"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6C3E1777"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lastRenderedPageBreak/>
              <w:t>)</w:t>
            </w:r>
          </w:p>
        </w:tc>
        <w:tc>
          <w:tcPr>
            <w:tcW w:w="4087" w:type="dxa"/>
          </w:tcPr>
          <w:p w14:paraId="25171F20"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050368AE" w14:textId="77777777" w:rsidTr="00325902">
        <w:tc>
          <w:tcPr>
            <w:tcW w:w="5032" w:type="dxa"/>
          </w:tcPr>
          <w:p w14:paraId="6012FA48" w14:textId="77777777" w:rsidR="001C2A3E" w:rsidRPr="005D6774" w:rsidRDefault="001C2A3E" w:rsidP="00325902">
            <w:pPr>
              <w:pStyle w:val="BodyText"/>
              <w:tabs>
                <w:tab w:val="clear" w:pos="720"/>
                <w:tab w:val="left" w:pos="360"/>
              </w:tabs>
              <w:spacing w:before="60" w:after="60" w:line="276" w:lineRule="auto"/>
              <w:rPr>
                <w:sz w:val="24"/>
                <w:szCs w:val="24"/>
                <w:lang w:val="en-GB"/>
              </w:rPr>
            </w:pPr>
            <w:r w:rsidRPr="005D6774">
              <w:rPr>
                <w:b/>
                <w:sz w:val="24"/>
                <w:szCs w:val="24"/>
                <w:lang w:val="en-GB"/>
              </w:rPr>
              <w:t>WITNESS 2</w:t>
            </w:r>
          </w:p>
        </w:tc>
        <w:tc>
          <w:tcPr>
            <w:tcW w:w="296" w:type="dxa"/>
          </w:tcPr>
          <w:p w14:paraId="531886EE"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6EFD4315"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59B69F28" w14:textId="77777777" w:rsidTr="00325902">
        <w:trPr>
          <w:trHeight w:val="1502"/>
        </w:trPr>
        <w:tc>
          <w:tcPr>
            <w:tcW w:w="5032" w:type="dxa"/>
          </w:tcPr>
          <w:p w14:paraId="6ED38BFD" w14:textId="45B2E70E" w:rsidR="001C2A3E" w:rsidRPr="005D6774" w:rsidRDefault="001C2A3E" w:rsidP="00325902">
            <w:pPr>
              <w:pStyle w:val="BodyText"/>
              <w:shd w:val="clear" w:color="auto" w:fill="FFFFFF"/>
              <w:tabs>
                <w:tab w:val="clear" w:pos="720"/>
                <w:tab w:val="left" w:pos="1350"/>
              </w:tabs>
              <w:spacing w:before="60" w:after="60" w:line="276" w:lineRule="auto"/>
              <w:rPr>
                <w:sz w:val="24"/>
                <w:szCs w:val="24"/>
                <w:lang w:val="en-GB"/>
              </w:rPr>
            </w:pPr>
            <w:r w:rsidRPr="005D6774">
              <w:rPr>
                <w:b/>
                <w:sz w:val="24"/>
                <w:szCs w:val="24"/>
                <w:lang w:val="en-GB"/>
              </w:rPr>
              <w:t xml:space="preserve">Name: </w:t>
            </w:r>
            <w:ins w:id="215" w:author="Prince Gupta" w:date="2025-06-17T11:55:00Z">
              <w:r w:rsidR="000E2F8B" w:rsidRPr="000E2F8B">
                <w:rPr>
                  <w:b/>
                  <w:sz w:val="24"/>
                  <w:szCs w:val="24"/>
                </w:rPr>
                <w:t>Susan Harper</w:t>
              </w:r>
            </w:ins>
          </w:p>
          <w:p w14:paraId="44AE4C44" w14:textId="02D25AB3" w:rsidR="001C2A3E" w:rsidRPr="005D6774" w:rsidRDefault="001C2A3E" w:rsidP="00325902">
            <w:pPr>
              <w:pStyle w:val="BodyText"/>
              <w:shd w:val="clear" w:color="auto" w:fill="FFFFFF"/>
              <w:tabs>
                <w:tab w:val="clear" w:pos="720"/>
                <w:tab w:val="left" w:pos="1350"/>
              </w:tabs>
              <w:spacing w:before="60" w:after="60" w:line="276" w:lineRule="auto"/>
              <w:ind w:left="1060" w:hanging="1060"/>
              <w:rPr>
                <w:sz w:val="24"/>
                <w:szCs w:val="24"/>
                <w:lang w:val="en-GB"/>
              </w:rPr>
            </w:pPr>
            <w:r w:rsidRPr="005D6774">
              <w:rPr>
                <w:b/>
                <w:sz w:val="24"/>
                <w:szCs w:val="24"/>
                <w:lang w:val="en-GB"/>
              </w:rPr>
              <w:t>Address:</w:t>
            </w:r>
            <w:r w:rsidRPr="005D6774">
              <w:rPr>
                <w:sz w:val="24"/>
                <w:szCs w:val="24"/>
                <w:lang w:val="en-GB"/>
              </w:rPr>
              <w:t xml:space="preserve"> </w:t>
            </w:r>
            <w:ins w:id="216" w:author="Prince Gupta" w:date="2025-06-17T11:55:00Z">
              <w:r w:rsidR="000E2F8B" w:rsidRPr="000E2F8B">
                <w:rPr>
                  <w:b/>
                  <w:bCs/>
                  <w:sz w:val="24"/>
                  <w:szCs w:val="24"/>
                </w:rPr>
                <w:t>124, Park Street, Mumbai - 400013</w:t>
              </w:r>
            </w:ins>
          </w:p>
          <w:p w14:paraId="6DB0A125" w14:textId="296D152B" w:rsidR="001C2A3E" w:rsidRPr="005D6774" w:rsidRDefault="001C2A3E" w:rsidP="00325902">
            <w:pPr>
              <w:pStyle w:val="BodyText"/>
              <w:tabs>
                <w:tab w:val="clear" w:pos="720"/>
                <w:tab w:val="left" w:pos="1350"/>
              </w:tabs>
              <w:spacing w:before="60" w:after="60" w:line="276" w:lineRule="auto"/>
              <w:rPr>
                <w:sz w:val="24"/>
                <w:szCs w:val="24"/>
                <w:lang w:val="en-GB"/>
              </w:rPr>
            </w:pPr>
            <w:r w:rsidRPr="005D6774">
              <w:rPr>
                <w:b/>
                <w:sz w:val="24"/>
                <w:szCs w:val="24"/>
                <w:lang w:val="en-GB"/>
              </w:rPr>
              <w:t>Occupation:</w:t>
            </w:r>
            <w:ins w:id="217" w:author="Prince Gupta" w:date="2025-06-17T11:55:00Z" w16du:dateUtc="2025-06-17T06:25:00Z">
              <w:r w:rsidR="000E2F8B" w:rsidRPr="000E2F8B">
                <w:rPr>
                  <w:sz w:val="20"/>
                </w:rPr>
                <w:t xml:space="preserve"> </w:t>
              </w:r>
            </w:ins>
            <w:ins w:id="218" w:author="Prince Gupta" w:date="2025-06-17T11:55:00Z">
              <w:r w:rsidR="000E2F8B" w:rsidRPr="000E2F8B">
                <w:rPr>
                  <w:b/>
                  <w:sz w:val="24"/>
                  <w:szCs w:val="24"/>
                </w:rPr>
                <w:t>Teacher</w:t>
              </w:r>
            </w:ins>
          </w:p>
        </w:tc>
        <w:tc>
          <w:tcPr>
            <w:tcW w:w="296" w:type="dxa"/>
          </w:tcPr>
          <w:p w14:paraId="2C22FD7B"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55632708"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57DD4575"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5EBE7464"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4B8406D4"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2306DF70" w14:textId="77777777" w:rsidR="001C2A3E" w:rsidRPr="005D6774" w:rsidRDefault="001C2A3E" w:rsidP="00325902">
            <w:pPr>
              <w:pStyle w:val="BodyText"/>
              <w:tabs>
                <w:tab w:val="clear" w:pos="720"/>
                <w:tab w:val="left" w:pos="180"/>
              </w:tabs>
              <w:spacing w:before="60" w:after="60" w:line="276" w:lineRule="auto"/>
              <w:rPr>
                <w:sz w:val="24"/>
                <w:szCs w:val="24"/>
              </w:rPr>
            </w:pPr>
          </w:p>
        </w:tc>
      </w:tr>
    </w:tbl>
    <w:p w14:paraId="4E04A8B5" w14:textId="77777777" w:rsidR="001C2A3E" w:rsidRPr="005D6774" w:rsidRDefault="001C2A3E" w:rsidP="001C2A3E">
      <w:pPr>
        <w:pStyle w:val="BodyText"/>
        <w:tabs>
          <w:tab w:val="left" w:pos="360"/>
        </w:tabs>
        <w:spacing w:before="60" w:after="60" w:line="276" w:lineRule="auto"/>
        <w:rPr>
          <w:b/>
          <w:sz w:val="24"/>
          <w:szCs w:val="24"/>
          <w:lang w:val="en-GB"/>
        </w:rPr>
      </w:pPr>
    </w:p>
    <w:p w14:paraId="23C9062A" w14:textId="77777777" w:rsidR="001C2A3E" w:rsidRPr="005D6774" w:rsidRDefault="001C2A3E" w:rsidP="001C2A3E">
      <w:pPr>
        <w:spacing w:after="160" w:line="276" w:lineRule="auto"/>
        <w:rPr>
          <w:b/>
          <w:sz w:val="24"/>
          <w:szCs w:val="24"/>
          <w:lang w:val="en-GB"/>
        </w:rPr>
      </w:pPr>
      <w:r w:rsidRPr="005D6774">
        <w:rPr>
          <w:b/>
          <w:sz w:val="24"/>
          <w:szCs w:val="24"/>
          <w:lang w:val="en-GB"/>
        </w:rPr>
        <w:br w:type="page"/>
      </w:r>
    </w:p>
    <w:tbl>
      <w:tblPr>
        <w:tblW w:w="9415" w:type="dxa"/>
        <w:tblInd w:w="-34" w:type="dxa"/>
        <w:tblLook w:val="04A0" w:firstRow="1" w:lastRow="0" w:firstColumn="1" w:lastColumn="0" w:noHBand="0" w:noVBand="1"/>
      </w:tblPr>
      <w:tblGrid>
        <w:gridCol w:w="5032"/>
        <w:gridCol w:w="296"/>
        <w:gridCol w:w="4087"/>
      </w:tblGrid>
      <w:tr w:rsidR="001C2A3E" w:rsidRPr="005D6774" w14:paraId="5D944C7F" w14:textId="77777777" w:rsidTr="00325902">
        <w:tc>
          <w:tcPr>
            <w:tcW w:w="5032" w:type="dxa"/>
          </w:tcPr>
          <w:p w14:paraId="71FE4E00" w14:textId="77777777" w:rsidR="001C2A3E" w:rsidRPr="005D6774" w:rsidRDefault="001C2A3E" w:rsidP="00325902">
            <w:pPr>
              <w:pStyle w:val="BodyText"/>
              <w:tabs>
                <w:tab w:val="left" w:pos="360"/>
              </w:tabs>
              <w:spacing w:before="60" w:after="60" w:line="276" w:lineRule="auto"/>
              <w:rPr>
                <w:sz w:val="24"/>
                <w:szCs w:val="24"/>
              </w:rPr>
            </w:pPr>
          </w:p>
          <w:p w14:paraId="4403408C" w14:textId="77777777" w:rsidR="001C2A3E" w:rsidRPr="005D6774" w:rsidRDefault="001C2A3E" w:rsidP="00325902">
            <w:pPr>
              <w:pStyle w:val="BodyText"/>
              <w:tabs>
                <w:tab w:val="left" w:pos="360"/>
              </w:tabs>
              <w:spacing w:before="60" w:after="60" w:line="276" w:lineRule="auto"/>
              <w:rPr>
                <w:b/>
                <w:sz w:val="24"/>
                <w:szCs w:val="24"/>
                <w:lang w:val="en-GB"/>
              </w:rPr>
            </w:pPr>
            <w:r w:rsidRPr="005D6774">
              <w:rPr>
                <w:b/>
                <w:sz w:val="24"/>
                <w:szCs w:val="24"/>
                <w:lang w:val="en-GB"/>
              </w:rPr>
              <w:t>SIGNED AND DELIVERED</w:t>
            </w:r>
          </w:p>
          <w:p w14:paraId="4BD02016" w14:textId="77777777" w:rsidR="001C2A3E" w:rsidRPr="005D6774" w:rsidRDefault="001C2A3E" w:rsidP="00325902">
            <w:pPr>
              <w:pStyle w:val="BodyText"/>
              <w:tabs>
                <w:tab w:val="left" w:pos="360"/>
              </w:tabs>
              <w:spacing w:before="60" w:after="60" w:line="276" w:lineRule="auto"/>
              <w:rPr>
                <w:b/>
                <w:sz w:val="24"/>
                <w:szCs w:val="24"/>
                <w:lang w:val="en-GB"/>
              </w:rPr>
            </w:pPr>
            <w:r w:rsidRPr="005D6774">
              <w:rPr>
                <w:sz w:val="24"/>
                <w:szCs w:val="24"/>
                <w:lang w:val="en-GB"/>
              </w:rPr>
              <w:t>By the within named</w:t>
            </w:r>
            <w:r w:rsidRPr="005D6774">
              <w:rPr>
                <w:rFonts w:eastAsia="Arial Unicode MS"/>
                <w:sz w:val="24"/>
                <w:szCs w:val="24"/>
              </w:rPr>
              <w:t xml:space="preserve"> Trustee</w:t>
            </w:r>
          </w:p>
        </w:tc>
        <w:tc>
          <w:tcPr>
            <w:tcW w:w="296" w:type="dxa"/>
          </w:tcPr>
          <w:p w14:paraId="0A6BD50C" w14:textId="77777777" w:rsidR="001C2A3E" w:rsidRPr="005D6774" w:rsidRDefault="001C2A3E" w:rsidP="00325902">
            <w:pPr>
              <w:pStyle w:val="BodyText"/>
              <w:tabs>
                <w:tab w:val="left" w:pos="180"/>
              </w:tabs>
              <w:spacing w:before="60" w:after="60" w:line="276" w:lineRule="auto"/>
              <w:rPr>
                <w:sz w:val="24"/>
                <w:szCs w:val="24"/>
              </w:rPr>
            </w:pPr>
          </w:p>
          <w:p w14:paraId="65D8D3CC" w14:textId="77777777" w:rsidR="001C2A3E" w:rsidRPr="005D6774" w:rsidRDefault="001C2A3E" w:rsidP="00325902">
            <w:pPr>
              <w:pStyle w:val="BodyText"/>
              <w:tabs>
                <w:tab w:val="left" w:pos="180"/>
              </w:tabs>
              <w:spacing w:before="60" w:after="60" w:line="276" w:lineRule="auto"/>
              <w:rPr>
                <w:sz w:val="24"/>
                <w:szCs w:val="24"/>
              </w:rPr>
            </w:pPr>
            <w:r w:rsidRPr="005D6774">
              <w:rPr>
                <w:sz w:val="24"/>
                <w:szCs w:val="24"/>
              </w:rPr>
              <w:t>)</w:t>
            </w:r>
          </w:p>
          <w:p w14:paraId="4A4219EB" w14:textId="77777777" w:rsidR="001C2A3E" w:rsidRPr="005D6774" w:rsidRDefault="001C2A3E" w:rsidP="00325902">
            <w:pPr>
              <w:pStyle w:val="BodyText"/>
              <w:tabs>
                <w:tab w:val="left" w:pos="180"/>
              </w:tabs>
              <w:spacing w:before="60" w:after="60" w:line="276" w:lineRule="auto"/>
              <w:rPr>
                <w:sz w:val="24"/>
                <w:szCs w:val="24"/>
              </w:rPr>
            </w:pPr>
            <w:r w:rsidRPr="005D6774">
              <w:rPr>
                <w:sz w:val="24"/>
                <w:szCs w:val="24"/>
              </w:rPr>
              <w:t>)</w:t>
            </w:r>
          </w:p>
        </w:tc>
        <w:tc>
          <w:tcPr>
            <w:tcW w:w="4087" w:type="dxa"/>
          </w:tcPr>
          <w:p w14:paraId="64E919EC" w14:textId="77777777" w:rsidR="001C2A3E" w:rsidRPr="005D6774" w:rsidRDefault="001C2A3E" w:rsidP="00325902">
            <w:pPr>
              <w:pStyle w:val="BodyText"/>
              <w:tabs>
                <w:tab w:val="left" w:pos="180"/>
              </w:tabs>
              <w:spacing w:before="60" w:after="60" w:line="276" w:lineRule="auto"/>
              <w:rPr>
                <w:sz w:val="24"/>
                <w:szCs w:val="24"/>
              </w:rPr>
            </w:pPr>
          </w:p>
        </w:tc>
      </w:tr>
      <w:tr w:rsidR="001C2A3E" w:rsidRPr="005D6774" w14:paraId="542C258A" w14:textId="77777777" w:rsidTr="00325902">
        <w:trPr>
          <w:trHeight w:val="1185"/>
        </w:trPr>
        <w:tc>
          <w:tcPr>
            <w:tcW w:w="5032" w:type="dxa"/>
          </w:tcPr>
          <w:p w14:paraId="1D479535" w14:textId="0706E18D" w:rsidR="001C2A3E" w:rsidRPr="005D6774" w:rsidRDefault="0045396C" w:rsidP="00325902">
            <w:pPr>
              <w:pStyle w:val="BodyText"/>
              <w:tabs>
                <w:tab w:val="left" w:pos="360"/>
              </w:tabs>
              <w:spacing w:before="60" w:after="60" w:line="276" w:lineRule="auto"/>
              <w:rPr>
                <w:sz w:val="24"/>
                <w:szCs w:val="24"/>
              </w:rPr>
            </w:pPr>
            <w:r>
              <w:rPr>
                <w:b/>
                <w:sz w:val="24"/>
                <w:szCs w:val="24"/>
              </w:rPr>
              <w:t>360 ONE</w:t>
            </w:r>
            <w:r w:rsidR="001C2A3E" w:rsidRPr="005D6774">
              <w:rPr>
                <w:b/>
                <w:sz w:val="24"/>
                <w:szCs w:val="24"/>
              </w:rPr>
              <w:t xml:space="preserve"> Investment Adviser and Trustee Services Limited</w:t>
            </w:r>
            <w:r w:rsidR="001C2A3E" w:rsidRPr="005D6774">
              <w:rPr>
                <w:sz w:val="24"/>
                <w:szCs w:val="24"/>
              </w:rPr>
              <w:t xml:space="preserve"> through its authorized signatory</w:t>
            </w:r>
          </w:p>
          <w:p w14:paraId="5E33C966" w14:textId="1A299A0A" w:rsidR="001C2A3E" w:rsidRPr="005D6774" w:rsidRDefault="001C2A3E" w:rsidP="00325902">
            <w:pPr>
              <w:pStyle w:val="BodyText"/>
              <w:tabs>
                <w:tab w:val="left" w:pos="360"/>
              </w:tabs>
              <w:spacing w:before="60" w:after="60" w:line="276" w:lineRule="auto"/>
              <w:rPr>
                <w:b/>
                <w:sz w:val="24"/>
                <w:szCs w:val="24"/>
                <w:lang w:val="en-IN"/>
              </w:rPr>
            </w:pPr>
            <w:r w:rsidRPr="005D6774">
              <w:rPr>
                <w:sz w:val="24"/>
                <w:szCs w:val="24"/>
              </w:rPr>
              <w:t>______</w:t>
            </w:r>
            <w:ins w:id="219" w:author="Prince Gupta" w:date="2025-06-17T11:55:00Z" w16du:dateUtc="2025-06-17T06:25:00Z">
              <w:r w:rsidR="000E2F8B" w:rsidRPr="000E2F8B">
                <w:rPr>
                  <w:sz w:val="20"/>
                </w:rPr>
                <w:t xml:space="preserve"> </w:t>
              </w:r>
            </w:ins>
            <w:ins w:id="220" w:author="Prince Gupta" w:date="2025-06-17T11:55:00Z">
              <w:r w:rsidR="000E2F8B" w:rsidRPr="000E2F8B">
                <w:rPr>
                  <w:sz w:val="24"/>
                  <w:szCs w:val="24"/>
                </w:rPr>
                <w:t>Mr. Alex Peterson</w:t>
              </w:r>
            </w:ins>
            <w:r w:rsidRPr="005D6774">
              <w:rPr>
                <w:sz w:val="24"/>
                <w:szCs w:val="24"/>
              </w:rPr>
              <w:t>____________</w:t>
            </w:r>
          </w:p>
        </w:tc>
        <w:tc>
          <w:tcPr>
            <w:tcW w:w="296" w:type="dxa"/>
          </w:tcPr>
          <w:p w14:paraId="03C24246" w14:textId="77777777" w:rsidR="001C2A3E" w:rsidRPr="005D6774" w:rsidRDefault="001C2A3E" w:rsidP="00325902">
            <w:pPr>
              <w:pStyle w:val="BodyText"/>
              <w:tabs>
                <w:tab w:val="left" w:pos="180"/>
              </w:tabs>
              <w:spacing w:before="60" w:after="60" w:line="276" w:lineRule="auto"/>
              <w:rPr>
                <w:sz w:val="24"/>
                <w:szCs w:val="24"/>
              </w:rPr>
            </w:pPr>
            <w:r w:rsidRPr="005D6774">
              <w:rPr>
                <w:sz w:val="24"/>
                <w:szCs w:val="24"/>
              </w:rPr>
              <w:t>)</w:t>
            </w:r>
          </w:p>
          <w:p w14:paraId="4E752057" w14:textId="77777777" w:rsidR="001C2A3E" w:rsidRPr="005D6774" w:rsidRDefault="001C2A3E" w:rsidP="00325902">
            <w:pPr>
              <w:pStyle w:val="BodyText"/>
              <w:tabs>
                <w:tab w:val="left" w:pos="180"/>
              </w:tabs>
              <w:spacing w:before="60" w:after="60" w:line="276" w:lineRule="auto"/>
              <w:rPr>
                <w:sz w:val="24"/>
                <w:szCs w:val="24"/>
              </w:rPr>
            </w:pPr>
            <w:r w:rsidRPr="005D6774">
              <w:rPr>
                <w:sz w:val="24"/>
                <w:szCs w:val="24"/>
              </w:rPr>
              <w:t>)</w:t>
            </w:r>
          </w:p>
          <w:p w14:paraId="7E668A2F" w14:textId="77777777" w:rsidR="001C2A3E" w:rsidRPr="005D6774" w:rsidRDefault="001C2A3E" w:rsidP="00325902">
            <w:pPr>
              <w:pStyle w:val="BodyText"/>
              <w:tabs>
                <w:tab w:val="left" w:pos="180"/>
              </w:tabs>
              <w:spacing w:before="60" w:after="60" w:line="276" w:lineRule="auto"/>
              <w:rPr>
                <w:sz w:val="24"/>
                <w:szCs w:val="24"/>
              </w:rPr>
            </w:pPr>
            <w:r w:rsidRPr="005D6774">
              <w:rPr>
                <w:sz w:val="24"/>
                <w:szCs w:val="24"/>
              </w:rPr>
              <w:t>)</w:t>
            </w:r>
          </w:p>
        </w:tc>
        <w:tc>
          <w:tcPr>
            <w:tcW w:w="4087" w:type="dxa"/>
          </w:tcPr>
          <w:p w14:paraId="3ED03272" w14:textId="77777777" w:rsidR="001C2A3E" w:rsidRPr="005D6774" w:rsidRDefault="001C2A3E" w:rsidP="00325902">
            <w:pPr>
              <w:pStyle w:val="BodyText"/>
              <w:tabs>
                <w:tab w:val="left" w:pos="180"/>
              </w:tabs>
              <w:spacing w:before="60" w:after="60" w:line="276" w:lineRule="auto"/>
              <w:rPr>
                <w:sz w:val="24"/>
                <w:szCs w:val="24"/>
              </w:rPr>
            </w:pPr>
          </w:p>
        </w:tc>
      </w:tr>
      <w:tr w:rsidR="001C2A3E" w:rsidRPr="005D6774" w14:paraId="36280C48" w14:textId="77777777" w:rsidTr="00325902">
        <w:tc>
          <w:tcPr>
            <w:tcW w:w="5032" w:type="dxa"/>
          </w:tcPr>
          <w:p w14:paraId="3CA90F14" w14:textId="77777777" w:rsidR="001C2A3E" w:rsidRPr="005D6774" w:rsidRDefault="001C2A3E" w:rsidP="00325902">
            <w:pPr>
              <w:pStyle w:val="BodyText"/>
              <w:tabs>
                <w:tab w:val="clear" w:pos="720"/>
                <w:tab w:val="left" w:pos="360"/>
              </w:tabs>
              <w:spacing w:before="60" w:after="60" w:line="276" w:lineRule="auto"/>
              <w:rPr>
                <w:b/>
                <w:sz w:val="24"/>
                <w:szCs w:val="24"/>
                <w:u w:val="single"/>
                <w:lang w:val="en-GB"/>
              </w:rPr>
            </w:pPr>
            <w:r w:rsidRPr="005D6774">
              <w:rPr>
                <w:b/>
                <w:sz w:val="24"/>
                <w:szCs w:val="24"/>
                <w:lang w:val="en-GB"/>
              </w:rPr>
              <w:t>In the presence of</w:t>
            </w:r>
          </w:p>
        </w:tc>
        <w:tc>
          <w:tcPr>
            <w:tcW w:w="296" w:type="dxa"/>
          </w:tcPr>
          <w:p w14:paraId="3CB433FA"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683AE31F"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5531B525" w14:textId="77777777" w:rsidTr="00325902">
        <w:tc>
          <w:tcPr>
            <w:tcW w:w="5032" w:type="dxa"/>
          </w:tcPr>
          <w:p w14:paraId="396BEED6" w14:textId="77777777" w:rsidR="001C2A3E" w:rsidRPr="005D6774" w:rsidRDefault="001C2A3E" w:rsidP="00325902">
            <w:pPr>
              <w:pStyle w:val="BodyText"/>
              <w:tabs>
                <w:tab w:val="clear" w:pos="720"/>
                <w:tab w:val="left" w:pos="360"/>
              </w:tabs>
              <w:spacing w:before="60" w:after="60" w:line="276" w:lineRule="auto"/>
              <w:rPr>
                <w:b/>
                <w:sz w:val="24"/>
                <w:szCs w:val="24"/>
                <w:u w:val="single"/>
                <w:lang w:val="en-GB"/>
              </w:rPr>
            </w:pPr>
            <w:r w:rsidRPr="005D6774">
              <w:rPr>
                <w:b/>
                <w:sz w:val="24"/>
                <w:szCs w:val="24"/>
                <w:lang w:val="en-GB"/>
              </w:rPr>
              <w:t>WITNESS 1</w:t>
            </w:r>
          </w:p>
        </w:tc>
        <w:tc>
          <w:tcPr>
            <w:tcW w:w="296" w:type="dxa"/>
          </w:tcPr>
          <w:p w14:paraId="7CB668EC"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7CE41620"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69227F7D" w14:textId="77777777" w:rsidTr="00325902">
        <w:trPr>
          <w:trHeight w:val="1428"/>
        </w:trPr>
        <w:tc>
          <w:tcPr>
            <w:tcW w:w="5032" w:type="dxa"/>
          </w:tcPr>
          <w:p w14:paraId="6EFF3F74" w14:textId="0BFDC5AB" w:rsidR="001C2A3E" w:rsidRPr="005D6774" w:rsidRDefault="001C2A3E" w:rsidP="00325902">
            <w:pPr>
              <w:pStyle w:val="BodyText"/>
              <w:tabs>
                <w:tab w:val="clear" w:pos="720"/>
                <w:tab w:val="left" w:pos="1350"/>
              </w:tabs>
              <w:spacing w:before="60" w:after="60" w:line="276" w:lineRule="auto"/>
              <w:rPr>
                <w:sz w:val="24"/>
                <w:szCs w:val="24"/>
                <w:lang w:val="en-GB"/>
              </w:rPr>
            </w:pPr>
            <w:r w:rsidRPr="005D6774">
              <w:rPr>
                <w:b/>
                <w:sz w:val="24"/>
                <w:szCs w:val="24"/>
                <w:lang w:val="en-GB"/>
              </w:rPr>
              <w:t>Name:</w:t>
            </w:r>
            <w:r w:rsidRPr="005D6774">
              <w:rPr>
                <w:sz w:val="24"/>
                <w:szCs w:val="24"/>
                <w:lang w:val="en-GB"/>
              </w:rPr>
              <w:t xml:space="preserve"> </w:t>
            </w:r>
            <w:ins w:id="221" w:author="Prince Gupta" w:date="2025-06-17T11:56:00Z">
              <w:r w:rsidR="000E2F8B" w:rsidRPr="000E2F8B">
                <w:rPr>
                  <w:sz w:val="24"/>
                  <w:szCs w:val="24"/>
                </w:rPr>
                <w:t>Rakesh Mehra</w:t>
              </w:r>
            </w:ins>
          </w:p>
          <w:p w14:paraId="51323E60" w14:textId="445CBAAA" w:rsidR="001C2A3E" w:rsidRPr="005D6774" w:rsidRDefault="001C2A3E" w:rsidP="00325902">
            <w:pPr>
              <w:pStyle w:val="BodyText"/>
              <w:tabs>
                <w:tab w:val="clear" w:pos="720"/>
                <w:tab w:val="left" w:pos="1350"/>
              </w:tabs>
              <w:spacing w:before="60" w:after="60" w:line="276" w:lineRule="auto"/>
              <w:rPr>
                <w:sz w:val="24"/>
                <w:szCs w:val="24"/>
                <w:lang w:val="en-GB"/>
              </w:rPr>
            </w:pPr>
            <w:r w:rsidRPr="005D6774">
              <w:rPr>
                <w:b/>
                <w:sz w:val="24"/>
                <w:szCs w:val="24"/>
                <w:lang w:val="en-GB"/>
              </w:rPr>
              <w:t>Address:</w:t>
            </w:r>
            <w:r w:rsidRPr="005D6774">
              <w:rPr>
                <w:sz w:val="24"/>
                <w:szCs w:val="24"/>
                <w:lang w:val="en-GB"/>
              </w:rPr>
              <w:t xml:space="preserve"> </w:t>
            </w:r>
            <w:ins w:id="222" w:author="Prince Gupta" w:date="2025-06-17T11:56:00Z">
              <w:r w:rsidR="000E2F8B" w:rsidRPr="000E2F8B">
                <w:rPr>
                  <w:sz w:val="24"/>
                  <w:szCs w:val="24"/>
                </w:rPr>
                <w:t>125, Park Street, Mumbai - 400013</w:t>
              </w:r>
            </w:ins>
          </w:p>
          <w:p w14:paraId="0F8FBED2" w14:textId="6239816B" w:rsidR="001C2A3E" w:rsidRPr="005D6774" w:rsidRDefault="001C2A3E" w:rsidP="00325902">
            <w:pPr>
              <w:pStyle w:val="BodyText"/>
              <w:tabs>
                <w:tab w:val="clear" w:pos="720"/>
                <w:tab w:val="left" w:pos="1350"/>
              </w:tabs>
              <w:spacing w:before="60" w:after="60" w:line="276" w:lineRule="auto"/>
              <w:rPr>
                <w:b/>
                <w:sz w:val="24"/>
                <w:szCs w:val="24"/>
                <w:u w:val="single"/>
                <w:lang w:val="en-GB"/>
              </w:rPr>
            </w:pPr>
            <w:r w:rsidRPr="005D6774">
              <w:rPr>
                <w:b/>
                <w:sz w:val="24"/>
                <w:szCs w:val="24"/>
                <w:lang w:val="en-GB"/>
              </w:rPr>
              <w:t>Occupation:</w:t>
            </w:r>
            <w:r w:rsidRPr="005D6774">
              <w:rPr>
                <w:sz w:val="24"/>
                <w:szCs w:val="24"/>
                <w:lang w:val="en-GB"/>
              </w:rPr>
              <w:t xml:space="preserve"> </w:t>
            </w:r>
            <w:ins w:id="223" w:author="Prince Gupta" w:date="2025-06-17T11:56:00Z">
              <w:r w:rsidR="000E2F8B" w:rsidRPr="000E2F8B">
                <w:rPr>
                  <w:sz w:val="24"/>
                  <w:szCs w:val="24"/>
                </w:rPr>
                <w:t xml:space="preserve">: </w:t>
              </w:r>
              <w:r w:rsidR="000E2F8B" w:rsidRPr="000E2F8B">
                <w:rPr>
                  <w:b/>
                  <w:bCs/>
                  <w:sz w:val="24"/>
                  <w:szCs w:val="24"/>
                </w:rPr>
                <w:t>Chartered Accountant</w:t>
              </w:r>
            </w:ins>
          </w:p>
        </w:tc>
        <w:tc>
          <w:tcPr>
            <w:tcW w:w="296" w:type="dxa"/>
          </w:tcPr>
          <w:p w14:paraId="18983EE1"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23B1073F"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596FB6A1"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2DBE27EA"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730E0549"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7BEDB415"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68B3BFF2" w14:textId="77777777" w:rsidTr="00325902">
        <w:tc>
          <w:tcPr>
            <w:tcW w:w="5032" w:type="dxa"/>
          </w:tcPr>
          <w:p w14:paraId="6B81D3F8" w14:textId="77777777" w:rsidR="001C2A3E" w:rsidRPr="005D6774" w:rsidRDefault="001C2A3E" w:rsidP="00325902">
            <w:pPr>
              <w:pStyle w:val="BodyText"/>
              <w:tabs>
                <w:tab w:val="clear" w:pos="720"/>
                <w:tab w:val="left" w:pos="360"/>
              </w:tabs>
              <w:spacing w:before="60" w:after="60" w:line="276" w:lineRule="auto"/>
              <w:rPr>
                <w:sz w:val="24"/>
                <w:szCs w:val="24"/>
                <w:lang w:val="en-GB"/>
              </w:rPr>
            </w:pPr>
            <w:r w:rsidRPr="005D6774">
              <w:rPr>
                <w:b/>
                <w:sz w:val="24"/>
                <w:szCs w:val="24"/>
                <w:lang w:val="en-GB"/>
              </w:rPr>
              <w:t>WITNESS 2</w:t>
            </w:r>
          </w:p>
        </w:tc>
        <w:tc>
          <w:tcPr>
            <w:tcW w:w="296" w:type="dxa"/>
          </w:tcPr>
          <w:p w14:paraId="6EADD112"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1D3A82AC" w14:textId="77777777" w:rsidR="001C2A3E" w:rsidRPr="005D6774" w:rsidRDefault="001C2A3E" w:rsidP="00325902">
            <w:pPr>
              <w:pStyle w:val="BodyText"/>
              <w:tabs>
                <w:tab w:val="clear" w:pos="720"/>
                <w:tab w:val="left" w:pos="180"/>
              </w:tabs>
              <w:spacing w:before="60" w:after="60" w:line="276" w:lineRule="auto"/>
              <w:rPr>
                <w:sz w:val="24"/>
                <w:szCs w:val="24"/>
              </w:rPr>
            </w:pPr>
          </w:p>
        </w:tc>
      </w:tr>
      <w:tr w:rsidR="001C2A3E" w:rsidRPr="005D6774" w14:paraId="145F730B" w14:textId="77777777" w:rsidTr="00325902">
        <w:trPr>
          <w:trHeight w:val="1285"/>
        </w:trPr>
        <w:tc>
          <w:tcPr>
            <w:tcW w:w="5032" w:type="dxa"/>
          </w:tcPr>
          <w:p w14:paraId="52D7A159" w14:textId="18E18229" w:rsidR="001C2A3E" w:rsidRPr="005D6774" w:rsidRDefault="001C2A3E" w:rsidP="00325902">
            <w:pPr>
              <w:pStyle w:val="BodyText"/>
              <w:shd w:val="clear" w:color="auto" w:fill="FFFFFF"/>
              <w:tabs>
                <w:tab w:val="clear" w:pos="720"/>
                <w:tab w:val="left" w:pos="1350"/>
              </w:tabs>
              <w:spacing w:before="60" w:after="60" w:line="276" w:lineRule="auto"/>
              <w:rPr>
                <w:sz w:val="24"/>
                <w:szCs w:val="24"/>
                <w:lang w:val="en-GB"/>
              </w:rPr>
            </w:pPr>
            <w:r w:rsidRPr="005D6774">
              <w:rPr>
                <w:b/>
                <w:sz w:val="24"/>
                <w:szCs w:val="24"/>
                <w:lang w:val="en-GB"/>
              </w:rPr>
              <w:t xml:space="preserve">Name: </w:t>
            </w:r>
            <w:ins w:id="224" w:author="Prince Gupta" w:date="2025-06-17T11:56:00Z">
              <w:r w:rsidR="000E2F8B" w:rsidRPr="000E2F8B">
                <w:rPr>
                  <w:b/>
                  <w:bCs/>
                  <w:sz w:val="24"/>
                  <w:szCs w:val="24"/>
                </w:rPr>
                <w:t>Anil Kapoor</w:t>
              </w:r>
            </w:ins>
          </w:p>
          <w:p w14:paraId="3555A588" w14:textId="5A1C10C4" w:rsidR="001C2A3E" w:rsidRPr="005D6774" w:rsidRDefault="001C2A3E" w:rsidP="00325902">
            <w:pPr>
              <w:pStyle w:val="BodyText"/>
              <w:shd w:val="clear" w:color="auto" w:fill="FFFFFF"/>
              <w:tabs>
                <w:tab w:val="clear" w:pos="720"/>
                <w:tab w:val="left" w:pos="1350"/>
              </w:tabs>
              <w:spacing w:before="60" w:after="60" w:line="276" w:lineRule="auto"/>
              <w:ind w:left="1060" w:hanging="1060"/>
              <w:rPr>
                <w:sz w:val="24"/>
                <w:szCs w:val="24"/>
                <w:lang w:val="en-GB"/>
              </w:rPr>
            </w:pPr>
            <w:r w:rsidRPr="005D6774">
              <w:rPr>
                <w:b/>
                <w:sz w:val="24"/>
                <w:szCs w:val="24"/>
                <w:lang w:val="en-GB"/>
              </w:rPr>
              <w:t>Address:</w:t>
            </w:r>
            <w:r w:rsidRPr="005D6774">
              <w:rPr>
                <w:sz w:val="24"/>
                <w:szCs w:val="24"/>
                <w:lang w:val="en-GB"/>
              </w:rPr>
              <w:t xml:space="preserve"> </w:t>
            </w:r>
            <w:ins w:id="225" w:author="Prince Gupta" w:date="2025-06-17T11:56:00Z">
              <w:r w:rsidR="000E2F8B" w:rsidRPr="000E2F8B">
                <w:rPr>
                  <w:sz w:val="24"/>
                  <w:szCs w:val="24"/>
                </w:rPr>
                <w:t>126, Park Street, Mumbai - 400013</w:t>
              </w:r>
            </w:ins>
          </w:p>
          <w:p w14:paraId="31BC0FD9" w14:textId="263F8FCE" w:rsidR="001C2A3E" w:rsidRPr="005D6774" w:rsidRDefault="001C2A3E" w:rsidP="00325902">
            <w:pPr>
              <w:pStyle w:val="BodyText"/>
              <w:tabs>
                <w:tab w:val="clear" w:pos="720"/>
                <w:tab w:val="left" w:pos="360"/>
              </w:tabs>
              <w:spacing w:before="60" w:after="60" w:line="276" w:lineRule="auto"/>
              <w:rPr>
                <w:sz w:val="24"/>
                <w:szCs w:val="24"/>
                <w:lang w:val="en-GB"/>
              </w:rPr>
            </w:pPr>
            <w:r w:rsidRPr="005D6774">
              <w:rPr>
                <w:b/>
                <w:sz w:val="24"/>
                <w:szCs w:val="24"/>
                <w:lang w:val="en-GB"/>
              </w:rPr>
              <w:t>Occupation:</w:t>
            </w:r>
            <w:ins w:id="226" w:author="Prince Gupta" w:date="2025-06-17T11:56:00Z" w16du:dateUtc="2025-06-17T06:26:00Z">
              <w:r w:rsidR="000E2F8B" w:rsidRPr="000E2F8B">
                <w:rPr>
                  <w:sz w:val="20"/>
                </w:rPr>
                <w:t xml:space="preserve"> </w:t>
              </w:r>
            </w:ins>
            <w:ins w:id="227" w:author="Prince Gupta" w:date="2025-06-17T11:56:00Z">
              <w:r w:rsidR="000E2F8B" w:rsidRPr="000E2F8B">
                <w:rPr>
                  <w:b/>
                  <w:sz w:val="24"/>
                  <w:szCs w:val="24"/>
                </w:rPr>
                <w:t xml:space="preserve">: </w:t>
              </w:r>
              <w:r w:rsidR="000E2F8B" w:rsidRPr="000E2F8B">
                <w:rPr>
                  <w:b/>
                  <w:bCs/>
                  <w:sz w:val="24"/>
                  <w:szCs w:val="24"/>
                </w:rPr>
                <w:t>Company Secretary</w:t>
              </w:r>
            </w:ins>
            <w:r w:rsidRPr="005D6774">
              <w:rPr>
                <w:sz w:val="24"/>
                <w:szCs w:val="24"/>
                <w:lang w:val="en-GB"/>
              </w:rPr>
              <w:t xml:space="preserve"> </w:t>
            </w:r>
          </w:p>
          <w:p w14:paraId="16B8CF93" w14:textId="77777777" w:rsidR="001C2A3E" w:rsidRPr="005D6774" w:rsidRDefault="001C2A3E" w:rsidP="00325902">
            <w:pPr>
              <w:pStyle w:val="BodyText"/>
              <w:tabs>
                <w:tab w:val="clear" w:pos="720"/>
                <w:tab w:val="left" w:pos="360"/>
              </w:tabs>
              <w:spacing w:before="60" w:after="60" w:line="276" w:lineRule="auto"/>
              <w:rPr>
                <w:sz w:val="24"/>
                <w:szCs w:val="24"/>
                <w:lang w:val="en-GB"/>
              </w:rPr>
            </w:pPr>
          </w:p>
        </w:tc>
        <w:tc>
          <w:tcPr>
            <w:tcW w:w="296" w:type="dxa"/>
          </w:tcPr>
          <w:p w14:paraId="4B0008C7"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5B5D93FB"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3002EE49"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7B7C21C9" w14:textId="77777777" w:rsidR="001C2A3E" w:rsidRPr="005D6774" w:rsidRDefault="001C2A3E" w:rsidP="00325902">
            <w:pPr>
              <w:pStyle w:val="BodyText"/>
              <w:tabs>
                <w:tab w:val="clear" w:pos="720"/>
                <w:tab w:val="left" w:pos="180"/>
              </w:tabs>
              <w:spacing w:before="60" w:after="60" w:line="276" w:lineRule="auto"/>
              <w:rPr>
                <w:sz w:val="24"/>
                <w:szCs w:val="24"/>
              </w:rPr>
            </w:pPr>
            <w:r w:rsidRPr="005D6774">
              <w:rPr>
                <w:sz w:val="24"/>
                <w:szCs w:val="24"/>
              </w:rPr>
              <w:t>)</w:t>
            </w:r>
          </w:p>
          <w:p w14:paraId="64290FDB" w14:textId="77777777" w:rsidR="001C2A3E" w:rsidRPr="005D6774" w:rsidRDefault="001C2A3E" w:rsidP="00325902">
            <w:pPr>
              <w:pStyle w:val="BodyText"/>
              <w:tabs>
                <w:tab w:val="clear" w:pos="720"/>
                <w:tab w:val="left" w:pos="180"/>
              </w:tabs>
              <w:spacing w:before="60" w:after="60" w:line="276" w:lineRule="auto"/>
              <w:rPr>
                <w:sz w:val="24"/>
                <w:szCs w:val="24"/>
              </w:rPr>
            </w:pPr>
          </w:p>
          <w:p w14:paraId="16523DDF" w14:textId="77777777" w:rsidR="001C2A3E" w:rsidRPr="005D6774" w:rsidRDefault="001C2A3E" w:rsidP="00325902">
            <w:pPr>
              <w:pStyle w:val="BodyText"/>
              <w:tabs>
                <w:tab w:val="clear" w:pos="720"/>
                <w:tab w:val="left" w:pos="180"/>
              </w:tabs>
              <w:spacing w:before="60" w:after="60" w:line="276" w:lineRule="auto"/>
              <w:rPr>
                <w:sz w:val="24"/>
                <w:szCs w:val="24"/>
              </w:rPr>
            </w:pPr>
          </w:p>
        </w:tc>
        <w:tc>
          <w:tcPr>
            <w:tcW w:w="4087" w:type="dxa"/>
          </w:tcPr>
          <w:p w14:paraId="6C1C4A68" w14:textId="77777777" w:rsidR="001C2A3E" w:rsidRPr="005D6774" w:rsidRDefault="001C2A3E" w:rsidP="00325902">
            <w:pPr>
              <w:pStyle w:val="BodyText"/>
              <w:tabs>
                <w:tab w:val="clear" w:pos="720"/>
                <w:tab w:val="left" w:pos="180"/>
              </w:tabs>
              <w:spacing w:before="60" w:after="60" w:line="276" w:lineRule="auto"/>
              <w:rPr>
                <w:sz w:val="24"/>
                <w:szCs w:val="24"/>
              </w:rPr>
            </w:pPr>
          </w:p>
        </w:tc>
      </w:tr>
    </w:tbl>
    <w:p w14:paraId="2CCD18D5" w14:textId="77777777" w:rsidR="001C2A3E" w:rsidRPr="005D6774" w:rsidRDefault="001C2A3E" w:rsidP="001C2A3E">
      <w:pPr>
        <w:pStyle w:val="Heading1"/>
        <w:numPr>
          <w:ilvl w:val="0"/>
          <w:numId w:val="0"/>
        </w:numPr>
        <w:spacing w:line="276" w:lineRule="auto"/>
        <w:rPr>
          <w:sz w:val="24"/>
          <w:szCs w:val="24"/>
        </w:rPr>
      </w:pPr>
      <w:bookmarkStart w:id="228" w:name="_Ref149559137"/>
      <w:bookmarkStart w:id="229" w:name="_Toc234754976"/>
    </w:p>
    <w:p w14:paraId="533E60D2" w14:textId="77777777" w:rsidR="001C2A3E" w:rsidRPr="005D6774" w:rsidRDefault="001C2A3E" w:rsidP="001C2A3E">
      <w:pPr>
        <w:spacing w:after="160" w:line="276" w:lineRule="auto"/>
        <w:jc w:val="both"/>
        <w:rPr>
          <w:b/>
          <w:sz w:val="24"/>
          <w:szCs w:val="24"/>
        </w:rPr>
      </w:pPr>
      <w:r w:rsidRPr="005D6774">
        <w:rPr>
          <w:sz w:val="24"/>
          <w:szCs w:val="24"/>
        </w:rPr>
        <w:br w:type="page"/>
      </w:r>
    </w:p>
    <w:p w14:paraId="1B153008" w14:textId="77777777" w:rsidR="001C2A3E" w:rsidRPr="005D6774" w:rsidRDefault="001C2A3E" w:rsidP="001C2A3E">
      <w:pPr>
        <w:pStyle w:val="Heading1"/>
        <w:numPr>
          <w:ilvl w:val="0"/>
          <w:numId w:val="0"/>
        </w:numPr>
        <w:spacing w:line="276" w:lineRule="auto"/>
        <w:jc w:val="center"/>
        <w:rPr>
          <w:sz w:val="24"/>
          <w:szCs w:val="24"/>
        </w:rPr>
      </w:pPr>
      <w:r w:rsidRPr="005D6774">
        <w:rPr>
          <w:sz w:val="24"/>
          <w:szCs w:val="24"/>
        </w:rPr>
        <w:lastRenderedPageBreak/>
        <w:t>SCHEDULE I</w:t>
      </w:r>
      <w:bookmarkEnd w:id="228"/>
      <w:bookmarkEnd w:id="229"/>
    </w:p>
    <w:p w14:paraId="16E07149" w14:textId="77777777" w:rsidR="001C2A3E" w:rsidRPr="005D6774" w:rsidRDefault="001C2A3E" w:rsidP="001C2A3E">
      <w:pPr>
        <w:pStyle w:val="Heading1"/>
        <w:numPr>
          <w:ilvl w:val="0"/>
          <w:numId w:val="0"/>
        </w:numPr>
        <w:spacing w:line="276" w:lineRule="auto"/>
        <w:ind w:left="450"/>
        <w:jc w:val="center"/>
        <w:rPr>
          <w:sz w:val="24"/>
          <w:szCs w:val="24"/>
        </w:rPr>
      </w:pPr>
    </w:p>
    <w:p w14:paraId="3B66B0D9" w14:textId="77777777" w:rsidR="001C2A3E" w:rsidRPr="005D6774" w:rsidRDefault="001C2A3E" w:rsidP="001C2A3E">
      <w:pPr>
        <w:pStyle w:val="Heading1"/>
        <w:numPr>
          <w:ilvl w:val="0"/>
          <w:numId w:val="0"/>
        </w:numPr>
        <w:spacing w:line="276" w:lineRule="auto"/>
        <w:ind w:left="360" w:hanging="360"/>
        <w:jc w:val="center"/>
        <w:rPr>
          <w:sz w:val="24"/>
          <w:szCs w:val="24"/>
        </w:rPr>
      </w:pPr>
      <w:bookmarkStart w:id="230" w:name="_Ref149559159"/>
      <w:bookmarkStart w:id="231" w:name="_Toc204074313"/>
      <w:bookmarkStart w:id="232" w:name="_Toc234754977"/>
      <w:r w:rsidRPr="005D6774">
        <w:rPr>
          <w:sz w:val="24"/>
          <w:szCs w:val="24"/>
        </w:rPr>
        <w:t>Objects of the Trust</w:t>
      </w:r>
      <w:bookmarkEnd w:id="230"/>
      <w:bookmarkEnd w:id="231"/>
      <w:bookmarkEnd w:id="232"/>
    </w:p>
    <w:p w14:paraId="6D9B3891" w14:textId="77777777" w:rsidR="001C2A3E" w:rsidRPr="005D6774" w:rsidRDefault="001C2A3E" w:rsidP="001C2A3E">
      <w:pPr>
        <w:pStyle w:val="TOC1"/>
        <w:spacing w:line="276" w:lineRule="auto"/>
        <w:ind w:left="360" w:right="0" w:hanging="360"/>
        <w:jc w:val="both"/>
        <w:rPr>
          <w:sz w:val="24"/>
          <w:szCs w:val="24"/>
        </w:rPr>
      </w:pPr>
    </w:p>
    <w:p w14:paraId="7128B5DF" w14:textId="77777777" w:rsidR="006D6118" w:rsidRDefault="006D6118" w:rsidP="006D6118">
      <w:pPr>
        <w:pStyle w:val="Heading1"/>
        <w:numPr>
          <w:ilvl w:val="1"/>
          <w:numId w:val="54"/>
        </w:numPr>
        <w:shd w:val="clear" w:color="auto" w:fill="FFFFFF"/>
        <w:tabs>
          <w:tab w:val="left" w:pos="720"/>
        </w:tabs>
        <w:spacing w:line="276" w:lineRule="auto"/>
        <w:ind w:left="720"/>
        <w:rPr>
          <w:b w:val="0"/>
          <w:sz w:val="24"/>
          <w:szCs w:val="24"/>
        </w:rPr>
      </w:pPr>
      <w:bookmarkStart w:id="233" w:name="_Toc186880733"/>
      <w:bookmarkStart w:id="234" w:name="_Toc187549338"/>
      <w:bookmarkStart w:id="235" w:name="_Toc187566370"/>
      <w:bookmarkStart w:id="236" w:name="_Toc187746256"/>
      <w:bookmarkStart w:id="237" w:name="_Toc182731802"/>
      <w:bookmarkStart w:id="238" w:name="_Toc185416904"/>
      <w:bookmarkStart w:id="239" w:name="_Toc204966083"/>
      <w:bookmarkStart w:id="240" w:name="_Toc208416671"/>
      <w:bookmarkStart w:id="241" w:name="_Toc208426761"/>
      <w:bookmarkStart w:id="242" w:name="_Toc209354297"/>
      <w:bookmarkStart w:id="243" w:name="_Toc209592374"/>
      <w:bookmarkStart w:id="244" w:name="_Toc234754978"/>
      <w:bookmarkStart w:id="245" w:name="_Toc157924149"/>
      <w:bookmarkStart w:id="246" w:name="_Toc204074315"/>
      <w:r>
        <w:rPr>
          <w:b w:val="0"/>
          <w:sz w:val="24"/>
          <w:szCs w:val="24"/>
        </w:rPr>
        <w:t>To give effect to the intention of the settlor to arrange the family affairs and consolidation of family wealth as well as to ensure peace and security of the family, avoiding litigation and saving family’s honor and settle conflicting interests within the family.</w:t>
      </w:r>
    </w:p>
    <w:p w14:paraId="56D60290" w14:textId="77777777" w:rsidR="006D6118" w:rsidRDefault="006D6118" w:rsidP="006D6118">
      <w:pPr>
        <w:pStyle w:val="Heading1"/>
        <w:numPr>
          <w:ilvl w:val="0"/>
          <w:numId w:val="0"/>
        </w:numPr>
        <w:spacing w:line="276" w:lineRule="auto"/>
        <w:ind w:left="720"/>
        <w:rPr>
          <w:b w:val="0"/>
          <w:sz w:val="24"/>
          <w:szCs w:val="24"/>
        </w:rPr>
      </w:pPr>
    </w:p>
    <w:p w14:paraId="76D5F44E" w14:textId="2544AE0E" w:rsidR="001C2A3E" w:rsidRPr="005D6774" w:rsidRDefault="001C2A3E" w:rsidP="001C2A3E">
      <w:pPr>
        <w:pStyle w:val="Heading1"/>
        <w:numPr>
          <w:ilvl w:val="1"/>
          <w:numId w:val="5"/>
        </w:numPr>
        <w:spacing w:line="276" w:lineRule="auto"/>
        <w:ind w:left="720"/>
        <w:rPr>
          <w:b w:val="0"/>
          <w:sz w:val="24"/>
          <w:szCs w:val="24"/>
        </w:rPr>
      </w:pPr>
      <w:r w:rsidRPr="005D6774">
        <w:rPr>
          <w:b w:val="0"/>
          <w:sz w:val="24"/>
          <w:szCs w:val="24"/>
        </w:rPr>
        <w:t xml:space="preserve">To ensure effective succession planning and intergenerational transfer of Trust </w:t>
      </w:r>
      <w:bookmarkEnd w:id="233"/>
      <w:bookmarkEnd w:id="234"/>
      <w:bookmarkEnd w:id="235"/>
      <w:bookmarkEnd w:id="236"/>
      <w:bookmarkEnd w:id="237"/>
      <w:bookmarkEnd w:id="238"/>
      <w:bookmarkEnd w:id="239"/>
      <w:bookmarkEnd w:id="240"/>
      <w:bookmarkEnd w:id="241"/>
      <w:bookmarkEnd w:id="242"/>
      <w:bookmarkEnd w:id="243"/>
      <w:bookmarkEnd w:id="244"/>
      <w:r w:rsidRPr="005D6774">
        <w:rPr>
          <w:b w:val="0"/>
          <w:sz w:val="24"/>
          <w:szCs w:val="24"/>
        </w:rPr>
        <w:t>Property for the benefit of the Beneficiaries.</w:t>
      </w:r>
    </w:p>
    <w:p w14:paraId="090A4841" w14:textId="77777777" w:rsidR="001C2A3E" w:rsidRPr="005D6774" w:rsidRDefault="001C2A3E" w:rsidP="001C2A3E">
      <w:pPr>
        <w:spacing w:line="276" w:lineRule="auto"/>
        <w:ind w:left="720" w:hanging="360"/>
        <w:jc w:val="both"/>
        <w:rPr>
          <w:sz w:val="24"/>
          <w:szCs w:val="24"/>
        </w:rPr>
      </w:pPr>
    </w:p>
    <w:p w14:paraId="6A829916" w14:textId="77777777" w:rsidR="001C2A3E" w:rsidRPr="005D6774" w:rsidRDefault="001C2A3E" w:rsidP="001C2A3E">
      <w:pPr>
        <w:pStyle w:val="Heading1"/>
        <w:numPr>
          <w:ilvl w:val="1"/>
          <w:numId w:val="5"/>
        </w:numPr>
        <w:spacing w:line="276" w:lineRule="auto"/>
        <w:ind w:left="720"/>
        <w:rPr>
          <w:b w:val="0"/>
          <w:sz w:val="24"/>
          <w:szCs w:val="24"/>
        </w:rPr>
      </w:pPr>
      <w:bookmarkStart w:id="247" w:name="_Toc187746257"/>
      <w:bookmarkStart w:id="248" w:name="_Toc204966084"/>
      <w:bookmarkStart w:id="249" w:name="_Toc208416672"/>
      <w:bookmarkStart w:id="250" w:name="_Toc208426762"/>
      <w:bookmarkStart w:id="251" w:name="_Toc209354298"/>
      <w:bookmarkStart w:id="252" w:name="_Toc209592375"/>
      <w:bookmarkStart w:id="253" w:name="_Toc234754979"/>
      <w:bookmarkStart w:id="254" w:name="_Toc157924147"/>
      <w:bookmarkStart w:id="255" w:name="_Toc182731800"/>
      <w:bookmarkStart w:id="256" w:name="_Toc185416902"/>
      <w:r w:rsidRPr="005D6774">
        <w:rPr>
          <w:b w:val="0"/>
          <w:sz w:val="24"/>
          <w:szCs w:val="24"/>
        </w:rPr>
        <w:t xml:space="preserve">To provide for medical, educational, travel and other financial and non- financial needs of Beneficiaries. </w:t>
      </w:r>
    </w:p>
    <w:bookmarkEnd w:id="247"/>
    <w:bookmarkEnd w:id="248"/>
    <w:bookmarkEnd w:id="249"/>
    <w:bookmarkEnd w:id="250"/>
    <w:bookmarkEnd w:id="251"/>
    <w:bookmarkEnd w:id="252"/>
    <w:bookmarkEnd w:id="253"/>
    <w:bookmarkEnd w:id="254"/>
    <w:bookmarkEnd w:id="255"/>
    <w:bookmarkEnd w:id="256"/>
    <w:p w14:paraId="2F37D907" w14:textId="77777777" w:rsidR="001C2A3E" w:rsidRPr="005D6774" w:rsidRDefault="001C2A3E" w:rsidP="001C2A3E">
      <w:pPr>
        <w:pStyle w:val="Heading1"/>
        <w:numPr>
          <w:ilvl w:val="0"/>
          <w:numId w:val="0"/>
        </w:numPr>
        <w:tabs>
          <w:tab w:val="left" w:pos="567"/>
          <w:tab w:val="left" w:pos="709"/>
          <w:tab w:val="left" w:pos="1134"/>
        </w:tabs>
        <w:spacing w:line="276" w:lineRule="auto"/>
        <w:ind w:left="450" w:hanging="360"/>
        <w:rPr>
          <w:sz w:val="24"/>
          <w:szCs w:val="24"/>
        </w:rPr>
      </w:pPr>
    </w:p>
    <w:p w14:paraId="0C8DBAF0" w14:textId="77777777" w:rsidR="001C2A3E" w:rsidRPr="005D6774" w:rsidRDefault="001C2A3E" w:rsidP="001C2A3E">
      <w:pPr>
        <w:pStyle w:val="Heading1"/>
        <w:numPr>
          <w:ilvl w:val="1"/>
          <w:numId w:val="5"/>
        </w:numPr>
        <w:spacing w:line="276" w:lineRule="auto"/>
        <w:ind w:left="720"/>
        <w:rPr>
          <w:b w:val="0"/>
          <w:sz w:val="24"/>
          <w:szCs w:val="24"/>
        </w:rPr>
      </w:pPr>
      <w:bookmarkStart w:id="257" w:name="_Toc208426763"/>
      <w:bookmarkStart w:id="258" w:name="_Toc208426764"/>
      <w:bookmarkStart w:id="259" w:name="_Toc208416675"/>
      <w:bookmarkStart w:id="260" w:name="_Toc208426765"/>
      <w:bookmarkStart w:id="261" w:name="_Toc208426766"/>
      <w:bookmarkStart w:id="262" w:name="_Toc208416676"/>
      <w:bookmarkStart w:id="263" w:name="_Toc208426767"/>
      <w:bookmarkStart w:id="264" w:name="_Toc209354299"/>
      <w:bookmarkStart w:id="265" w:name="_Toc209592376"/>
      <w:bookmarkStart w:id="266" w:name="_Toc234754980"/>
      <w:bookmarkEnd w:id="257"/>
      <w:bookmarkEnd w:id="258"/>
      <w:bookmarkEnd w:id="259"/>
      <w:bookmarkEnd w:id="260"/>
      <w:bookmarkEnd w:id="261"/>
      <w:r w:rsidRPr="005D6774">
        <w:rPr>
          <w:b w:val="0"/>
          <w:sz w:val="24"/>
          <w:szCs w:val="24"/>
        </w:rPr>
        <w:t>To provide for consolidation and protection of assets</w:t>
      </w:r>
      <w:bookmarkEnd w:id="262"/>
      <w:bookmarkEnd w:id="263"/>
      <w:bookmarkEnd w:id="264"/>
      <w:bookmarkEnd w:id="265"/>
      <w:bookmarkEnd w:id="266"/>
      <w:r w:rsidRPr="005D6774">
        <w:rPr>
          <w:b w:val="0"/>
          <w:sz w:val="24"/>
          <w:szCs w:val="24"/>
        </w:rPr>
        <w:t xml:space="preserve"> settled or received by the Trust for the benefit of the Beneficiaries.</w:t>
      </w:r>
    </w:p>
    <w:p w14:paraId="3449310D" w14:textId="77777777" w:rsidR="001C2A3E" w:rsidRPr="005D6774" w:rsidRDefault="001C2A3E" w:rsidP="001C2A3E">
      <w:pPr>
        <w:pStyle w:val="Heading1"/>
        <w:numPr>
          <w:ilvl w:val="0"/>
          <w:numId w:val="0"/>
        </w:numPr>
        <w:spacing w:line="276" w:lineRule="auto"/>
        <w:ind w:left="720" w:hanging="360"/>
        <w:rPr>
          <w:b w:val="0"/>
          <w:sz w:val="24"/>
          <w:szCs w:val="24"/>
        </w:rPr>
      </w:pPr>
    </w:p>
    <w:p w14:paraId="76EB8B79" w14:textId="77777777" w:rsidR="001C2A3E" w:rsidRPr="005D6774" w:rsidRDefault="001C2A3E" w:rsidP="001C2A3E">
      <w:pPr>
        <w:pStyle w:val="Heading1"/>
        <w:numPr>
          <w:ilvl w:val="1"/>
          <w:numId w:val="5"/>
        </w:numPr>
        <w:spacing w:line="276" w:lineRule="auto"/>
        <w:ind w:left="720"/>
        <w:rPr>
          <w:b w:val="0"/>
          <w:sz w:val="24"/>
          <w:szCs w:val="24"/>
        </w:rPr>
      </w:pPr>
      <w:bookmarkStart w:id="267" w:name="_Toc182731801"/>
      <w:bookmarkStart w:id="268" w:name="_Toc185416903"/>
      <w:bookmarkStart w:id="269" w:name="_Toc186880735"/>
      <w:bookmarkStart w:id="270" w:name="_Toc187549340"/>
      <w:bookmarkStart w:id="271" w:name="_Toc187566372"/>
      <w:bookmarkStart w:id="272" w:name="_Toc187746259"/>
      <w:bookmarkStart w:id="273" w:name="_Toc204966085"/>
      <w:bookmarkStart w:id="274" w:name="_Toc208416677"/>
      <w:bookmarkStart w:id="275" w:name="_Toc208426768"/>
      <w:bookmarkStart w:id="276" w:name="_Toc209354300"/>
      <w:bookmarkStart w:id="277" w:name="_Toc209592377"/>
      <w:bookmarkStart w:id="278" w:name="_Toc234754981"/>
      <w:r w:rsidRPr="005D6774">
        <w:rPr>
          <w:b w:val="0"/>
          <w:sz w:val="24"/>
          <w:szCs w:val="24"/>
        </w:rPr>
        <w:t>To undertake investment activities in movable and immovable assets</w:t>
      </w:r>
      <w:bookmarkEnd w:id="267"/>
      <w:bookmarkEnd w:id="268"/>
      <w:bookmarkEnd w:id="269"/>
      <w:bookmarkEnd w:id="270"/>
      <w:bookmarkEnd w:id="271"/>
      <w:bookmarkEnd w:id="272"/>
      <w:bookmarkEnd w:id="273"/>
      <w:bookmarkEnd w:id="274"/>
      <w:bookmarkEnd w:id="275"/>
      <w:bookmarkEnd w:id="276"/>
      <w:bookmarkEnd w:id="277"/>
      <w:bookmarkEnd w:id="278"/>
      <w:r w:rsidRPr="005D6774">
        <w:rPr>
          <w:b w:val="0"/>
          <w:sz w:val="24"/>
          <w:szCs w:val="24"/>
        </w:rPr>
        <w:t xml:space="preserve"> for the benefit of the Beneficiaries.</w:t>
      </w:r>
    </w:p>
    <w:p w14:paraId="4552934C" w14:textId="77777777" w:rsidR="001C2A3E" w:rsidRPr="005D6774" w:rsidRDefault="001C2A3E" w:rsidP="001C2A3E">
      <w:pPr>
        <w:spacing w:line="276" w:lineRule="auto"/>
        <w:jc w:val="both"/>
        <w:rPr>
          <w:sz w:val="24"/>
          <w:szCs w:val="24"/>
        </w:rPr>
      </w:pPr>
    </w:p>
    <w:p w14:paraId="0BE9ABA5" w14:textId="77777777" w:rsidR="001C2A3E" w:rsidRPr="005D6774" w:rsidRDefault="001C2A3E" w:rsidP="001C2A3E">
      <w:pPr>
        <w:pStyle w:val="Heading1"/>
        <w:numPr>
          <w:ilvl w:val="0"/>
          <w:numId w:val="0"/>
        </w:numPr>
        <w:spacing w:line="276" w:lineRule="auto"/>
        <w:rPr>
          <w:b w:val="0"/>
          <w:sz w:val="24"/>
          <w:szCs w:val="24"/>
        </w:rPr>
      </w:pPr>
    </w:p>
    <w:bookmarkEnd w:id="245"/>
    <w:bookmarkEnd w:id="246"/>
    <w:p w14:paraId="1E6A9509" w14:textId="77777777" w:rsidR="001C2A3E" w:rsidRPr="005D6774" w:rsidRDefault="001C2A3E" w:rsidP="001C2A3E">
      <w:pPr>
        <w:pStyle w:val="Heading1"/>
        <w:numPr>
          <w:ilvl w:val="0"/>
          <w:numId w:val="0"/>
        </w:numPr>
        <w:spacing w:line="276" w:lineRule="auto"/>
        <w:ind w:left="720" w:hanging="360"/>
        <w:rPr>
          <w:b w:val="0"/>
          <w:sz w:val="24"/>
          <w:szCs w:val="24"/>
        </w:rPr>
      </w:pPr>
    </w:p>
    <w:p w14:paraId="79E447AB" w14:textId="77777777" w:rsidR="001C2A3E" w:rsidRPr="005D6774" w:rsidRDefault="001C2A3E" w:rsidP="001C2A3E">
      <w:pPr>
        <w:spacing w:line="276" w:lineRule="auto"/>
        <w:ind w:left="360" w:hanging="360"/>
        <w:jc w:val="both"/>
        <w:rPr>
          <w:sz w:val="24"/>
          <w:szCs w:val="24"/>
        </w:rPr>
      </w:pPr>
      <w:bookmarkStart w:id="279" w:name="_Toc157924150"/>
    </w:p>
    <w:p w14:paraId="459E5D50" w14:textId="77777777" w:rsidR="001C2A3E" w:rsidRPr="005D6774" w:rsidRDefault="001C2A3E" w:rsidP="001C2A3E">
      <w:pPr>
        <w:spacing w:line="276" w:lineRule="auto"/>
        <w:jc w:val="center"/>
        <w:rPr>
          <w:b/>
          <w:sz w:val="24"/>
          <w:szCs w:val="24"/>
        </w:rPr>
      </w:pPr>
      <w:bookmarkStart w:id="280" w:name="_Toc204074320"/>
      <w:bookmarkStart w:id="281" w:name="_SCHEDULE_II"/>
      <w:bookmarkStart w:id="282" w:name="_Toc234754982"/>
      <w:bookmarkEnd w:id="279"/>
      <w:bookmarkEnd w:id="280"/>
      <w:bookmarkEnd w:id="281"/>
      <w:r w:rsidRPr="005D6774">
        <w:rPr>
          <w:sz w:val="24"/>
          <w:szCs w:val="24"/>
        </w:rPr>
        <w:br w:type="page"/>
      </w:r>
      <w:r w:rsidRPr="005D6774">
        <w:rPr>
          <w:b/>
          <w:sz w:val="24"/>
          <w:szCs w:val="24"/>
        </w:rPr>
        <w:lastRenderedPageBreak/>
        <w:t>SCHEDULE II</w:t>
      </w:r>
    </w:p>
    <w:p w14:paraId="676E9902" w14:textId="77777777" w:rsidR="001C2A3E" w:rsidRPr="005D6774" w:rsidRDefault="001C2A3E" w:rsidP="001C2A3E">
      <w:pPr>
        <w:pStyle w:val="Heading1"/>
        <w:numPr>
          <w:ilvl w:val="0"/>
          <w:numId w:val="0"/>
        </w:numPr>
        <w:spacing w:line="276" w:lineRule="auto"/>
        <w:ind w:left="360" w:hanging="360"/>
        <w:jc w:val="center"/>
        <w:rPr>
          <w:sz w:val="24"/>
          <w:szCs w:val="24"/>
        </w:rPr>
      </w:pPr>
      <w:r w:rsidRPr="005D6774">
        <w:rPr>
          <w:sz w:val="24"/>
          <w:szCs w:val="24"/>
        </w:rPr>
        <w:t>List of Beneficiaries, Beneficial Interest and Distribution</w:t>
      </w:r>
    </w:p>
    <w:p w14:paraId="18F0BE7E" w14:textId="77777777" w:rsidR="001C2A3E" w:rsidRPr="005D6774" w:rsidRDefault="001C2A3E" w:rsidP="001C2A3E">
      <w:pPr>
        <w:spacing w:line="276" w:lineRule="auto"/>
        <w:ind w:left="360" w:hanging="360"/>
        <w:jc w:val="both"/>
        <w:rPr>
          <w:sz w:val="24"/>
          <w:szCs w:val="24"/>
        </w:rPr>
      </w:pPr>
    </w:p>
    <w:p w14:paraId="66C8964D" w14:textId="77777777" w:rsidR="001C2A3E" w:rsidRPr="005D6774" w:rsidRDefault="001C2A3E" w:rsidP="001C2A3E">
      <w:pPr>
        <w:pStyle w:val="Heading9"/>
        <w:spacing w:line="276" w:lineRule="auto"/>
        <w:jc w:val="both"/>
        <w:rPr>
          <w:b/>
          <w:sz w:val="24"/>
          <w:szCs w:val="24"/>
        </w:rPr>
      </w:pPr>
      <w:r w:rsidRPr="005D6774">
        <w:rPr>
          <w:b/>
          <w:sz w:val="24"/>
          <w:szCs w:val="24"/>
        </w:rPr>
        <w:t>PART I - The Beneficiaries</w:t>
      </w:r>
    </w:p>
    <w:p w14:paraId="383B0075" w14:textId="77777777" w:rsidR="001C2A3E" w:rsidRPr="005D6774" w:rsidRDefault="001C2A3E" w:rsidP="001C2A3E">
      <w:pPr>
        <w:spacing w:line="276" w:lineRule="auto"/>
        <w:rPr>
          <w:sz w:val="24"/>
          <w:szCs w:val="24"/>
        </w:rPr>
      </w:pPr>
    </w:p>
    <w:p w14:paraId="4A8D6557" w14:textId="77777777" w:rsidR="001C2A3E" w:rsidRPr="005D6774" w:rsidRDefault="001C2A3E" w:rsidP="001C2A3E">
      <w:pPr>
        <w:spacing w:line="276" w:lineRule="auto"/>
        <w:jc w:val="both"/>
        <w:rPr>
          <w:sz w:val="24"/>
          <w:szCs w:val="24"/>
        </w:rPr>
      </w:pPr>
      <w:r w:rsidRPr="005D6774">
        <w:rPr>
          <w:sz w:val="24"/>
          <w:szCs w:val="24"/>
        </w:rPr>
        <w:t xml:space="preserve">The term Beneficiaries shall mean and include as stated under </w:t>
      </w:r>
      <w:r w:rsidRPr="005D6774">
        <w:rPr>
          <w:b/>
          <w:i/>
          <w:sz w:val="24"/>
          <w:szCs w:val="24"/>
        </w:rPr>
        <w:t xml:space="preserve">Table A </w:t>
      </w:r>
      <w:r w:rsidRPr="005D6774">
        <w:rPr>
          <w:sz w:val="24"/>
          <w:szCs w:val="24"/>
        </w:rPr>
        <w:t>below:</w:t>
      </w:r>
    </w:p>
    <w:p w14:paraId="2D759678" w14:textId="77777777" w:rsidR="001C2A3E" w:rsidRPr="005D6774" w:rsidRDefault="001C2A3E" w:rsidP="001C2A3E">
      <w:pPr>
        <w:spacing w:line="276" w:lineRule="auto"/>
        <w:jc w:val="both"/>
        <w:rPr>
          <w:sz w:val="24"/>
          <w:szCs w:val="24"/>
        </w:rPr>
      </w:pPr>
    </w:p>
    <w:tbl>
      <w:tblP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985"/>
        <w:gridCol w:w="1559"/>
        <w:gridCol w:w="1701"/>
        <w:gridCol w:w="1843"/>
        <w:gridCol w:w="1692"/>
      </w:tblGrid>
      <w:tr w:rsidR="001C2A3E" w:rsidRPr="005D6774" w14:paraId="72396F6D" w14:textId="77777777" w:rsidTr="00325902">
        <w:trPr>
          <w:trHeight w:val="494"/>
        </w:trPr>
        <w:tc>
          <w:tcPr>
            <w:tcW w:w="9484" w:type="dxa"/>
            <w:gridSpan w:val="6"/>
            <w:shd w:val="clear" w:color="auto" w:fill="FFFFFF"/>
          </w:tcPr>
          <w:p w14:paraId="131A4799" w14:textId="77777777" w:rsidR="001C2A3E" w:rsidRPr="005D6774" w:rsidRDefault="001C2A3E" w:rsidP="00325902">
            <w:pPr>
              <w:spacing w:line="276" w:lineRule="auto"/>
              <w:jc w:val="center"/>
              <w:rPr>
                <w:b/>
                <w:sz w:val="24"/>
                <w:szCs w:val="24"/>
              </w:rPr>
            </w:pPr>
            <w:r w:rsidRPr="005D6774">
              <w:rPr>
                <w:b/>
                <w:sz w:val="24"/>
                <w:szCs w:val="24"/>
              </w:rPr>
              <w:t>TABLE A – PRIMARY BENEFICIARIES</w:t>
            </w:r>
          </w:p>
        </w:tc>
      </w:tr>
      <w:tr w:rsidR="00975675" w:rsidRPr="005D6774" w14:paraId="59A65415" w14:textId="77777777" w:rsidTr="00325902">
        <w:trPr>
          <w:trHeight w:val="548"/>
        </w:trPr>
        <w:tc>
          <w:tcPr>
            <w:tcW w:w="704" w:type="dxa"/>
            <w:shd w:val="clear" w:color="auto" w:fill="FFFFFF"/>
          </w:tcPr>
          <w:p w14:paraId="2074A74E" w14:textId="77777777" w:rsidR="00975675" w:rsidRPr="005D6774" w:rsidRDefault="00975675" w:rsidP="00975675">
            <w:pPr>
              <w:spacing w:line="276" w:lineRule="auto"/>
              <w:jc w:val="both"/>
              <w:rPr>
                <w:b/>
                <w:sz w:val="24"/>
                <w:szCs w:val="24"/>
              </w:rPr>
            </w:pPr>
            <w:r w:rsidRPr="005D6774">
              <w:rPr>
                <w:b/>
                <w:sz w:val="24"/>
                <w:szCs w:val="24"/>
              </w:rPr>
              <w:t>Sr. No</w:t>
            </w:r>
          </w:p>
        </w:tc>
        <w:tc>
          <w:tcPr>
            <w:tcW w:w="1985" w:type="dxa"/>
            <w:shd w:val="clear" w:color="auto" w:fill="FFFFFF"/>
          </w:tcPr>
          <w:p w14:paraId="364314CF" w14:textId="77777777" w:rsidR="00975675" w:rsidRPr="005D6774" w:rsidRDefault="00975675" w:rsidP="00975675">
            <w:pPr>
              <w:spacing w:line="276" w:lineRule="auto"/>
              <w:jc w:val="both"/>
              <w:rPr>
                <w:b/>
                <w:sz w:val="24"/>
                <w:szCs w:val="24"/>
              </w:rPr>
            </w:pPr>
            <w:r w:rsidRPr="005D6774">
              <w:rPr>
                <w:b/>
                <w:sz w:val="24"/>
                <w:szCs w:val="24"/>
              </w:rPr>
              <w:t>Name of the Primary Beneficiary</w:t>
            </w:r>
          </w:p>
        </w:tc>
        <w:tc>
          <w:tcPr>
            <w:tcW w:w="1559" w:type="dxa"/>
            <w:shd w:val="clear" w:color="auto" w:fill="FFFFFF"/>
          </w:tcPr>
          <w:p w14:paraId="468208E3" w14:textId="77777777" w:rsidR="00975675" w:rsidRPr="005D6774" w:rsidRDefault="00975675" w:rsidP="00975675">
            <w:pPr>
              <w:spacing w:line="276" w:lineRule="auto"/>
              <w:rPr>
                <w:b/>
                <w:sz w:val="24"/>
                <w:szCs w:val="24"/>
              </w:rPr>
            </w:pPr>
            <w:r w:rsidRPr="005D6774">
              <w:rPr>
                <w:b/>
                <w:sz w:val="24"/>
                <w:szCs w:val="24"/>
              </w:rPr>
              <w:t>Date of Birth</w:t>
            </w:r>
          </w:p>
        </w:tc>
        <w:tc>
          <w:tcPr>
            <w:tcW w:w="1701" w:type="dxa"/>
            <w:shd w:val="clear" w:color="auto" w:fill="FFFFFF"/>
          </w:tcPr>
          <w:p w14:paraId="059BD571" w14:textId="313B1237" w:rsidR="00975675" w:rsidRPr="005D6774" w:rsidRDefault="00975675" w:rsidP="002B5509">
            <w:pPr>
              <w:tabs>
                <w:tab w:val="center" w:pos="742"/>
              </w:tabs>
              <w:spacing w:line="276" w:lineRule="auto"/>
              <w:jc w:val="both"/>
              <w:rPr>
                <w:b/>
                <w:sz w:val="24"/>
                <w:szCs w:val="24"/>
              </w:rPr>
            </w:pPr>
            <w:r>
              <w:rPr>
                <w:b/>
                <w:sz w:val="24"/>
                <w:szCs w:val="24"/>
              </w:rPr>
              <w:tab/>
              <w:t>PAN</w:t>
            </w:r>
          </w:p>
        </w:tc>
        <w:tc>
          <w:tcPr>
            <w:tcW w:w="1843" w:type="dxa"/>
            <w:shd w:val="clear" w:color="auto" w:fill="FFFFFF"/>
          </w:tcPr>
          <w:p w14:paraId="465815E2" w14:textId="4236A56B" w:rsidR="00975675" w:rsidRPr="005D6774" w:rsidRDefault="00975675" w:rsidP="00975675">
            <w:pPr>
              <w:spacing w:line="276" w:lineRule="auto"/>
              <w:jc w:val="center"/>
              <w:rPr>
                <w:b/>
                <w:sz w:val="24"/>
                <w:szCs w:val="24"/>
              </w:rPr>
            </w:pPr>
            <w:r>
              <w:rPr>
                <w:b/>
                <w:sz w:val="24"/>
                <w:szCs w:val="24"/>
              </w:rPr>
              <w:t>Passport No.</w:t>
            </w:r>
          </w:p>
        </w:tc>
        <w:tc>
          <w:tcPr>
            <w:tcW w:w="1692" w:type="dxa"/>
            <w:shd w:val="clear" w:color="auto" w:fill="FFFFFF"/>
          </w:tcPr>
          <w:p w14:paraId="3C4C6408" w14:textId="77777777" w:rsidR="00975675" w:rsidRPr="005D6774" w:rsidRDefault="00975675" w:rsidP="00975675">
            <w:pPr>
              <w:spacing w:line="276" w:lineRule="auto"/>
              <w:jc w:val="both"/>
              <w:rPr>
                <w:b/>
                <w:sz w:val="24"/>
                <w:szCs w:val="24"/>
              </w:rPr>
            </w:pPr>
            <w:r w:rsidRPr="005D6774">
              <w:rPr>
                <w:b/>
                <w:sz w:val="24"/>
                <w:szCs w:val="24"/>
              </w:rPr>
              <w:t>Relationship with Settlor</w:t>
            </w:r>
          </w:p>
        </w:tc>
      </w:tr>
      <w:tr w:rsidR="00975675" w:rsidRPr="005D6774" w14:paraId="7597E611" w14:textId="77777777" w:rsidTr="00325902">
        <w:trPr>
          <w:trHeight w:val="548"/>
        </w:trPr>
        <w:tc>
          <w:tcPr>
            <w:tcW w:w="704" w:type="dxa"/>
            <w:shd w:val="clear" w:color="auto" w:fill="FFFFFF"/>
          </w:tcPr>
          <w:p w14:paraId="5CF486EA" w14:textId="77777777" w:rsidR="00975675" w:rsidRPr="005D6774" w:rsidRDefault="00975675" w:rsidP="00975675">
            <w:pPr>
              <w:numPr>
                <w:ilvl w:val="0"/>
                <w:numId w:val="32"/>
              </w:numPr>
              <w:spacing w:line="276" w:lineRule="auto"/>
              <w:ind w:left="720"/>
              <w:jc w:val="both"/>
              <w:rPr>
                <w:b/>
                <w:sz w:val="24"/>
                <w:szCs w:val="24"/>
              </w:rPr>
            </w:pPr>
            <w:r w:rsidRPr="005D6774">
              <w:rPr>
                <w:b/>
                <w:sz w:val="24"/>
                <w:szCs w:val="24"/>
              </w:rPr>
              <w:t xml:space="preserve">1. </w:t>
            </w:r>
          </w:p>
        </w:tc>
        <w:tc>
          <w:tcPr>
            <w:tcW w:w="1985" w:type="dxa"/>
            <w:shd w:val="clear" w:color="auto" w:fill="FFFFFF"/>
          </w:tcPr>
          <w:p w14:paraId="2BE89E51" w14:textId="40263721" w:rsidR="00975675" w:rsidRPr="001C217B" w:rsidRDefault="000E2F8B" w:rsidP="00975675">
            <w:pPr>
              <w:spacing w:line="276" w:lineRule="auto"/>
              <w:rPr>
                <w:sz w:val="24"/>
                <w:szCs w:val="24"/>
              </w:rPr>
            </w:pPr>
            <w:ins w:id="283" w:author="Prince Gupta" w:date="2025-06-17T11:56:00Z">
              <w:r w:rsidRPr="000E2F8B">
                <w:rPr>
                  <w:sz w:val="24"/>
                  <w:szCs w:val="24"/>
                </w:rPr>
                <w:t>Thomas Smith</w:t>
              </w:r>
            </w:ins>
          </w:p>
        </w:tc>
        <w:tc>
          <w:tcPr>
            <w:tcW w:w="1559" w:type="dxa"/>
            <w:shd w:val="clear" w:color="auto" w:fill="FFFFFF"/>
          </w:tcPr>
          <w:p w14:paraId="160E6511" w14:textId="71D25E1A" w:rsidR="00975675" w:rsidRPr="001C217B" w:rsidRDefault="000E2F8B" w:rsidP="00975675">
            <w:pPr>
              <w:spacing w:line="276" w:lineRule="auto"/>
              <w:rPr>
                <w:sz w:val="24"/>
                <w:szCs w:val="24"/>
              </w:rPr>
            </w:pPr>
            <w:ins w:id="284" w:author="Prince Gupta" w:date="2025-06-17T11:56:00Z">
              <w:r w:rsidRPr="000E2F8B">
                <w:rPr>
                  <w:sz w:val="24"/>
                  <w:szCs w:val="24"/>
                </w:rPr>
                <w:t>04th March 1995</w:t>
              </w:r>
            </w:ins>
          </w:p>
        </w:tc>
        <w:tc>
          <w:tcPr>
            <w:tcW w:w="1701" w:type="dxa"/>
            <w:shd w:val="clear" w:color="auto" w:fill="FFFFFF"/>
          </w:tcPr>
          <w:p w14:paraId="4147F645" w14:textId="458DA72C" w:rsidR="00975675" w:rsidRPr="001C217B" w:rsidRDefault="000E2F8B" w:rsidP="00975675">
            <w:pPr>
              <w:spacing w:line="276" w:lineRule="auto"/>
              <w:rPr>
                <w:sz w:val="24"/>
                <w:szCs w:val="24"/>
              </w:rPr>
            </w:pPr>
            <w:ins w:id="285" w:author="Prince Gupta" w:date="2025-06-17T11:57:00Z">
              <w:r w:rsidRPr="000E2F8B">
                <w:rPr>
                  <w:sz w:val="24"/>
                  <w:szCs w:val="24"/>
                </w:rPr>
                <w:t>ABCDE11111</w:t>
              </w:r>
            </w:ins>
          </w:p>
        </w:tc>
        <w:tc>
          <w:tcPr>
            <w:tcW w:w="1843" w:type="dxa"/>
            <w:shd w:val="clear" w:color="auto" w:fill="FFFFFF"/>
          </w:tcPr>
          <w:p w14:paraId="00BF9EA5" w14:textId="53F8BF0C" w:rsidR="00975675" w:rsidRPr="001C217B" w:rsidRDefault="000E2F8B" w:rsidP="00975675">
            <w:pPr>
              <w:spacing w:line="276" w:lineRule="auto"/>
              <w:rPr>
                <w:sz w:val="24"/>
                <w:szCs w:val="24"/>
              </w:rPr>
            </w:pPr>
            <w:ins w:id="286" w:author="Prince Gupta" w:date="2025-06-17T11:57:00Z">
              <w:r w:rsidRPr="000E2F8B">
                <w:rPr>
                  <w:sz w:val="24"/>
                  <w:szCs w:val="24"/>
                </w:rPr>
                <w:t>N000111</w:t>
              </w:r>
            </w:ins>
          </w:p>
        </w:tc>
        <w:tc>
          <w:tcPr>
            <w:tcW w:w="1692" w:type="dxa"/>
            <w:shd w:val="clear" w:color="auto" w:fill="FFFFFF"/>
          </w:tcPr>
          <w:p w14:paraId="5235D0CB" w14:textId="2222E2AE" w:rsidR="00975675" w:rsidRPr="005D6774" w:rsidRDefault="000E2F8B" w:rsidP="00975675">
            <w:pPr>
              <w:spacing w:line="276" w:lineRule="auto"/>
              <w:jc w:val="both"/>
              <w:rPr>
                <w:sz w:val="24"/>
                <w:szCs w:val="24"/>
              </w:rPr>
            </w:pPr>
            <w:ins w:id="287" w:author="Prince Gupta" w:date="2025-06-17T11:57:00Z">
              <w:r w:rsidRPr="000E2F8B">
                <w:rPr>
                  <w:sz w:val="24"/>
                  <w:szCs w:val="24"/>
                </w:rPr>
                <w:t>Son</w:t>
              </w:r>
            </w:ins>
          </w:p>
        </w:tc>
      </w:tr>
      <w:tr w:rsidR="00975675" w:rsidRPr="005D6774" w14:paraId="0493B256" w14:textId="77777777" w:rsidTr="00325902">
        <w:trPr>
          <w:trHeight w:val="458"/>
        </w:trPr>
        <w:tc>
          <w:tcPr>
            <w:tcW w:w="704" w:type="dxa"/>
            <w:shd w:val="clear" w:color="auto" w:fill="auto"/>
          </w:tcPr>
          <w:p w14:paraId="5F621C2D" w14:textId="77777777" w:rsidR="00975675" w:rsidRPr="005D6774" w:rsidRDefault="00975675" w:rsidP="00975675">
            <w:pPr>
              <w:numPr>
                <w:ilvl w:val="0"/>
                <w:numId w:val="32"/>
              </w:numPr>
              <w:spacing w:line="276" w:lineRule="auto"/>
              <w:ind w:left="720"/>
              <w:jc w:val="both"/>
              <w:rPr>
                <w:sz w:val="24"/>
                <w:szCs w:val="24"/>
              </w:rPr>
            </w:pPr>
          </w:p>
        </w:tc>
        <w:tc>
          <w:tcPr>
            <w:tcW w:w="1985" w:type="dxa"/>
            <w:shd w:val="clear" w:color="auto" w:fill="auto"/>
          </w:tcPr>
          <w:p w14:paraId="51DFC9E1" w14:textId="4DBE877E" w:rsidR="00975675" w:rsidRPr="005D6774" w:rsidRDefault="000E2F8B" w:rsidP="00975675">
            <w:pPr>
              <w:spacing w:line="276" w:lineRule="auto"/>
              <w:rPr>
                <w:sz w:val="24"/>
                <w:szCs w:val="24"/>
              </w:rPr>
            </w:pPr>
            <w:ins w:id="288" w:author="Prince Gupta" w:date="2025-06-17T11:57:00Z">
              <w:r w:rsidRPr="000E2F8B">
                <w:rPr>
                  <w:sz w:val="24"/>
                  <w:szCs w:val="24"/>
                </w:rPr>
                <w:t>Anna Smith</w:t>
              </w:r>
            </w:ins>
          </w:p>
        </w:tc>
        <w:tc>
          <w:tcPr>
            <w:tcW w:w="1559" w:type="dxa"/>
            <w:shd w:val="clear" w:color="auto" w:fill="auto"/>
          </w:tcPr>
          <w:p w14:paraId="1150AD49" w14:textId="0F918F0F" w:rsidR="00975675" w:rsidRPr="005D6774" w:rsidRDefault="000E2F8B" w:rsidP="00975675">
            <w:pPr>
              <w:spacing w:line="276" w:lineRule="auto"/>
              <w:jc w:val="both"/>
              <w:rPr>
                <w:sz w:val="24"/>
                <w:szCs w:val="24"/>
              </w:rPr>
            </w:pPr>
            <w:ins w:id="289" w:author="Prince Gupta" w:date="2025-06-17T11:57:00Z">
              <w:r w:rsidRPr="000E2F8B">
                <w:rPr>
                  <w:sz w:val="24"/>
                  <w:szCs w:val="24"/>
                </w:rPr>
                <w:t>04th March 1998</w:t>
              </w:r>
            </w:ins>
          </w:p>
        </w:tc>
        <w:tc>
          <w:tcPr>
            <w:tcW w:w="1701" w:type="dxa"/>
            <w:shd w:val="clear" w:color="auto" w:fill="auto"/>
          </w:tcPr>
          <w:p w14:paraId="5F147640" w14:textId="0953D2A1" w:rsidR="00975675" w:rsidRPr="005D6774" w:rsidRDefault="000E2F8B" w:rsidP="00975675">
            <w:pPr>
              <w:spacing w:line="276" w:lineRule="auto"/>
              <w:jc w:val="both"/>
              <w:rPr>
                <w:sz w:val="24"/>
                <w:szCs w:val="24"/>
              </w:rPr>
            </w:pPr>
            <w:ins w:id="290" w:author="Prince Gupta" w:date="2025-06-17T11:57:00Z">
              <w:r w:rsidRPr="000E2F8B">
                <w:rPr>
                  <w:sz w:val="24"/>
                  <w:szCs w:val="24"/>
                </w:rPr>
                <w:t>ABCDE22222</w:t>
              </w:r>
            </w:ins>
          </w:p>
        </w:tc>
        <w:tc>
          <w:tcPr>
            <w:tcW w:w="1843" w:type="dxa"/>
          </w:tcPr>
          <w:p w14:paraId="2F095FF3" w14:textId="569ECA2A" w:rsidR="00975675" w:rsidRPr="005D6774" w:rsidRDefault="000E2F8B" w:rsidP="00975675">
            <w:pPr>
              <w:spacing w:line="276" w:lineRule="auto"/>
              <w:jc w:val="both"/>
              <w:rPr>
                <w:sz w:val="24"/>
                <w:szCs w:val="24"/>
              </w:rPr>
            </w:pPr>
            <w:ins w:id="291" w:author="Prince Gupta" w:date="2025-06-17T11:57:00Z">
              <w:r w:rsidRPr="000E2F8B">
                <w:rPr>
                  <w:sz w:val="24"/>
                  <w:szCs w:val="24"/>
                </w:rPr>
                <w:t>N000222</w:t>
              </w:r>
            </w:ins>
          </w:p>
        </w:tc>
        <w:tc>
          <w:tcPr>
            <w:tcW w:w="1692" w:type="dxa"/>
            <w:shd w:val="clear" w:color="auto" w:fill="auto"/>
          </w:tcPr>
          <w:p w14:paraId="15B2B9EF" w14:textId="5B12C88A" w:rsidR="00975675" w:rsidRPr="005D6774" w:rsidDel="00502AC5" w:rsidRDefault="000E2F8B" w:rsidP="00975675">
            <w:pPr>
              <w:spacing w:line="276" w:lineRule="auto"/>
              <w:jc w:val="both"/>
              <w:rPr>
                <w:sz w:val="24"/>
                <w:szCs w:val="24"/>
              </w:rPr>
            </w:pPr>
            <w:ins w:id="292" w:author="Prince Gupta" w:date="2025-06-17T11:57:00Z">
              <w:r w:rsidRPr="000E2F8B">
                <w:rPr>
                  <w:sz w:val="24"/>
                  <w:szCs w:val="24"/>
                </w:rPr>
                <w:t>Daughter</w:t>
              </w:r>
            </w:ins>
          </w:p>
        </w:tc>
      </w:tr>
    </w:tbl>
    <w:p w14:paraId="312D3CAC" w14:textId="77777777" w:rsidR="001C2A3E" w:rsidRPr="005D6774" w:rsidRDefault="001C2A3E" w:rsidP="001C2A3E">
      <w:pPr>
        <w:spacing w:line="276" w:lineRule="auto"/>
        <w:jc w:val="both"/>
        <w:rPr>
          <w:b/>
          <w:sz w:val="24"/>
          <w:szCs w:val="24"/>
        </w:rPr>
      </w:pPr>
    </w:p>
    <w:p w14:paraId="2F7D6B80" w14:textId="77777777" w:rsidR="001C2A3E" w:rsidRPr="005D6774" w:rsidRDefault="001C2A3E" w:rsidP="001C2A3E">
      <w:pPr>
        <w:spacing w:line="276" w:lineRule="auto"/>
        <w:jc w:val="both"/>
        <w:rPr>
          <w:b/>
          <w:sz w:val="24"/>
          <w:szCs w:val="24"/>
        </w:rPr>
      </w:pPr>
      <w:r w:rsidRPr="005D6774">
        <w:rPr>
          <w:b/>
          <w:sz w:val="24"/>
          <w:szCs w:val="24"/>
        </w:rPr>
        <w:t>PART II:  DISTRIBUTION DURING THE TERM OF TRUST</w:t>
      </w:r>
    </w:p>
    <w:p w14:paraId="7991DF3E" w14:textId="77777777" w:rsidR="001C2A3E" w:rsidRPr="005D6774" w:rsidRDefault="001C2A3E" w:rsidP="001C2A3E">
      <w:pPr>
        <w:spacing w:line="276" w:lineRule="auto"/>
        <w:jc w:val="both"/>
        <w:rPr>
          <w:b/>
          <w:sz w:val="24"/>
          <w:szCs w:val="24"/>
        </w:rPr>
      </w:pPr>
    </w:p>
    <w:p w14:paraId="6C2E543E" w14:textId="77777777" w:rsidR="001C2A3E" w:rsidRPr="005D6774" w:rsidRDefault="001C2A3E" w:rsidP="001C2A3E">
      <w:pPr>
        <w:numPr>
          <w:ilvl w:val="0"/>
          <w:numId w:val="25"/>
        </w:numPr>
        <w:spacing w:line="276" w:lineRule="auto"/>
        <w:jc w:val="both"/>
        <w:rPr>
          <w:sz w:val="24"/>
          <w:szCs w:val="24"/>
        </w:rPr>
      </w:pPr>
      <w:r w:rsidRPr="005D6774">
        <w:rPr>
          <w:sz w:val="24"/>
          <w:szCs w:val="24"/>
        </w:rPr>
        <w:t xml:space="preserve">Distributions may be made from the Trust to meet travel, medical, educational, marriage, welfare, maintenance and other expenses and objectives as mentioned in Schedule I may be made to Beneficiaries of </w:t>
      </w:r>
      <w:r w:rsidRPr="005D6774">
        <w:rPr>
          <w:b/>
          <w:i/>
          <w:sz w:val="24"/>
          <w:szCs w:val="24"/>
        </w:rPr>
        <w:t>Schedule (II) Part (I) Table A</w:t>
      </w:r>
      <w:r w:rsidRPr="005D6774">
        <w:rPr>
          <w:sz w:val="24"/>
          <w:szCs w:val="24"/>
        </w:rPr>
        <w:t xml:space="preserve"> in proportion- </w:t>
      </w:r>
    </w:p>
    <w:p w14:paraId="4862BF24" w14:textId="77777777" w:rsidR="001C2A3E" w:rsidRPr="005D6774" w:rsidRDefault="001C2A3E" w:rsidP="001C2A3E">
      <w:pPr>
        <w:spacing w:line="276" w:lineRule="auto"/>
        <w:ind w:left="360"/>
        <w:jc w:val="both"/>
        <w:rPr>
          <w:sz w:val="24"/>
          <w:szCs w:val="24"/>
        </w:rPr>
      </w:pPr>
    </w:p>
    <w:p w14:paraId="0F4BA238" w14:textId="77777777" w:rsidR="001C2A3E" w:rsidRPr="005D6774" w:rsidRDefault="001C2A3E" w:rsidP="001C2A3E">
      <w:pPr>
        <w:numPr>
          <w:ilvl w:val="1"/>
          <w:numId w:val="25"/>
        </w:numPr>
        <w:spacing w:line="276" w:lineRule="auto"/>
        <w:jc w:val="both"/>
        <w:rPr>
          <w:sz w:val="24"/>
          <w:szCs w:val="24"/>
        </w:rPr>
      </w:pPr>
      <w:r w:rsidRPr="005D6774">
        <w:rPr>
          <w:sz w:val="24"/>
          <w:szCs w:val="24"/>
        </w:rPr>
        <w:t>as instructed by the Settlor during her lifetime and until the Trust is revocable</w:t>
      </w:r>
    </w:p>
    <w:p w14:paraId="639B0586" w14:textId="6ECBEF73" w:rsidR="001C2A3E" w:rsidRPr="005D6774" w:rsidRDefault="001C2A3E" w:rsidP="00121EA9">
      <w:pPr>
        <w:numPr>
          <w:ilvl w:val="1"/>
          <w:numId w:val="25"/>
        </w:numPr>
        <w:spacing w:line="276" w:lineRule="auto"/>
        <w:jc w:val="both"/>
        <w:rPr>
          <w:sz w:val="24"/>
          <w:szCs w:val="24"/>
        </w:rPr>
      </w:pPr>
      <w:r w:rsidRPr="005D6774">
        <w:rPr>
          <w:sz w:val="24"/>
          <w:szCs w:val="24"/>
        </w:rPr>
        <w:t xml:space="preserve">as decided by Trustee </w:t>
      </w:r>
      <w:r w:rsidR="005D5A74" w:rsidRPr="005D6774">
        <w:rPr>
          <w:sz w:val="24"/>
          <w:szCs w:val="24"/>
        </w:rPr>
        <w:t xml:space="preserve">based on </w:t>
      </w:r>
      <w:r w:rsidRPr="005D6774">
        <w:rPr>
          <w:sz w:val="24"/>
          <w:szCs w:val="24"/>
        </w:rPr>
        <w:t xml:space="preserve">advised by Protector </w:t>
      </w:r>
      <w:r w:rsidR="005D5A74" w:rsidRPr="005D6774">
        <w:rPr>
          <w:sz w:val="24"/>
          <w:szCs w:val="24"/>
        </w:rPr>
        <w:t xml:space="preserve">in adherence to </w:t>
      </w:r>
      <w:r w:rsidRPr="005D6774">
        <w:rPr>
          <w:sz w:val="24"/>
          <w:szCs w:val="24"/>
        </w:rPr>
        <w:t xml:space="preserve">the Letter of Wishes of the Settlor, in the event the Trust is converted to an irrevocable Trust or </w:t>
      </w:r>
      <w:r w:rsidR="002673CD">
        <w:rPr>
          <w:sz w:val="24"/>
          <w:szCs w:val="24"/>
        </w:rPr>
        <w:t xml:space="preserve"> </w:t>
      </w:r>
      <w:r w:rsidR="00540418">
        <w:rPr>
          <w:sz w:val="24"/>
          <w:szCs w:val="24"/>
        </w:rPr>
        <w:t xml:space="preserve">during  the period of </w:t>
      </w:r>
      <w:r w:rsidRPr="005D6774">
        <w:rPr>
          <w:sz w:val="24"/>
          <w:szCs w:val="24"/>
        </w:rPr>
        <w:t>Incapacitation</w:t>
      </w:r>
      <w:r w:rsidR="00285262">
        <w:t>/</w:t>
      </w:r>
      <w:r w:rsidR="00285262" w:rsidRPr="000A3EF6">
        <w:t xml:space="preserve"> </w:t>
      </w:r>
      <w:r w:rsidR="00285262" w:rsidRPr="00456E19">
        <w:rPr>
          <w:sz w:val="24"/>
          <w:szCs w:val="24"/>
        </w:rPr>
        <w:t>Absence</w:t>
      </w:r>
      <w:r w:rsidRPr="005D6774">
        <w:rPr>
          <w:sz w:val="24"/>
          <w:szCs w:val="24"/>
        </w:rPr>
        <w:t xml:space="preserve"> of the Settlor, as the case may be.</w:t>
      </w:r>
    </w:p>
    <w:p w14:paraId="4D2FD4F3" w14:textId="77777777" w:rsidR="001C2A3E" w:rsidRPr="005D6774" w:rsidRDefault="001C2A3E" w:rsidP="001C2A3E">
      <w:pPr>
        <w:pStyle w:val="ListParagraph"/>
        <w:spacing w:line="276" w:lineRule="auto"/>
        <w:ind w:left="0"/>
        <w:jc w:val="both"/>
        <w:rPr>
          <w:sz w:val="24"/>
          <w:szCs w:val="24"/>
        </w:rPr>
      </w:pPr>
    </w:p>
    <w:p w14:paraId="3F093E00" w14:textId="77777777" w:rsidR="001C2A3E" w:rsidRPr="005D6774" w:rsidRDefault="001C2A3E" w:rsidP="001C2A3E">
      <w:pPr>
        <w:numPr>
          <w:ilvl w:val="0"/>
          <w:numId w:val="25"/>
        </w:numPr>
        <w:spacing w:line="276" w:lineRule="auto"/>
        <w:jc w:val="both"/>
        <w:rPr>
          <w:sz w:val="24"/>
          <w:szCs w:val="24"/>
        </w:rPr>
      </w:pPr>
      <w:r w:rsidRPr="005D6774">
        <w:rPr>
          <w:sz w:val="24"/>
          <w:szCs w:val="24"/>
        </w:rPr>
        <w:t>Further, these expenses may be paid either directly to the Beneficiaries or on their behalf to their service providers, if required.</w:t>
      </w:r>
    </w:p>
    <w:p w14:paraId="609C6A07" w14:textId="77777777" w:rsidR="001C2A3E" w:rsidRPr="005D6774" w:rsidRDefault="001C2A3E" w:rsidP="001C2A3E">
      <w:pPr>
        <w:pStyle w:val="ListParagraph"/>
        <w:spacing w:line="276" w:lineRule="auto"/>
        <w:jc w:val="both"/>
        <w:rPr>
          <w:sz w:val="24"/>
          <w:szCs w:val="24"/>
        </w:rPr>
      </w:pPr>
    </w:p>
    <w:p w14:paraId="6B9C7B30" w14:textId="20ADEE50" w:rsidR="001C2A3E" w:rsidRPr="005D6774" w:rsidRDefault="001C2A3E" w:rsidP="001C2A3E">
      <w:pPr>
        <w:numPr>
          <w:ilvl w:val="0"/>
          <w:numId w:val="25"/>
        </w:numPr>
        <w:spacing w:line="276" w:lineRule="auto"/>
        <w:jc w:val="both"/>
        <w:rPr>
          <w:sz w:val="24"/>
          <w:szCs w:val="24"/>
        </w:rPr>
      </w:pPr>
      <w:r w:rsidRPr="005D6774">
        <w:rPr>
          <w:sz w:val="24"/>
          <w:szCs w:val="24"/>
        </w:rPr>
        <w:t xml:space="preserve">The Trustee shall make distributions, </w:t>
      </w:r>
      <w:r w:rsidRPr="005D6774">
        <w:rPr>
          <w:bCs/>
          <w:sz w:val="24"/>
          <w:szCs w:val="24"/>
        </w:rPr>
        <w:t xml:space="preserve">net of expenses, incurred by the Trustee on behalf of the Trust, including trusteeship remuneration, taxes, levies, insurance premium, enforceable liabilities (existing and contingent) first from the Trust Income and then from the Trust Corpus.   </w:t>
      </w:r>
    </w:p>
    <w:p w14:paraId="6D2EC8CF" w14:textId="77777777" w:rsidR="001C2A3E" w:rsidRDefault="001C2A3E" w:rsidP="001C2A3E">
      <w:pPr>
        <w:spacing w:line="276" w:lineRule="auto"/>
        <w:ind w:left="360"/>
        <w:jc w:val="both"/>
        <w:rPr>
          <w:sz w:val="24"/>
          <w:szCs w:val="24"/>
        </w:rPr>
      </w:pPr>
    </w:p>
    <w:bookmarkEnd w:id="282"/>
    <w:p w14:paraId="1C42E358" w14:textId="77777777" w:rsidR="001C2A3E" w:rsidRPr="005D6774" w:rsidRDefault="001C2A3E" w:rsidP="001C2A3E">
      <w:pPr>
        <w:spacing w:line="276" w:lineRule="auto"/>
        <w:jc w:val="both"/>
        <w:rPr>
          <w:b/>
          <w:sz w:val="24"/>
          <w:szCs w:val="24"/>
        </w:rPr>
      </w:pPr>
      <w:r w:rsidRPr="005D6774">
        <w:rPr>
          <w:b/>
          <w:sz w:val="24"/>
          <w:szCs w:val="24"/>
        </w:rPr>
        <w:t>PART III:  DISTRIBUTION AT THE TIME OF TERMINATION OF TRUST</w:t>
      </w:r>
    </w:p>
    <w:p w14:paraId="4D186828" w14:textId="77777777" w:rsidR="001C2A3E" w:rsidRPr="005D6774" w:rsidRDefault="001C2A3E" w:rsidP="001C2A3E">
      <w:pPr>
        <w:pStyle w:val="ListParagraph"/>
        <w:spacing w:line="276" w:lineRule="auto"/>
        <w:ind w:left="360"/>
        <w:jc w:val="both"/>
        <w:rPr>
          <w:sz w:val="24"/>
          <w:szCs w:val="24"/>
        </w:rPr>
      </w:pPr>
    </w:p>
    <w:p w14:paraId="3C60A16B" w14:textId="77777777" w:rsidR="001C2A3E" w:rsidRPr="005D6774" w:rsidRDefault="001C2A3E" w:rsidP="001C2A3E">
      <w:pPr>
        <w:pStyle w:val="ListParagraph"/>
        <w:numPr>
          <w:ilvl w:val="0"/>
          <w:numId w:val="36"/>
        </w:numPr>
        <w:spacing w:line="276" w:lineRule="auto"/>
        <w:jc w:val="both"/>
        <w:rPr>
          <w:sz w:val="24"/>
          <w:szCs w:val="24"/>
        </w:rPr>
      </w:pPr>
      <w:r w:rsidRPr="005D6774">
        <w:rPr>
          <w:sz w:val="24"/>
          <w:szCs w:val="24"/>
        </w:rPr>
        <w:t xml:space="preserve">Upon revocation /termination of the Trust during lifetime of the Settlor and in the event the Trust is revocable, the Trustee shall distribute the Trust Property, net of expenses, incurred by the Trustee on behalf of the Trust, including trusteeship remuneration, taxes, levies, </w:t>
      </w:r>
      <w:r w:rsidRPr="005D6774">
        <w:rPr>
          <w:sz w:val="24"/>
          <w:szCs w:val="24"/>
        </w:rPr>
        <w:lastRenderedPageBreak/>
        <w:t xml:space="preserve">insurance premium, </w:t>
      </w:r>
      <w:bookmarkStart w:id="293" w:name="_Hlk9940936"/>
      <w:r w:rsidR="007035A6">
        <w:rPr>
          <w:sz w:val="24"/>
          <w:szCs w:val="24"/>
        </w:rPr>
        <w:t xml:space="preserve">amounts retained towards </w:t>
      </w:r>
      <w:bookmarkStart w:id="294" w:name="_Hlk9940965"/>
      <w:bookmarkEnd w:id="293"/>
      <w:r w:rsidRPr="005D6774">
        <w:rPr>
          <w:sz w:val="24"/>
          <w:szCs w:val="24"/>
        </w:rPr>
        <w:t xml:space="preserve">enforceable </w:t>
      </w:r>
      <w:r w:rsidR="007035A6">
        <w:rPr>
          <w:sz w:val="24"/>
          <w:szCs w:val="24"/>
        </w:rPr>
        <w:t xml:space="preserve">and statutory </w:t>
      </w:r>
      <w:bookmarkEnd w:id="294"/>
      <w:r w:rsidRPr="005D6774">
        <w:rPr>
          <w:sz w:val="24"/>
          <w:szCs w:val="24"/>
        </w:rPr>
        <w:t xml:space="preserve">liabilities (existing and contingent), etc. chargeable to the Trust Property, to the Beneficiaries named in </w:t>
      </w:r>
      <w:r w:rsidRPr="005D6774">
        <w:rPr>
          <w:b/>
          <w:i/>
          <w:sz w:val="24"/>
          <w:szCs w:val="24"/>
        </w:rPr>
        <w:t>Schedule (II) Part (I) Table A</w:t>
      </w:r>
      <w:r w:rsidRPr="005D6774">
        <w:rPr>
          <w:sz w:val="24"/>
          <w:szCs w:val="24"/>
        </w:rPr>
        <w:t xml:space="preserve"> in a manner specified by the Settlor.</w:t>
      </w:r>
    </w:p>
    <w:p w14:paraId="621D6C5F" w14:textId="77777777" w:rsidR="001C2A3E" w:rsidRPr="005D6774" w:rsidRDefault="001C2A3E" w:rsidP="001C2A3E">
      <w:pPr>
        <w:pStyle w:val="ListParagraph"/>
        <w:spacing w:line="276" w:lineRule="auto"/>
        <w:ind w:left="360"/>
        <w:jc w:val="both"/>
        <w:rPr>
          <w:sz w:val="24"/>
          <w:szCs w:val="24"/>
        </w:rPr>
      </w:pPr>
    </w:p>
    <w:p w14:paraId="5129DFA3" w14:textId="62766FFC" w:rsidR="008F2DE4" w:rsidRPr="002B5509" w:rsidRDefault="008F2DE4">
      <w:pPr>
        <w:pStyle w:val="ListParagraph"/>
        <w:numPr>
          <w:ilvl w:val="0"/>
          <w:numId w:val="36"/>
        </w:numPr>
        <w:spacing w:line="276" w:lineRule="auto"/>
        <w:jc w:val="both"/>
        <w:rPr>
          <w:sz w:val="24"/>
          <w:szCs w:val="24"/>
        </w:rPr>
      </w:pPr>
      <w:r w:rsidRPr="002B5509">
        <w:rPr>
          <w:sz w:val="24"/>
          <w:szCs w:val="24"/>
        </w:rPr>
        <w:t>After the lifetime of the Settlor</w:t>
      </w:r>
      <w:r w:rsidR="006C1731" w:rsidRPr="006C1731">
        <w:rPr>
          <w:sz w:val="24"/>
          <w:szCs w:val="24"/>
        </w:rPr>
        <w:t xml:space="preserve"> or conversion of the Trust to irrevocable if General Power of Appointment has been granted to a Beneficiary</w:t>
      </w:r>
      <w:r w:rsidRPr="002B5509">
        <w:rPr>
          <w:sz w:val="24"/>
          <w:szCs w:val="24"/>
        </w:rPr>
        <w:t xml:space="preserve">, the Trustee shall distribute the Trust Property as per the last </w:t>
      </w:r>
      <w:r w:rsidR="006C1731" w:rsidRPr="006C1731">
        <w:rPr>
          <w:sz w:val="24"/>
          <w:szCs w:val="24"/>
        </w:rPr>
        <w:t xml:space="preserve">written </w:t>
      </w:r>
      <w:r w:rsidRPr="002B5509">
        <w:rPr>
          <w:sz w:val="24"/>
          <w:szCs w:val="24"/>
        </w:rPr>
        <w:t>instruction</w:t>
      </w:r>
      <w:r w:rsidR="006C1731" w:rsidRPr="006C1731">
        <w:rPr>
          <w:sz w:val="24"/>
          <w:szCs w:val="24"/>
        </w:rPr>
        <w:t xml:space="preserve">s of the said </w:t>
      </w:r>
      <w:r w:rsidRPr="002B5509">
        <w:rPr>
          <w:sz w:val="24"/>
          <w:szCs w:val="24"/>
        </w:rPr>
        <w:t>Beneficiary</w:t>
      </w:r>
      <w:r w:rsidR="006C1731" w:rsidRPr="006C1731">
        <w:rPr>
          <w:sz w:val="24"/>
          <w:szCs w:val="24"/>
        </w:rPr>
        <w:t xml:space="preserve">. </w:t>
      </w:r>
      <w:r w:rsidR="005373D0" w:rsidRPr="00610987">
        <w:rPr>
          <w:sz w:val="24"/>
          <w:szCs w:val="24"/>
        </w:rPr>
        <w:t xml:space="preserve"> On the death of </w:t>
      </w:r>
      <w:r w:rsidR="005373D0">
        <w:rPr>
          <w:sz w:val="24"/>
          <w:szCs w:val="24"/>
        </w:rPr>
        <w:t xml:space="preserve">such </w:t>
      </w:r>
      <w:r w:rsidR="005373D0" w:rsidRPr="00610987">
        <w:rPr>
          <w:sz w:val="24"/>
          <w:szCs w:val="24"/>
        </w:rPr>
        <w:t>Beneficiary</w:t>
      </w:r>
      <w:r w:rsidR="005373D0" w:rsidRPr="006C1731">
        <w:rPr>
          <w:sz w:val="24"/>
          <w:szCs w:val="24"/>
        </w:rPr>
        <w:t xml:space="preserve"> </w:t>
      </w:r>
      <w:r w:rsidR="005373D0">
        <w:rPr>
          <w:sz w:val="24"/>
          <w:szCs w:val="24"/>
        </w:rPr>
        <w:t>holding the General Power of Appointment i</w:t>
      </w:r>
      <w:r w:rsidRPr="002B5509">
        <w:rPr>
          <w:sz w:val="24"/>
          <w:szCs w:val="24"/>
        </w:rPr>
        <w:t xml:space="preserve">f said </w:t>
      </w:r>
      <w:r w:rsidR="006C1731" w:rsidRPr="006C1731">
        <w:rPr>
          <w:sz w:val="24"/>
          <w:szCs w:val="24"/>
        </w:rPr>
        <w:t xml:space="preserve">Beneficiary </w:t>
      </w:r>
      <w:r w:rsidRPr="002B5509">
        <w:rPr>
          <w:sz w:val="24"/>
          <w:szCs w:val="24"/>
        </w:rPr>
        <w:t xml:space="preserve">has not effectively exercised </w:t>
      </w:r>
      <w:r w:rsidR="006C1731" w:rsidRPr="006C1731">
        <w:rPr>
          <w:sz w:val="24"/>
          <w:szCs w:val="24"/>
        </w:rPr>
        <w:t xml:space="preserve">the General Power </w:t>
      </w:r>
      <w:r w:rsidRPr="002B5509">
        <w:rPr>
          <w:sz w:val="24"/>
          <w:szCs w:val="24"/>
        </w:rPr>
        <w:t xml:space="preserve">of </w:t>
      </w:r>
      <w:r w:rsidR="006C1731" w:rsidRPr="006C1731">
        <w:rPr>
          <w:sz w:val="24"/>
          <w:szCs w:val="24"/>
        </w:rPr>
        <w:t xml:space="preserve">Appointment </w:t>
      </w:r>
      <w:r w:rsidRPr="002B5509">
        <w:rPr>
          <w:sz w:val="24"/>
          <w:szCs w:val="24"/>
        </w:rPr>
        <w:t xml:space="preserve">on the Trust Property, </w:t>
      </w:r>
      <w:r w:rsidR="005373D0">
        <w:rPr>
          <w:sz w:val="24"/>
          <w:szCs w:val="24"/>
        </w:rPr>
        <w:t xml:space="preserve">the Trustee </w:t>
      </w:r>
      <w:r w:rsidR="006C1731" w:rsidRPr="005D6774">
        <w:rPr>
          <w:sz w:val="24"/>
          <w:szCs w:val="24"/>
        </w:rPr>
        <w:t xml:space="preserve">shall distribute the </w:t>
      </w:r>
      <w:r w:rsidR="005373D0">
        <w:rPr>
          <w:sz w:val="24"/>
          <w:szCs w:val="24"/>
        </w:rPr>
        <w:t xml:space="preserve">unappointed </w:t>
      </w:r>
      <w:r w:rsidR="006C1731" w:rsidRPr="005D6774">
        <w:rPr>
          <w:sz w:val="24"/>
          <w:szCs w:val="24"/>
        </w:rPr>
        <w:t xml:space="preserve">Trust Property, net of expenses, incurred by the Trustee on behalf of the Trust, including trusteeship remuneration, taxes, levies, insurance premium, enforceable liabilities (existing and contingent), etc. chargeable to the Trust Property, to the Beneficiaries named in </w:t>
      </w:r>
      <w:r w:rsidR="006C1731" w:rsidRPr="005D6774">
        <w:rPr>
          <w:b/>
          <w:i/>
          <w:sz w:val="24"/>
          <w:szCs w:val="24"/>
        </w:rPr>
        <w:t>Schedule (II) Part (I) Table A</w:t>
      </w:r>
      <w:r w:rsidR="005373D0">
        <w:rPr>
          <w:sz w:val="24"/>
          <w:szCs w:val="24"/>
        </w:rPr>
        <w:t xml:space="preserve"> in consultation with the Protector</w:t>
      </w:r>
      <w:r w:rsidR="006C1731" w:rsidRPr="005D6774">
        <w:rPr>
          <w:sz w:val="24"/>
          <w:szCs w:val="24"/>
        </w:rPr>
        <w:t>.</w:t>
      </w:r>
    </w:p>
    <w:p w14:paraId="51D3F84B" w14:textId="74B309EF" w:rsidR="001C2A3E" w:rsidRPr="006C1731" w:rsidRDefault="001C2A3E" w:rsidP="002B5509">
      <w:pPr>
        <w:pStyle w:val="ListParagraph"/>
        <w:spacing w:line="276" w:lineRule="auto"/>
        <w:ind w:left="360"/>
        <w:jc w:val="both"/>
        <w:rPr>
          <w:bCs/>
          <w:sz w:val="24"/>
          <w:szCs w:val="24"/>
        </w:rPr>
      </w:pPr>
    </w:p>
    <w:p w14:paraId="4BE93C6C" w14:textId="77777777" w:rsidR="001C2A3E" w:rsidRPr="005D6774" w:rsidRDefault="001C2A3E" w:rsidP="001C2A3E">
      <w:pPr>
        <w:pStyle w:val="ListParagraph"/>
        <w:numPr>
          <w:ilvl w:val="0"/>
          <w:numId w:val="36"/>
        </w:numPr>
        <w:spacing w:line="276" w:lineRule="auto"/>
        <w:jc w:val="both"/>
        <w:rPr>
          <w:sz w:val="24"/>
          <w:szCs w:val="24"/>
        </w:rPr>
      </w:pPr>
      <w:r w:rsidRPr="005D6774">
        <w:rPr>
          <w:sz w:val="24"/>
          <w:szCs w:val="24"/>
        </w:rPr>
        <w:t xml:space="preserve">Upon termination of the Trust as per </w:t>
      </w:r>
      <w:r w:rsidRPr="005D6774">
        <w:rPr>
          <w:b/>
          <w:i/>
          <w:sz w:val="24"/>
          <w:szCs w:val="24"/>
        </w:rPr>
        <w:t xml:space="preserve">Clause 2 D (i) (a) </w:t>
      </w:r>
      <w:r w:rsidRPr="005D6774">
        <w:rPr>
          <w:sz w:val="24"/>
          <w:szCs w:val="24"/>
        </w:rPr>
        <w:t xml:space="preserve">i.e. termination in case of demise/non-existence of all Beneficiaries under </w:t>
      </w:r>
      <w:r w:rsidRPr="005D6774">
        <w:rPr>
          <w:b/>
          <w:i/>
          <w:sz w:val="24"/>
          <w:szCs w:val="24"/>
        </w:rPr>
        <w:t>Schedule (II) Part (I) Table A</w:t>
      </w:r>
      <w:r w:rsidRPr="005D6774">
        <w:rPr>
          <w:sz w:val="24"/>
          <w:szCs w:val="24"/>
        </w:rPr>
        <w:t>,</w:t>
      </w:r>
      <w:r w:rsidRPr="005D6774">
        <w:rPr>
          <w:bCs/>
          <w:sz w:val="24"/>
          <w:szCs w:val="24"/>
        </w:rPr>
        <w:t xml:space="preserve"> </w:t>
      </w:r>
      <w:r w:rsidRPr="005D6774">
        <w:rPr>
          <w:sz w:val="24"/>
          <w:szCs w:val="24"/>
        </w:rPr>
        <w:t xml:space="preserve">the Trustee shall distribute the Trust Property, </w:t>
      </w:r>
      <w:r w:rsidRPr="005D6774">
        <w:rPr>
          <w:bCs/>
          <w:sz w:val="24"/>
          <w:szCs w:val="24"/>
        </w:rPr>
        <w:t xml:space="preserve">net of expenses, incurred by the Trustee on behalf of the Trust, including trusteeship remuneration, taxes, levies, insurance premium, </w:t>
      </w:r>
      <w:r w:rsidRPr="005D6774">
        <w:rPr>
          <w:sz w:val="24"/>
          <w:szCs w:val="24"/>
        </w:rPr>
        <w:t xml:space="preserve">enforceable </w:t>
      </w:r>
      <w:r w:rsidRPr="005D6774">
        <w:rPr>
          <w:bCs/>
          <w:sz w:val="24"/>
          <w:szCs w:val="24"/>
        </w:rPr>
        <w:t>liabilities (existing and contingent), etc. chargeable to the Trust Property,</w:t>
      </w:r>
      <w:r w:rsidRPr="005D6774">
        <w:rPr>
          <w:sz w:val="24"/>
          <w:szCs w:val="24"/>
        </w:rPr>
        <w:t xml:space="preserve"> to persons/entities/organizations as maybe recommended by the Settlor in her Letter of Wishes. </w:t>
      </w:r>
      <w:r w:rsidRPr="005D6774">
        <w:rPr>
          <w:bCs/>
          <w:sz w:val="24"/>
          <w:szCs w:val="24"/>
        </w:rPr>
        <w:t xml:space="preserve">In case such </w:t>
      </w:r>
      <w:r w:rsidRPr="005D6774">
        <w:rPr>
          <w:sz w:val="24"/>
          <w:szCs w:val="24"/>
        </w:rPr>
        <w:t xml:space="preserve">persons/entities/organizations </w:t>
      </w:r>
      <w:r w:rsidRPr="005D6774">
        <w:rPr>
          <w:bCs/>
          <w:sz w:val="24"/>
          <w:szCs w:val="24"/>
        </w:rPr>
        <w:t>cease to exist, then the Trust Property shall be distributed to a suitable organization that the Trustee deems fit post Consultation with the Protector.</w:t>
      </w:r>
    </w:p>
    <w:p w14:paraId="4DBFD9A5" w14:textId="77777777" w:rsidR="001C2A3E" w:rsidRPr="005D6774" w:rsidRDefault="001C2A3E" w:rsidP="001C2A3E">
      <w:pPr>
        <w:pStyle w:val="ListParagraph"/>
        <w:spacing w:line="276" w:lineRule="auto"/>
        <w:rPr>
          <w:sz w:val="24"/>
          <w:szCs w:val="24"/>
        </w:rPr>
      </w:pPr>
    </w:p>
    <w:p w14:paraId="540D63AF" w14:textId="77777777" w:rsidR="001C2A3E" w:rsidRPr="005D6774" w:rsidRDefault="001C2A3E" w:rsidP="001C2A3E">
      <w:pPr>
        <w:pStyle w:val="Hanging1"/>
        <w:numPr>
          <w:ilvl w:val="0"/>
          <w:numId w:val="36"/>
        </w:numPr>
        <w:shd w:val="clear" w:color="auto" w:fill="FFFFFF"/>
        <w:spacing w:line="276" w:lineRule="auto"/>
      </w:pPr>
      <w:r w:rsidRPr="005D6774">
        <w:t xml:space="preserve">In the event of there being a Beneficiary who is a Minor Beneficiary at the time of distribution, the share of such Beneficiary shall be held in the custody of his/her Guardian, as defined in this trust Deed, till the time of attainment of Majority by such Minor Beneficiary. </w:t>
      </w:r>
    </w:p>
    <w:p w14:paraId="20B61B20" w14:textId="77777777" w:rsidR="001C2A3E" w:rsidRPr="005D6774" w:rsidRDefault="001C2A3E" w:rsidP="001C2A3E">
      <w:pPr>
        <w:spacing w:line="276" w:lineRule="auto"/>
        <w:rPr>
          <w:sz w:val="24"/>
          <w:szCs w:val="24"/>
        </w:rPr>
      </w:pPr>
    </w:p>
    <w:p w14:paraId="053B5958" w14:textId="77777777" w:rsidR="001C2A3E" w:rsidRPr="005D6774" w:rsidRDefault="001C2A3E" w:rsidP="001C2A3E">
      <w:pPr>
        <w:spacing w:line="276" w:lineRule="auto"/>
        <w:jc w:val="both"/>
        <w:rPr>
          <w:b/>
          <w:bCs/>
          <w:sz w:val="24"/>
          <w:szCs w:val="24"/>
        </w:rPr>
      </w:pPr>
      <w:r w:rsidRPr="005D6774">
        <w:rPr>
          <w:b/>
          <w:bCs/>
          <w:sz w:val="24"/>
          <w:szCs w:val="24"/>
        </w:rPr>
        <w:t>PART IV:  DISTRIBUTION IN THE EVENT NONE OF THE BENEFICIARIES ARE IN EXISTENCE</w:t>
      </w:r>
    </w:p>
    <w:p w14:paraId="50DF39B8" w14:textId="77777777" w:rsidR="001C2A3E" w:rsidRPr="005D6774" w:rsidRDefault="001C2A3E" w:rsidP="001C2A3E">
      <w:pPr>
        <w:spacing w:line="276" w:lineRule="auto"/>
        <w:jc w:val="both"/>
        <w:rPr>
          <w:bCs/>
          <w:sz w:val="24"/>
          <w:szCs w:val="24"/>
        </w:rPr>
      </w:pPr>
    </w:p>
    <w:p w14:paraId="1EB61CE4" w14:textId="77777777" w:rsidR="00325902" w:rsidRPr="005D6774" w:rsidRDefault="001C2A3E" w:rsidP="007B3260">
      <w:pPr>
        <w:spacing w:line="276" w:lineRule="auto"/>
        <w:jc w:val="both"/>
        <w:rPr>
          <w:sz w:val="24"/>
          <w:szCs w:val="24"/>
        </w:rPr>
      </w:pPr>
      <w:r w:rsidRPr="005D6774">
        <w:rPr>
          <w:bCs/>
          <w:sz w:val="24"/>
          <w:szCs w:val="24"/>
        </w:rPr>
        <w:t>In the event none of the Beneficiaries of the Trust are in existence, then the Trustee shall make a distribution of the Trust Property to such individuals or charitable organizations specified by the Settlor in writing to the Trustee. In case such organizations cease to exist, then the Trust Property shall be distributed to a suitable organization that the Trustee deems fit post Consultation with the Protector.</w:t>
      </w:r>
    </w:p>
    <w:sectPr w:rsidR="00325902" w:rsidRPr="005D6774" w:rsidSect="00863EE6">
      <w:headerReference w:type="even" r:id="rId8"/>
      <w:headerReference w:type="default" r:id="rId9"/>
      <w:footerReference w:type="default" r:id="rId10"/>
      <w:headerReference w:type="first" r:id="rId11"/>
      <w:footerReference w:type="first" r:id="rId12"/>
      <w:pgSz w:w="11906" w:h="16838" w:code="9"/>
      <w:pgMar w:top="1530" w:right="1440" w:bottom="1440" w:left="1440" w:header="720" w:footer="1238"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D116B" w14:textId="77777777" w:rsidR="00111F68" w:rsidRDefault="00111F68">
      <w:r>
        <w:separator/>
      </w:r>
    </w:p>
  </w:endnote>
  <w:endnote w:type="continuationSeparator" w:id="0">
    <w:p w14:paraId="6A7D2B60" w14:textId="77777777" w:rsidR="00111F68" w:rsidRDefault="001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08F85" w14:textId="4C621D03" w:rsidR="007A2A67" w:rsidRDefault="007A2A67" w:rsidP="00325902">
    <w:pPr>
      <w:pStyle w:val="Footer"/>
      <w:framePr w:wrap="around" w:vAnchor="text" w:hAnchor="page" w:x="6022" w:y="99"/>
      <w:rPr>
        <w:rStyle w:val="PageNumber"/>
      </w:rPr>
    </w:pPr>
    <w:r>
      <w:rPr>
        <w:rStyle w:val="PageNumber"/>
      </w:rPr>
      <w:fldChar w:fldCharType="begin"/>
    </w:r>
    <w:r>
      <w:rPr>
        <w:rStyle w:val="PageNumber"/>
      </w:rPr>
      <w:instrText xml:space="preserve">PAGE  </w:instrText>
    </w:r>
    <w:r>
      <w:rPr>
        <w:rStyle w:val="PageNumber"/>
      </w:rPr>
      <w:fldChar w:fldCharType="separate"/>
    </w:r>
    <w:r w:rsidR="0045396C">
      <w:rPr>
        <w:rStyle w:val="PageNumber"/>
        <w:noProof/>
      </w:rPr>
      <w:t>41</w:t>
    </w:r>
    <w:r>
      <w:rPr>
        <w:rStyle w:val="PageNumber"/>
      </w:rPr>
      <w:fldChar w:fldCharType="end"/>
    </w:r>
  </w:p>
  <w:p w14:paraId="78EEB29C" w14:textId="77777777" w:rsidR="007A2A67" w:rsidRDefault="007A2A67" w:rsidP="002B5509">
    <w:pPr>
      <w:pStyle w:val="Footer"/>
      <w:tabs>
        <w:tab w:val="clear" w:pos="4320"/>
        <w:tab w:val="left" w:pos="7200"/>
      </w:tabs>
      <w:ind w:left="180"/>
      <w:jc w:val="right"/>
    </w:pPr>
  </w:p>
  <w:p w14:paraId="78470DF1" w14:textId="546396F3" w:rsidR="007A2A67" w:rsidRDefault="007A2A67" w:rsidP="00325902">
    <w:pPr>
      <w:pStyle w:val="Footer"/>
      <w:tabs>
        <w:tab w:val="clear" w:pos="4320"/>
        <w:tab w:val="clear" w:pos="8640"/>
      </w:tabs>
      <w:ind w:left="180"/>
      <w:jc w:val="center"/>
    </w:pPr>
    <w:r>
      <w:t>________________________                                      _____________</w:t>
    </w:r>
    <w:r w:rsidRPr="002B5509">
      <w:rPr>
        <w:b/>
      </w:rPr>
      <w:t>_</w:t>
    </w:r>
    <w:r>
      <w:t>__________</w:t>
    </w:r>
  </w:p>
  <w:p w14:paraId="58EEDFBE" w14:textId="77777777" w:rsidR="007A2A67" w:rsidRDefault="007A2A67" w:rsidP="00325902">
    <w:pPr>
      <w:pStyle w:val="Footer"/>
      <w:tabs>
        <w:tab w:val="clear" w:pos="4320"/>
        <w:tab w:val="clear" w:pos="8640"/>
      </w:tabs>
      <w:ind w:left="180"/>
      <w:jc w:val="center"/>
    </w:pPr>
    <w:r>
      <w:t>Settlor                                                                              Trustee</w:t>
    </w:r>
  </w:p>
  <w:p w14:paraId="5F0A6C57" w14:textId="77777777" w:rsidR="007A2A67" w:rsidRPr="0044769C" w:rsidRDefault="007A2A67" w:rsidP="00325902">
    <w:pPr>
      <w:pStyle w:val="Footer"/>
      <w:jc w:val="right"/>
      <w:rPr>
        <w:i/>
        <w:i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D3798" w14:textId="77777777" w:rsidR="007A2A67" w:rsidRDefault="007A2A67">
    <w:pPr>
      <w:pStyle w:val="Footer"/>
      <w:ind w:right="360"/>
      <w:rPr>
        <w:i/>
        <w:iCs/>
        <w:sz w:val="16"/>
      </w:rPr>
    </w:pPr>
  </w:p>
  <w:p w14:paraId="430A8DBF" w14:textId="77777777" w:rsidR="007A2A67" w:rsidRDefault="007A2A67">
    <w:pPr>
      <w:pStyle w:val="Footer"/>
      <w:ind w:right="360"/>
      <w:rPr>
        <w:i/>
        <w:iCs/>
        <w:sz w:val="16"/>
      </w:rPr>
    </w:pPr>
  </w:p>
  <w:p w14:paraId="06ECB5D3" w14:textId="77777777" w:rsidR="007A2A67" w:rsidRDefault="007A2A67">
    <w:pPr>
      <w:pStyle w:val="Footer"/>
      <w:ind w:right="360"/>
      <w:rPr>
        <w:i/>
        <w:iCs/>
        <w:sz w:val="16"/>
      </w:rPr>
    </w:pPr>
  </w:p>
  <w:p w14:paraId="42082689" w14:textId="77777777" w:rsidR="007A2A67" w:rsidRDefault="007A2A67">
    <w:pPr>
      <w:pStyle w:val="Footer"/>
      <w:ind w:right="360"/>
      <w:rPr>
        <w:i/>
        <w:iCs/>
        <w:sz w:val="16"/>
      </w:rPr>
    </w:pPr>
  </w:p>
  <w:p w14:paraId="4DBB292A" w14:textId="77777777" w:rsidR="007A2A67" w:rsidRDefault="007A2A67" w:rsidP="00325902">
    <w:pPr>
      <w:pStyle w:val="Footer"/>
      <w:jc w:val="center"/>
    </w:pPr>
    <w:r>
      <w:rPr>
        <w:rStyle w:val="PageNumber"/>
        <w:sz w:val="16"/>
      </w:rPr>
      <w:t>______________________________</w:t>
    </w:r>
    <w:r>
      <w:rPr>
        <w:rStyle w:val="PageNumber"/>
        <w:sz w:val="16"/>
      </w:rPr>
      <w:tab/>
      <w:t>1</w:t>
    </w:r>
    <w:r>
      <w:rPr>
        <w:rStyle w:val="PageNumber"/>
        <w:sz w:val="16"/>
      </w:rPr>
      <w:tab/>
      <w:t xml:space="preserve"> ___________________________ </w:t>
    </w:r>
  </w:p>
  <w:p w14:paraId="20271078" w14:textId="77777777" w:rsidR="007A2A67" w:rsidRDefault="007A2A67" w:rsidP="00325902">
    <w:pPr>
      <w:pStyle w:val="Footer"/>
      <w:tabs>
        <w:tab w:val="clear" w:pos="4320"/>
        <w:tab w:val="clear" w:pos="8640"/>
        <w:tab w:val="left" w:pos="2691"/>
        <w:tab w:val="left" w:pos="6360"/>
      </w:tabs>
      <w:ind w:left="180"/>
    </w:pPr>
    <w:r>
      <w:t xml:space="preserve">                 Settlor</w:t>
    </w:r>
    <w:r>
      <w:tab/>
      <w:t xml:space="preserve">                                                                                              Trustee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F0C70" w14:textId="77777777" w:rsidR="00111F68" w:rsidRDefault="00111F68">
      <w:r>
        <w:separator/>
      </w:r>
    </w:p>
  </w:footnote>
  <w:footnote w:type="continuationSeparator" w:id="0">
    <w:p w14:paraId="6B38A26F" w14:textId="77777777" w:rsidR="00111F68" w:rsidRDefault="001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29B4F" w14:textId="589D1F5C" w:rsidR="007A2A67" w:rsidRDefault="00000000">
    <w:pPr>
      <w:pStyle w:val="Header"/>
    </w:pPr>
    <w:r>
      <w:rPr>
        <w:noProof/>
      </w:rPr>
      <w:pict w14:anchorId="0F58B1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30688" o:spid="_x0000_s1026"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Times New Roman&quot;;font-size:1pt" string="REVOCABLE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78FA" w14:textId="286004DC" w:rsidR="007A2A67" w:rsidRDefault="00000000">
    <w:pPr>
      <w:pStyle w:val="Header"/>
    </w:pPr>
    <w:r>
      <w:rPr>
        <w:noProof/>
      </w:rPr>
      <w:pict w14:anchorId="325CAC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30689" o:spid="_x0000_s1027"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Times New Roman&quot;;font-size:1pt" string="REVOCABLE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43899" w14:textId="151381B8" w:rsidR="007A2A67" w:rsidRDefault="00000000">
    <w:pPr>
      <w:pStyle w:val="Header"/>
    </w:pPr>
    <w:r>
      <w:rPr>
        <w:noProof/>
      </w:rPr>
      <w:pict w14:anchorId="51CF34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30687" o:spid="_x0000_s1025"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Times New Roman&quot;;font-size:1pt" string="REVOCABLE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6862"/>
    <w:multiLevelType w:val="hybridMultilevel"/>
    <w:tmpl w:val="77F0AFC2"/>
    <w:lvl w:ilvl="0" w:tplc="40090019">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 w15:restartNumberingAfterBreak="0">
    <w:nsid w:val="07086BC2"/>
    <w:multiLevelType w:val="hybridMultilevel"/>
    <w:tmpl w:val="D7985AD8"/>
    <w:lvl w:ilvl="0" w:tplc="938E1296">
      <w:start w:val="1"/>
      <w:numFmt w:val="decimal"/>
      <w:lvlText w:val="%1."/>
      <w:lvlJc w:val="left"/>
      <w:pPr>
        <w:ind w:left="810" w:hanging="360"/>
      </w:pPr>
      <w:rPr>
        <w:b w:val="0"/>
        <w:sz w:val="24"/>
        <w:szCs w:val="24"/>
      </w:rPr>
    </w:lvl>
    <w:lvl w:ilvl="1" w:tplc="78F48C58">
      <w:start w:val="1"/>
      <w:numFmt w:val="lowerLetter"/>
      <w:lvlText w:val="%2."/>
      <w:lvlJc w:val="left"/>
      <w:pPr>
        <w:ind w:left="2160" w:hanging="360"/>
      </w:pPr>
      <w:rPr>
        <w:b w:val="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A2389E"/>
    <w:multiLevelType w:val="hybridMultilevel"/>
    <w:tmpl w:val="3BCC4C6E"/>
    <w:lvl w:ilvl="0" w:tplc="DAD8324C">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211ED3"/>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6C53416"/>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C397DDE"/>
    <w:multiLevelType w:val="hybridMultilevel"/>
    <w:tmpl w:val="069E3122"/>
    <w:lvl w:ilvl="0" w:tplc="35C413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53A9F"/>
    <w:multiLevelType w:val="singleLevel"/>
    <w:tmpl w:val="B3A8E68E"/>
    <w:lvl w:ilvl="0">
      <w:start w:val="1"/>
      <w:numFmt w:val="lowerLetter"/>
      <w:lvlText w:val="(%1)"/>
      <w:lvlJc w:val="left"/>
      <w:pPr>
        <w:tabs>
          <w:tab w:val="num" w:pos="1530"/>
        </w:tabs>
        <w:ind w:left="1530" w:hanging="720"/>
      </w:pPr>
      <w:rPr>
        <w:rFonts w:hint="default"/>
        <w:color w:val="auto"/>
      </w:rPr>
    </w:lvl>
  </w:abstractNum>
  <w:abstractNum w:abstractNumId="7" w15:restartNumberingAfterBreak="0">
    <w:nsid w:val="21C81F65"/>
    <w:multiLevelType w:val="hybridMultilevel"/>
    <w:tmpl w:val="2F2AAFBA"/>
    <w:lvl w:ilvl="0" w:tplc="E6084D56">
      <w:start w:val="1"/>
      <w:numFmt w:val="upperLetter"/>
      <w:lvlText w:val="%1."/>
      <w:lvlJc w:val="left"/>
      <w:pPr>
        <w:tabs>
          <w:tab w:val="num" w:pos="2880"/>
        </w:tabs>
        <w:ind w:left="2880" w:hanging="720"/>
      </w:pPr>
      <w:rPr>
        <w:rFonts w:hint="default"/>
      </w:rPr>
    </w:lvl>
    <w:lvl w:ilvl="1" w:tplc="539E4C8A">
      <w:start w:val="1"/>
      <w:numFmt w:val="upperLetter"/>
      <w:lvlText w:val="%2."/>
      <w:lvlJc w:val="left"/>
      <w:pPr>
        <w:tabs>
          <w:tab w:val="num" w:pos="1571"/>
        </w:tabs>
        <w:ind w:left="1571" w:hanging="720"/>
      </w:pPr>
      <w:rPr>
        <w:rFonts w:hint="default"/>
        <w:b/>
      </w:rPr>
    </w:lvl>
    <w:lvl w:ilvl="2" w:tplc="DAD8324C">
      <w:start w:val="1"/>
      <w:numFmt w:val="lowerLetter"/>
      <w:lvlText w:val="(%3)"/>
      <w:lvlJc w:val="left"/>
      <w:pPr>
        <w:tabs>
          <w:tab w:val="num" w:pos="1855"/>
        </w:tabs>
        <w:ind w:left="1855" w:hanging="720"/>
      </w:pPr>
      <w:rPr>
        <w:rFonts w:hint="default"/>
      </w:rPr>
    </w:lvl>
    <w:lvl w:ilvl="3" w:tplc="BA304962">
      <w:start w:val="1"/>
      <w:numFmt w:val="upperLetter"/>
      <w:lvlText w:val="(%4)"/>
      <w:lvlJc w:val="left"/>
      <w:pPr>
        <w:ind w:left="2880" w:hanging="360"/>
      </w:pPr>
      <w:rPr>
        <w:rFonts w:hint="default"/>
      </w:rPr>
    </w:lvl>
    <w:lvl w:ilvl="4" w:tplc="FDA69248">
      <w:start w:val="3"/>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2D5B82"/>
    <w:multiLevelType w:val="hybridMultilevel"/>
    <w:tmpl w:val="543CD9D8"/>
    <w:lvl w:ilvl="0" w:tplc="8ABE44E0">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B67A80"/>
    <w:multiLevelType w:val="hybridMultilevel"/>
    <w:tmpl w:val="3D6E0E34"/>
    <w:lvl w:ilvl="0" w:tplc="32CE81D0">
      <w:start w:val="1"/>
      <w:numFmt w:val="lowerRoman"/>
      <w:lvlText w:val="(%1)"/>
      <w:lvlJc w:val="left"/>
      <w:pPr>
        <w:tabs>
          <w:tab w:val="num" w:pos="1440"/>
        </w:tabs>
        <w:ind w:left="1440" w:hanging="72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B2619E"/>
    <w:multiLevelType w:val="hybridMultilevel"/>
    <w:tmpl w:val="9C586884"/>
    <w:lvl w:ilvl="0" w:tplc="DAD8324C">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9060E00"/>
    <w:multiLevelType w:val="hybridMultilevel"/>
    <w:tmpl w:val="95A43C6E"/>
    <w:lvl w:ilvl="0" w:tplc="FE48D6CE">
      <w:start w:val="1"/>
      <w:numFmt w:val="lowerRoman"/>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97A654E"/>
    <w:multiLevelType w:val="hybridMultilevel"/>
    <w:tmpl w:val="BC28D83A"/>
    <w:lvl w:ilvl="0" w:tplc="C896CC32">
      <w:start w:val="1"/>
      <w:numFmt w:val="decimal"/>
      <w:lvlText w:val="%1."/>
      <w:lvlJc w:val="left"/>
      <w:pPr>
        <w:ind w:left="-4320" w:hanging="360"/>
      </w:pPr>
      <w:rPr>
        <w:b w:val="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1440" w:hanging="360"/>
      </w:pPr>
    </w:lvl>
    <w:lvl w:ilvl="5" w:tplc="4009001B" w:tentative="1">
      <w:start w:val="1"/>
      <w:numFmt w:val="lowerRoman"/>
      <w:lvlText w:val="%6."/>
      <w:lvlJc w:val="right"/>
      <w:pPr>
        <w:ind w:left="-720" w:hanging="180"/>
      </w:pPr>
    </w:lvl>
    <w:lvl w:ilvl="6" w:tplc="4009000F" w:tentative="1">
      <w:start w:val="1"/>
      <w:numFmt w:val="decimal"/>
      <w:lvlText w:val="%7."/>
      <w:lvlJc w:val="left"/>
      <w:pPr>
        <w:ind w:left="0" w:hanging="360"/>
      </w:pPr>
    </w:lvl>
    <w:lvl w:ilvl="7" w:tplc="40090019" w:tentative="1">
      <w:start w:val="1"/>
      <w:numFmt w:val="lowerLetter"/>
      <w:lvlText w:val="%8."/>
      <w:lvlJc w:val="left"/>
      <w:pPr>
        <w:ind w:left="720" w:hanging="360"/>
      </w:pPr>
    </w:lvl>
    <w:lvl w:ilvl="8" w:tplc="4009001B" w:tentative="1">
      <w:start w:val="1"/>
      <w:numFmt w:val="lowerRoman"/>
      <w:lvlText w:val="%9."/>
      <w:lvlJc w:val="right"/>
      <w:pPr>
        <w:ind w:left="1440" w:hanging="180"/>
      </w:pPr>
    </w:lvl>
  </w:abstractNum>
  <w:abstractNum w:abstractNumId="13" w15:restartNumberingAfterBreak="0">
    <w:nsid w:val="2C0D286A"/>
    <w:multiLevelType w:val="hybridMultilevel"/>
    <w:tmpl w:val="3B629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87869"/>
    <w:multiLevelType w:val="hybridMultilevel"/>
    <w:tmpl w:val="2C2C0CD0"/>
    <w:lvl w:ilvl="0" w:tplc="5A5625D0">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24A70C9"/>
    <w:multiLevelType w:val="hybridMultilevel"/>
    <w:tmpl w:val="7CD8EFEA"/>
    <w:lvl w:ilvl="0" w:tplc="5C7EA702">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6" w15:restartNumberingAfterBreak="0">
    <w:nsid w:val="347D6F74"/>
    <w:multiLevelType w:val="hybridMultilevel"/>
    <w:tmpl w:val="4C6E8E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F665D"/>
    <w:multiLevelType w:val="hybridMultilevel"/>
    <w:tmpl w:val="B6D6A6EE"/>
    <w:lvl w:ilvl="0" w:tplc="B3A8E68E">
      <w:start w:val="1"/>
      <w:numFmt w:val="lowerLetter"/>
      <w:lvlText w:val="(%1)"/>
      <w:lvlJc w:val="left"/>
      <w:pPr>
        <w:ind w:left="1980" w:hanging="360"/>
      </w:pPr>
      <w:rPr>
        <w:color w:val="auto"/>
      </w:r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4009000F">
      <w:start w:val="1"/>
      <w:numFmt w:val="decimal"/>
      <w:lvlText w:val="%4."/>
      <w:lvlJc w:val="left"/>
      <w:pPr>
        <w:ind w:left="4140" w:hanging="360"/>
      </w:pPr>
    </w:lvl>
    <w:lvl w:ilvl="4" w:tplc="40090019">
      <w:start w:val="1"/>
      <w:numFmt w:val="lowerLetter"/>
      <w:lvlText w:val="%5."/>
      <w:lvlJc w:val="left"/>
      <w:pPr>
        <w:ind w:left="4860" w:hanging="360"/>
      </w:pPr>
    </w:lvl>
    <w:lvl w:ilvl="5" w:tplc="4009001B">
      <w:start w:val="1"/>
      <w:numFmt w:val="lowerRoman"/>
      <w:lvlText w:val="%6."/>
      <w:lvlJc w:val="right"/>
      <w:pPr>
        <w:ind w:left="5580" w:hanging="180"/>
      </w:pPr>
    </w:lvl>
    <w:lvl w:ilvl="6" w:tplc="4009000F">
      <w:start w:val="1"/>
      <w:numFmt w:val="decimal"/>
      <w:lvlText w:val="%7."/>
      <w:lvlJc w:val="left"/>
      <w:pPr>
        <w:ind w:left="6300" w:hanging="360"/>
      </w:pPr>
    </w:lvl>
    <w:lvl w:ilvl="7" w:tplc="40090019">
      <w:start w:val="1"/>
      <w:numFmt w:val="lowerLetter"/>
      <w:lvlText w:val="%8."/>
      <w:lvlJc w:val="left"/>
      <w:pPr>
        <w:ind w:left="7020" w:hanging="360"/>
      </w:pPr>
    </w:lvl>
    <w:lvl w:ilvl="8" w:tplc="4009001B">
      <w:start w:val="1"/>
      <w:numFmt w:val="lowerRoman"/>
      <w:lvlText w:val="%9."/>
      <w:lvlJc w:val="right"/>
      <w:pPr>
        <w:ind w:left="7740" w:hanging="180"/>
      </w:pPr>
    </w:lvl>
  </w:abstractNum>
  <w:abstractNum w:abstractNumId="18" w15:restartNumberingAfterBreak="0">
    <w:nsid w:val="385432B2"/>
    <w:multiLevelType w:val="hybridMultilevel"/>
    <w:tmpl w:val="37E4AFBA"/>
    <w:lvl w:ilvl="0" w:tplc="952090D4">
      <w:start w:val="1"/>
      <w:numFmt w:val="decimal"/>
      <w:pStyle w:val="Heading1"/>
      <w:lvlText w:val="%1."/>
      <w:lvlJc w:val="left"/>
      <w:pPr>
        <w:tabs>
          <w:tab w:val="num" w:pos="450"/>
        </w:tabs>
        <w:ind w:left="450" w:hanging="360"/>
      </w:pPr>
      <w:rPr>
        <w:rFonts w:hint="default"/>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93826E24">
      <w:start w:val="1"/>
      <w:numFmt w:val="lowerLetter"/>
      <w:lvlText w:val="(%3)"/>
      <w:lvlJc w:val="left"/>
      <w:pPr>
        <w:tabs>
          <w:tab w:val="num" w:pos="2700"/>
        </w:tabs>
        <w:ind w:left="2700" w:hanging="720"/>
      </w:pPr>
      <w:rPr>
        <w:rFonts w:hint="default"/>
        <w:sz w:val="24"/>
        <w:szCs w:val="24"/>
      </w:rPr>
    </w:lvl>
    <w:lvl w:ilvl="3" w:tplc="1570AA8E">
      <w:start w:val="1"/>
      <w:numFmt w:val="lowerRoman"/>
      <w:lvlText w:val="(%4)"/>
      <w:lvlJc w:val="left"/>
      <w:pPr>
        <w:tabs>
          <w:tab w:val="num" w:pos="3240"/>
        </w:tabs>
        <w:ind w:left="3240" w:hanging="720"/>
      </w:pPr>
      <w:rPr>
        <w:rFonts w:hint="default"/>
        <w:b w:val="0"/>
        <w:i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475A76"/>
    <w:multiLevelType w:val="hybridMultilevel"/>
    <w:tmpl w:val="6BA87994"/>
    <w:lvl w:ilvl="0" w:tplc="45067266">
      <w:start w:val="1"/>
      <w:numFmt w:val="lowerLetter"/>
      <w:lvlText w:val="(%1)"/>
      <w:lvlJc w:val="left"/>
      <w:pPr>
        <w:tabs>
          <w:tab w:val="num" w:pos="1440"/>
        </w:tabs>
        <w:ind w:left="1440" w:hanging="720"/>
      </w:pPr>
      <w:rPr>
        <w:rFonts w:hint="default"/>
      </w:rPr>
    </w:lvl>
    <w:lvl w:ilvl="1" w:tplc="8A267C3E">
      <w:start w:val="1"/>
      <w:numFmt w:val="lowerLetter"/>
      <w:lvlText w:val="%2."/>
      <w:lvlJc w:val="left"/>
      <w:pPr>
        <w:tabs>
          <w:tab w:val="num" w:pos="2160"/>
        </w:tabs>
        <w:ind w:left="2160" w:hanging="360"/>
      </w:pPr>
      <w:rPr>
        <w:b w:val="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BA44294"/>
    <w:multiLevelType w:val="hybridMultilevel"/>
    <w:tmpl w:val="2C6A60B0"/>
    <w:lvl w:ilvl="0" w:tplc="40090019">
      <w:start w:val="1"/>
      <w:numFmt w:val="lowerLetter"/>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21" w15:restartNumberingAfterBreak="0">
    <w:nsid w:val="3D9F355D"/>
    <w:multiLevelType w:val="hybridMultilevel"/>
    <w:tmpl w:val="86C0EFB8"/>
    <w:lvl w:ilvl="0" w:tplc="BE7C3CC2">
      <w:start w:val="1"/>
      <w:numFmt w:val="lowerLetter"/>
      <w:lvlText w:val="(%1)"/>
      <w:lvlJc w:val="left"/>
      <w:pPr>
        <w:tabs>
          <w:tab w:val="num" w:pos="750"/>
        </w:tabs>
        <w:ind w:left="786"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0D27DA"/>
    <w:multiLevelType w:val="hybridMultilevel"/>
    <w:tmpl w:val="3E5A5CAC"/>
    <w:lvl w:ilvl="0" w:tplc="D7E637C6">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43359"/>
    <w:multiLevelType w:val="hybridMultilevel"/>
    <w:tmpl w:val="9DAA252E"/>
    <w:lvl w:ilvl="0" w:tplc="45067266">
      <w:start w:val="1"/>
      <w:numFmt w:val="lowerLetter"/>
      <w:lvlText w:val="(%1)"/>
      <w:lvlJc w:val="left"/>
      <w:pPr>
        <w:tabs>
          <w:tab w:val="num" w:pos="1440"/>
        </w:tabs>
        <w:ind w:left="1440" w:hanging="720"/>
      </w:pPr>
      <w:rPr>
        <w:rFonts w:hint="default"/>
      </w:rPr>
    </w:lvl>
    <w:lvl w:ilvl="1" w:tplc="4009001B">
      <w:start w:val="1"/>
      <w:numFmt w:val="lowerRoman"/>
      <w:lvlText w:val="%2."/>
      <w:lvlJc w:val="right"/>
      <w:pPr>
        <w:tabs>
          <w:tab w:val="num" w:pos="2858"/>
        </w:tabs>
        <w:ind w:left="2858" w:hanging="360"/>
      </w:pPr>
      <w:rPr>
        <w:rFonts w:hint="default"/>
      </w:rPr>
    </w:lvl>
    <w:lvl w:ilvl="2" w:tplc="0409001B">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abstractNum w:abstractNumId="24" w15:restartNumberingAfterBreak="0">
    <w:nsid w:val="427D074A"/>
    <w:multiLevelType w:val="singleLevel"/>
    <w:tmpl w:val="C6C03BFA"/>
    <w:lvl w:ilvl="0">
      <w:start w:val="1"/>
      <w:numFmt w:val="lowerLetter"/>
      <w:lvlText w:val="(%1)"/>
      <w:lvlJc w:val="left"/>
      <w:pPr>
        <w:tabs>
          <w:tab w:val="num" w:pos="1440"/>
        </w:tabs>
        <w:ind w:left="1440" w:hanging="720"/>
      </w:pPr>
      <w:rPr>
        <w:rFonts w:hint="default"/>
        <w:b w:val="0"/>
      </w:rPr>
    </w:lvl>
  </w:abstractNum>
  <w:abstractNum w:abstractNumId="25" w15:restartNumberingAfterBreak="0">
    <w:nsid w:val="473B6210"/>
    <w:multiLevelType w:val="hybridMultilevel"/>
    <w:tmpl w:val="2D08164A"/>
    <w:lvl w:ilvl="0" w:tplc="4009001B">
      <w:start w:val="1"/>
      <w:numFmt w:val="lowerRoman"/>
      <w:lvlText w:val="%1."/>
      <w:lvlJc w:val="right"/>
      <w:pPr>
        <w:tabs>
          <w:tab w:val="num" w:pos="3240"/>
        </w:tabs>
        <w:ind w:left="324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C0059DA"/>
    <w:multiLevelType w:val="hybridMultilevel"/>
    <w:tmpl w:val="A00803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CB57987"/>
    <w:multiLevelType w:val="hybridMultilevel"/>
    <w:tmpl w:val="AA8EA204"/>
    <w:lvl w:ilvl="0" w:tplc="0F9C3EB4">
      <w:start w:val="1"/>
      <w:numFmt w:val="lowerRoman"/>
      <w:lvlText w:val="%1."/>
      <w:lvlJc w:val="right"/>
      <w:pPr>
        <w:ind w:left="2250" w:hanging="360"/>
      </w:pPr>
      <w:rPr>
        <w:i w:val="0"/>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28" w15:restartNumberingAfterBreak="0">
    <w:nsid w:val="4E7A5673"/>
    <w:multiLevelType w:val="hybridMultilevel"/>
    <w:tmpl w:val="88A23E7E"/>
    <w:lvl w:ilvl="0" w:tplc="4009001B">
      <w:start w:val="1"/>
      <w:numFmt w:val="lowerRoman"/>
      <w:lvlText w:val="%1."/>
      <w:lvlJc w:val="righ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29" w15:restartNumberingAfterBreak="0">
    <w:nsid w:val="53676CB0"/>
    <w:multiLevelType w:val="singleLevel"/>
    <w:tmpl w:val="B9EE79F2"/>
    <w:lvl w:ilvl="0">
      <w:start w:val="1"/>
      <w:numFmt w:val="bullet"/>
      <w:pStyle w:val="Hanging4"/>
      <w:lvlText w:val=""/>
      <w:lvlJc w:val="left"/>
      <w:pPr>
        <w:tabs>
          <w:tab w:val="num" w:pos="2880"/>
        </w:tabs>
        <w:ind w:left="2880" w:hanging="720"/>
      </w:pPr>
      <w:rPr>
        <w:rFonts w:ascii="Wingdings" w:hAnsi="Wingdings" w:hint="default"/>
      </w:rPr>
    </w:lvl>
  </w:abstractNum>
  <w:abstractNum w:abstractNumId="30" w15:restartNumberingAfterBreak="0">
    <w:nsid w:val="56861215"/>
    <w:multiLevelType w:val="hybridMultilevel"/>
    <w:tmpl w:val="B70266C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1" w15:restartNumberingAfterBreak="0">
    <w:nsid w:val="573B3409"/>
    <w:multiLevelType w:val="hybridMultilevel"/>
    <w:tmpl w:val="4C6E8E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635BDD"/>
    <w:multiLevelType w:val="multilevel"/>
    <w:tmpl w:val="5622DD04"/>
    <w:lvl w:ilvl="0">
      <w:start w:val="1"/>
      <w:numFmt w:val="lowerLetter"/>
      <w:lvlText w:val="(%1)"/>
      <w:lvlJc w:val="left"/>
      <w:pPr>
        <w:tabs>
          <w:tab w:val="num" w:pos="1440"/>
        </w:tabs>
        <w:ind w:left="1440" w:hanging="720"/>
      </w:pPr>
      <w:rPr>
        <w:rFonts w:hint="default"/>
      </w:rPr>
    </w:lvl>
    <w:lvl w:ilvl="1">
      <w:start w:val="1"/>
      <w:numFmt w:val="lowerRoman"/>
      <w:lvlText w:val="(%2)"/>
      <w:lvlJc w:val="left"/>
      <w:pPr>
        <w:ind w:left="1800" w:hanging="720"/>
      </w:pPr>
      <w:rPr>
        <w:rFonts w:hint="default"/>
      </w:rPr>
    </w:lvl>
    <w:lvl w:ilvl="2">
      <w:start w:val="1"/>
      <w:numFmt w:val="lowerRoman"/>
      <w:lvlText w:val="%3."/>
      <w:lvlJc w:val="right"/>
      <w:pPr>
        <w:tabs>
          <w:tab w:val="num" w:pos="2160"/>
        </w:tabs>
        <w:ind w:left="2160" w:hanging="180"/>
      </w:pPr>
    </w:lvl>
    <w:lvl w:ilvl="3">
      <w:start w:val="1"/>
      <w:numFmt w:val="upperRoman"/>
      <w:lvlText w:val="%4."/>
      <w:lvlJc w:val="left"/>
      <w:pPr>
        <w:ind w:left="3240" w:hanging="72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5A7F166A"/>
    <w:multiLevelType w:val="hybridMultilevel"/>
    <w:tmpl w:val="F1C6E6FA"/>
    <w:lvl w:ilvl="0" w:tplc="9A424690">
      <w:start w:val="1"/>
      <w:numFmt w:val="upperLetter"/>
      <w:lvlText w:val="%1."/>
      <w:lvlJc w:val="left"/>
      <w:pPr>
        <w:tabs>
          <w:tab w:val="num" w:pos="1800"/>
        </w:tabs>
        <w:ind w:left="1800" w:hanging="720"/>
      </w:pPr>
      <w:rPr>
        <w:rFonts w:hint="default"/>
        <w:b/>
      </w:rPr>
    </w:lvl>
    <w:lvl w:ilvl="1" w:tplc="BE7C3CC2">
      <w:start w:val="1"/>
      <w:numFmt w:val="lowerLetter"/>
      <w:lvlText w:val="(%2)"/>
      <w:lvlJc w:val="left"/>
      <w:pPr>
        <w:tabs>
          <w:tab w:val="num" w:pos="1404"/>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9931D6"/>
    <w:multiLevelType w:val="hybridMultilevel"/>
    <w:tmpl w:val="2A9C10CE"/>
    <w:lvl w:ilvl="0" w:tplc="1570AA8E">
      <w:start w:val="1"/>
      <w:numFmt w:val="lowerRoman"/>
      <w:lvlText w:val="(%1)"/>
      <w:lvlJc w:val="left"/>
      <w:pPr>
        <w:ind w:left="1890" w:hanging="360"/>
      </w:pPr>
      <w:rPr>
        <w:rFonts w:hint="default"/>
        <w:b w:val="0"/>
        <w:i w:val="0"/>
      </w:r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35" w15:restartNumberingAfterBreak="0">
    <w:nsid w:val="631B47F3"/>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6B2A77EC"/>
    <w:multiLevelType w:val="hybridMultilevel"/>
    <w:tmpl w:val="0BAE9074"/>
    <w:lvl w:ilvl="0" w:tplc="DAD8324C">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F2EC8FA">
      <w:start w:val="2"/>
      <w:numFmt w:val="upp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3C52D8"/>
    <w:multiLevelType w:val="hybridMultilevel"/>
    <w:tmpl w:val="0EEE2AF2"/>
    <w:lvl w:ilvl="0" w:tplc="DFF8B052">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E60CB7"/>
    <w:multiLevelType w:val="hybridMultilevel"/>
    <w:tmpl w:val="FD4CFD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11B74F6"/>
    <w:multiLevelType w:val="hybridMultilevel"/>
    <w:tmpl w:val="A16AFB12"/>
    <w:lvl w:ilvl="0" w:tplc="4009001B">
      <w:start w:val="1"/>
      <w:numFmt w:val="lowerRoman"/>
      <w:lvlText w:val="%1."/>
      <w:lvlJc w:val="righ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40" w15:restartNumberingAfterBreak="0">
    <w:nsid w:val="712D18B1"/>
    <w:multiLevelType w:val="hybridMultilevel"/>
    <w:tmpl w:val="427E6F3C"/>
    <w:lvl w:ilvl="0" w:tplc="FF2CED4A">
      <w:start w:val="1"/>
      <w:numFmt w:val="decimal"/>
      <w:lvlText w:val="%1."/>
      <w:lvlJc w:val="left"/>
      <w:pPr>
        <w:ind w:left="2062" w:hanging="360"/>
      </w:pPr>
      <w:rPr>
        <w:b/>
        <w:sz w:val="24"/>
        <w:szCs w:val="24"/>
      </w:rPr>
    </w:lvl>
    <w:lvl w:ilvl="1" w:tplc="04090019">
      <w:start w:val="1"/>
      <w:numFmt w:val="lowerLetter"/>
      <w:lvlText w:val="%2."/>
      <w:lvlJc w:val="left"/>
      <w:pPr>
        <w:ind w:left="2160" w:hanging="360"/>
      </w:pPr>
      <w:rPr>
        <w:rFonts w:hint="default"/>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1" w15:restartNumberingAfterBreak="0">
    <w:nsid w:val="736A7F8C"/>
    <w:multiLevelType w:val="hybridMultilevel"/>
    <w:tmpl w:val="B2B43726"/>
    <w:lvl w:ilvl="0" w:tplc="5904542E">
      <w:start w:val="1"/>
      <w:numFmt w:val="upperLetter"/>
      <w:lvlText w:val="%1."/>
      <w:lvlJc w:val="left"/>
      <w:pPr>
        <w:tabs>
          <w:tab w:val="num" w:pos="810"/>
        </w:tabs>
        <w:ind w:left="810" w:hanging="720"/>
      </w:pPr>
      <w:rPr>
        <w:rFonts w:hint="default"/>
        <w:b/>
      </w:rPr>
    </w:lvl>
    <w:lvl w:ilvl="1" w:tplc="5266A55C">
      <w:start w:val="3"/>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2" w15:restartNumberingAfterBreak="0">
    <w:nsid w:val="75701999"/>
    <w:multiLevelType w:val="hybridMultilevel"/>
    <w:tmpl w:val="0F00D320"/>
    <w:lvl w:ilvl="0" w:tplc="40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761E3877"/>
    <w:multiLevelType w:val="hybridMultilevel"/>
    <w:tmpl w:val="C04EF2A0"/>
    <w:lvl w:ilvl="0" w:tplc="EC9CD7A8">
      <w:start w:val="1"/>
      <w:numFmt w:val="lowerLetter"/>
      <w:lvlText w:val="(%1)"/>
      <w:lvlJc w:val="left"/>
      <w:pPr>
        <w:tabs>
          <w:tab w:val="num" w:pos="1764"/>
        </w:tabs>
        <w:ind w:left="1800" w:hanging="360"/>
      </w:pPr>
      <w:rPr>
        <w:rFonts w:hint="default"/>
      </w:rPr>
    </w:lvl>
    <w:lvl w:ilvl="1" w:tplc="FE48D6CE">
      <w:start w:val="1"/>
      <w:numFmt w:val="lowerRoman"/>
      <w:lvlText w:val="(%2)"/>
      <w:lvlJc w:val="left"/>
      <w:pPr>
        <w:ind w:left="1440" w:hanging="360"/>
      </w:pPr>
      <w:rPr>
        <w:rFonts w:hint="default"/>
      </w:rPr>
    </w:lvl>
    <w:lvl w:ilvl="2" w:tplc="B3EAC368">
      <w:start w:val="1"/>
      <w:numFmt w:val="upperLetter"/>
      <w:lvlText w:val="%3."/>
      <w:lvlJc w:val="left"/>
      <w:pPr>
        <w:ind w:left="2340" w:hanging="360"/>
      </w:pPr>
      <w:rPr>
        <w:rFonts w:hint="default"/>
      </w:rPr>
    </w:lvl>
    <w:lvl w:ilvl="3" w:tplc="4009001B">
      <w:start w:val="1"/>
      <w:numFmt w:val="lowerRoman"/>
      <w:lvlText w:val="%4."/>
      <w:lvlJc w:val="righ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68434A"/>
    <w:multiLevelType w:val="hybridMultilevel"/>
    <w:tmpl w:val="56289348"/>
    <w:lvl w:ilvl="0" w:tplc="938E1296">
      <w:start w:val="1"/>
      <w:numFmt w:val="decimal"/>
      <w:lvlText w:val="%1."/>
      <w:lvlJc w:val="left"/>
      <w:pPr>
        <w:ind w:left="810" w:hanging="360"/>
      </w:pPr>
      <w:rPr>
        <w:b w:val="0"/>
        <w:sz w:val="24"/>
        <w:szCs w:val="24"/>
      </w:rPr>
    </w:lvl>
    <w:lvl w:ilvl="1" w:tplc="78F48C58">
      <w:start w:val="1"/>
      <w:numFmt w:val="lowerLetter"/>
      <w:lvlText w:val="%2."/>
      <w:lvlJc w:val="left"/>
      <w:pPr>
        <w:ind w:left="2160" w:hanging="360"/>
      </w:pPr>
      <w:rPr>
        <w:b w:val="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FA07171"/>
    <w:multiLevelType w:val="hybridMultilevel"/>
    <w:tmpl w:val="9132BB0A"/>
    <w:lvl w:ilvl="0" w:tplc="0D7E080A">
      <w:start w:val="1"/>
      <w:numFmt w:val="lowerLetter"/>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5175454">
    <w:abstractNumId w:val="32"/>
  </w:num>
  <w:num w:numId="2" w16cid:durableId="46606867">
    <w:abstractNumId w:val="6"/>
  </w:num>
  <w:num w:numId="3" w16cid:durableId="411052267">
    <w:abstractNumId w:val="36"/>
  </w:num>
  <w:num w:numId="4" w16cid:durableId="1469400036">
    <w:abstractNumId w:val="18"/>
  </w:num>
  <w:num w:numId="5" w16cid:durableId="1647931599">
    <w:abstractNumId w:val="5"/>
  </w:num>
  <w:num w:numId="6" w16cid:durableId="1837379385">
    <w:abstractNumId w:val="24"/>
  </w:num>
  <w:num w:numId="7" w16cid:durableId="1931544527">
    <w:abstractNumId w:val="41"/>
  </w:num>
  <w:num w:numId="8" w16cid:durableId="767115622">
    <w:abstractNumId w:val="7"/>
  </w:num>
  <w:num w:numId="9" w16cid:durableId="93870036">
    <w:abstractNumId w:val="23"/>
  </w:num>
  <w:num w:numId="10" w16cid:durableId="1070158320">
    <w:abstractNumId w:val="33"/>
  </w:num>
  <w:num w:numId="11" w16cid:durableId="947810051">
    <w:abstractNumId w:val="19"/>
  </w:num>
  <w:num w:numId="12" w16cid:durableId="1157302884">
    <w:abstractNumId w:val="43"/>
  </w:num>
  <w:num w:numId="13" w16cid:durableId="1883442947">
    <w:abstractNumId w:val="44"/>
  </w:num>
  <w:num w:numId="14" w16cid:durableId="109476738">
    <w:abstractNumId w:val="4"/>
  </w:num>
  <w:num w:numId="15" w16cid:durableId="266932756">
    <w:abstractNumId w:val="3"/>
  </w:num>
  <w:num w:numId="16" w16cid:durableId="1234311533">
    <w:abstractNumId w:val="45"/>
  </w:num>
  <w:num w:numId="17" w16cid:durableId="734622884">
    <w:abstractNumId w:val="2"/>
  </w:num>
  <w:num w:numId="18" w16cid:durableId="367724746">
    <w:abstractNumId w:val="21"/>
  </w:num>
  <w:num w:numId="19" w16cid:durableId="479613238">
    <w:abstractNumId w:val="9"/>
  </w:num>
  <w:num w:numId="20" w16cid:durableId="1780880492">
    <w:abstractNumId w:val="22"/>
  </w:num>
  <w:num w:numId="21" w16cid:durableId="750011047">
    <w:abstractNumId w:val="42"/>
  </w:num>
  <w:num w:numId="22" w16cid:durableId="1500342813">
    <w:abstractNumId w:val="35"/>
  </w:num>
  <w:num w:numId="23" w16cid:durableId="431123911">
    <w:abstractNumId w:val="8"/>
  </w:num>
  <w:num w:numId="24" w16cid:durableId="1367094847">
    <w:abstractNumId w:val="40"/>
  </w:num>
  <w:num w:numId="25" w16cid:durableId="9624198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25476580">
    <w:abstractNumId w:val="15"/>
  </w:num>
  <w:num w:numId="27" w16cid:durableId="690303048">
    <w:abstractNumId w:val="11"/>
  </w:num>
  <w:num w:numId="28" w16cid:durableId="1781873203">
    <w:abstractNumId w:val="16"/>
  </w:num>
  <w:num w:numId="29" w16cid:durableId="20597389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53591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721517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57659751">
    <w:abstractNumId w:val="12"/>
  </w:num>
  <w:num w:numId="33" w16cid:durableId="1162887241">
    <w:abstractNumId w:val="28"/>
  </w:num>
  <w:num w:numId="34" w16cid:durableId="3436418">
    <w:abstractNumId w:val="29"/>
  </w:num>
  <w:num w:numId="35" w16cid:durableId="1435250227">
    <w:abstractNumId w:val="4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57210856">
    <w:abstractNumId w:val="38"/>
  </w:num>
  <w:num w:numId="37" w16cid:durableId="1631353002">
    <w:abstractNumId w:val="39"/>
  </w:num>
  <w:num w:numId="38" w16cid:durableId="20828740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55828494">
    <w:abstractNumId w:val="30"/>
  </w:num>
  <w:num w:numId="40" w16cid:durableId="1961838369">
    <w:abstractNumId w:val="37"/>
  </w:num>
  <w:num w:numId="41" w16cid:durableId="564419076">
    <w:abstractNumId w:val="27"/>
  </w:num>
  <w:num w:numId="42" w16cid:durableId="1968705495">
    <w:abstractNumId w:val="26"/>
  </w:num>
  <w:num w:numId="43" w16cid:durableId="663581615">
    <w:abstractNumId w:val="34"/>
  </w:num>
  <w:num w:numId="44" w16cid:durableId="1438216516">
    <w:abstractNumId w:val="20"/>
  </w:num>
  <w:num w:numId="45" w16cid:durableId="649406696">
    <w:abstractNumId w:val="0"/>
  </w:num>
  <w:num w:numId="46" w16cid:durableId="412927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07454718">
    <w:abstractNumId w:val="24"/>
  </w:num>
  <w:num w:numId="48" w16cid:durableId="217116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28741802">
    <w:abstractNumId w:val="14"/>
  </w:num>
  <w:num w:numId="50" w16cid:durableId="1849516542">
    <w:abstractNumId w:val="13"/>
  </w:num>
  <w:num w:numId="51" w16cid:durableId="729420050">
    <w:abstractNumId w:val="1"/>
  </w:num>
  <w:num w:numId="52" w16cid:durableId="761725073">
    <w:abstractNumId w:val="18"/>
  </w:num>
  <w:num w:numId="53" w16cid:durableId="9399959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915071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ince Gupta">
    <w15:presenceInfo w15:providerId="Windows Live" w15:userId="8c70d2dfaddb01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documentProtection w:edit="trackedChanges"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A3E"/>
    <w:rsid w:val="00002B32"/>
    <w:rsid w:val="00007055"/>
    <w:rsid w:val="00016DF5"/>
    <w:rsid w:val="0002672B"/>
    <w:rsid w:val="000269DD"/>
    <w:rsid w:val="0002738C"/>
    <w:rsid w:val="00031B57"/>
    <w:rsid w:val="0003278F"/>
    <w:rsid w:val="00036731"/>
    <w:rsid w:val="00040F87"/>
    <w:rsid w:val="000411D8"/>
    <w:rsid w:val="000440DB"/>
    <w:rsid w:val="000461A1"/>
    <w:rsid w:val="00047C9A"/>
    <w:rsid w:val="000603BB"/>
    <w:rsid w:val="0006252C"/>
    <w:rsid w:val="00074AC2"/>
    <w:rsid w:val="00076F69"/>
    <w:rsid w:val="00077911"/>
    <w:rsid w:val="000924E2"/>
    <w:rsid w:val="00093636"/>
    <w:rsid w:val="000936A0"/>
    <w:rsid w:val="00096517"/>
    <w:rsid w:val="0009697A"/>
    <w:rsid w:val="000A2866"/>
    <w:rsid w:val="000A2DB3"/>
    <w:rsid w:val="000A3374"/>
    <w:rsid w:val="000A3C40"/>
    <w:rsid w:val="000A3EF6"/>
    <w:rsid w:val="000B607E"/>
    <w:rsid w:val="000C6BE9"/>
    <w:rsid w:val="000D2E87"/>
    <w:rsid w:val="000D3133"/>
    <w:rsid w:val="000D34A5"/>
    <w:rsid w:val="000E1B94"/>
    <w:rsid w:val="000E2A3C"/>
    <w:rsid w:val="000E2F8B"/>
    <w:rsid w:val="000E661B"/>
    <w:rsid w:val="000F05F4"/>
    <w:rsid w:val="000F0627"/>
    <w:rsid w:val="000F5DD9"/>
    <w:rsid w:val="00111F68"/>
    <w:rsid w:val="00116ACD"/>
    <w:rsid w:val="00121EA9"/>
    <w:rsid w:val="00124202"/>
    <w:rsid w:val="001305F8"/>
    <w:rsid w:val="00130B0F"/>
    <w:rsid w:val="001432AE"/>
    <w:rsid w:val="0014646A"/>
    <w:rsid w:val="00147255"/>
    <w:rsid w:val="00155D9F"/>
    <w:rsid w:val="001612C2"/>
    <w:rsid w:val="00161A04"/>
    <w:rsid w:val="00161F92"/>
    <w:rsid w:val="0016271B"/>
    <w:rsid w:val="00164A50"/>
    <w:rsid w:val="001703EE"/>
    <w:rsid w:val="00173AA1"/>
    <w:rsid w:val="0017779C"/>
    <w:rsid w:val="00190696"/>
    <w:rsid w:val="00193D4A"/>
    <w:rsid w:val="001A2A19"/>
    <w:rsid w:val="001A41DC"/>
    <w:rsid w:val="001B03C4"/>
    <w:rsid w:val="001B7622"/>
    <w:rsid w:val="001C0487"/>
    <w:rsid w:val="001C217B"/>
    <w:rsid w:val="001C2A3E"/>
    <w:rsid w:val="001C4A46"/>
    <w:rsid w:val="001C5BCD"/>
    <w:rsid w:val="001D46BE"/>
    <w:rsid w:val="001D4A4D"/>
    <w:rsid w:val="001D7313"/>
    <w:rsid w:val="001E2E37"/>
    <w:rsid w:val="001E3A82"/>
    <w:rsid w:val="001E6054"/>
    <w:rsid w:val="001E710F"/>
    <w:rsid w:val="001E78CD"/>
    <w:rsid w:val="001F104B"/>
    <w:rsid w:val="001F768B"/>
    <w:rsid w:val="00203863"/>
    <w:rsid w:val="00204599"/>
    <w:rsid w:val="00204734"/>
    <w:rsid w:val="0020479D"/>
    <w:rsid w:val="00214F91"/>
    <w:rsid w:val="002164E3"/>
    <w:rsid w:val="00220052"/>
    <w:rsid w:val="00220ADE"/>
    <w:rsid w:val="00221471"/>
    <w:rsid w:val="00224568"/>
    <w:rsid w:val="0022659E"/>
    <w:rsid w:val="002343EB"/>
    <w:rsid w:val="00234FAA"/>
    <w:rsid w:val="00237754"/>
    <w:rsid w:val="00240B53"/>
    <w:rsid w:val="00242013"/>
    <w:rsid w:val="00246B03"/>
    <w:rsid w:val="00252FB2"/>
    <w:rsid w:val="00266026"/>
    <w:rsid w:val="002673CD"/>
    <w:rsid w:val="0027017D"/>
    <w:rsid w:val="002758CD"/>
    <w:rsid w:val="00285262"/>
    <w:rsid w:val="00290E90"/>
    <w:rsid w:val="002B1A65"/>
    <w:rsid w:val="002B43EC"/>
    <w:rsid w:val="002B5509"/>
    <w:rsid w:val="002B5830"/>
    <w:rsid w:val="002B62E7"/>
    <w:rsid w:val="002C0137"/>
    <w:rsid w:val="002C074B"/>
    <w:rsid w:val="002C0F39"/>
    <w:rsid w:val="002D146C"/>
    <w:rsid w:val="002D4643"/>
    <w:rsid w:val="002D5D31"/>
    <w:rsid w:val="002E3C6B"/>
    <w:rsid w:val="002E5728"/>
    <w:rsid w:val="002F0386"/>
    <w:rsid w:val="002F4098"/>
    <w:rsid w:val="002F6538"/>
    <w:rsid w:val="002F73A0"/>
    <w:rsid w:val="002F76EE"/>
    <w:rsid w:val="0030761E"/>
    <w:rsid w:val="0031268D"/>
    <w:rsid w:val="00313A7F"/>
    <w:rsid w:val="003225DF"/>
    <w:rsid w:val="00325902"/>
    <w:rsid w:val="00325DD7"/>
    <w:rsid w:val="003303DF"/>
    <w:rsid w:val="0033431C"/>
    <w:rsid w:val="003347C8"/>
    <w:rsid w:val="003362E2"/>
    <w:rsid w:val="00340808"/>
    <w:rsid w:val="0034083C"/>
    <w:rsid w:val="003451FF"/>
    <w:rsid w:val="00345283"/>
    <w:rsid w:val="00345C2C"/>
    <w:rsid w:val="00345C87"/>
    <w:rsid w:val="00346123"/>
    <w:rsid w:val="00353B49"/>
    <w:rsid w:val="0035634E"/>
    <w:rsid w:val="00356EE9"/>
    <w:rsid w:val="00363587"/>
    <w:rsid w:val="00364215"/>
    <w:rsid w:val="0036481E"/>
    <w:rsid w:val="00367D12"/>
    <w:rsid w:val="003730D9"/>
    <w:rsid w:val="00384D6B"/>
    <w:rsid w:val="00390176"/>
    <w:rsid w:val="00391737"/>
    <w:rsid w:val="00393354"/>
    <w:rsid w:val="003A144B"/>
    <w:rsid w:val="003A3CF3"/>
    <w:rsid w:val="003A449A"/>
    <w:rsid w:val="003B5769"/>
    <w:rsid w:val="003B5A66"/>
    <w:rsid w:val="003B77A6"/>
    <w:rsid w:val="003C0706"/>
    <w:rsid w:val="003C7C17"/>
    <w:rsid w:val="003D0CD2"/>
    <w:rsid w:val="003D1703"/>
    <w:rsid w:val="003D6866"/>
    <w:rsid w:val="003E174E"/>
    <w:rsid w:val="003E5072"/>
    <w:rsid w:val="003E585B"/>
    <w:rsid w:val="003E7E81"/>
    <w:rsid w:val="003F32F5"/>
    <w:rsid w:val="003F3EDD"/>
    <w:rsid w:val="003F50AC"/>
    <w:rsid w:val="0041057C"/>
    <w:rsid w:val="0041520D"/>
    <w:rsid w:val="00424E70"/>
    <w:rsid w:val="00425191"/>
    <w:rsid w:val="00426977"/>
    <w:rsid w:val="00427930"/>
    <w:rsid w:val="004338DC"/>
    <w:rsid w:val="0043428D"/>
    <w:rsid w:val="004424F4"/>
    <w:rsid w:val="004427FD"/>
    <w:rsid w:val="00452171"/>
    <w:rsid w:val="00452F48"/>
    <w:rsid w:val="0045396C"/>
    <w:rsid w:val="00453E43"/>
    <w:rsid w:val="00453F67"/>
    <w:rsid w:val="00462961"/>
    <w:rsid w:val="00470837"/>
    <w:rsid w:val="00476A42"/>
    <w:rsid w:val="00476CF8"/>
    <w:rsid w:val="0048033F"/>
    <w:rsid w:val="00481019"/>
    <w:rsid w:val="004839C0"/>
    <w:rsid w:val="004A7ACA"/>
    <w:rsid w:val="004B3ED9"/>
    <w:rsid w:val="004C06AC"/>
    <w:rsid w:val="004C58AC"/>
    <w:rsid w:val="004C62A2"/>
    <w:rsid w:val="004D559E"/>
    <w:rsid w:val="004E0B86"/>
    <w:rsid w:val="004E0C84"/>
    <w:rsid w:val="004E1CFF"/>
    <w:rsid w:val="004E21F3"/>
    <w:rsid w:val="004E52BC"/>
    <w:rsid w:val="004E7F13"/>
    <w:rsid w:val="004F3AD3"/>
    <w:rsid w:val="004F3EAA"/>
    <w:rsid w:val="004F4C6B"/>
    <w:rsid w:val="004F6681"/>
    <w:rsid w:val="004F7896"/>
    <w:rsid w:val="005005D0"/>
    <w:rsid w:val="005046DB"/>
    <w:rsid w:val="0050632E"/>
    <w:rsid w:val="00517E43"/>
    <w:rsid w:val="00520775"/>
    <w:rsid w:val="005257A6"/>
    <w:rsid w:val="00525AAF"/>
    <w:rsid w:val="0053736F"/>
    <w:rsid w:val="005373D0"/>
    <w:rsid w:val="0053788F"/>
    <w:rsid w:val="00540418"/>
    <w:rsid w:val="00541F1B"/>
    <w:rsid w:val="00545CD3"/>
    <w:rsid w:val="00546B27"/>
    <w:rsid w:val="0055386B"/>
    <w:rsid w:val="005546C7"/>
    <w:rsid w:val="00557125"/>
    <w:rsid w:val="00563188"/>
    <w:rsid w:val="00565C98"/>
    <w:rsid w:val="00565DE3"/>
    <w:rsid w:val="005661C4"/>
    <w:rsid w:val="00571C14"/>
    <w:rsid w:val="00585A22"/>
    <w:rsid w:val="005873F4"/>
    <w:rsid w:val="00587FF3"/>
    <w:rsid w:val="00593640"/>
    <w:rsid w:val="00593D5F"/>
    <w:rsid w:val="005A31CC"/>
    <w:rsid w:val="005A53E7"/>
    <w:rsid w:val="005A7A23"/>
    <w:rsid w:val="005B55D8"/>
    <w:rsid w:val="005D5A74"/>
    <w:rsid w:val="005D6774"/>
    <w:rsid w:val="005E274E"/>
    <w:rsid w:val="005E3FC0"/>
    <w:rsid w:val="005E4258"/>
    <w:rsid w:val="005F0ACB"/>
    <w:rsid w:val="005F55AF"/>
    <w:rsid w:val="00600C8E"/>
    <w:rsid w:val="0060415C"/>
    <w:rsid w:val="00612D47"/>
    <w:rsid w:val="0061452C"/>
    <w:rsid w:val="006214F2"/>
    <w:rsid w:val="00626864"/>
    <w:rsid w:val="00633FE8"/>
    <w:rsid w:val="006344C6"/>
    <w:rsid w:val="00655542"/>
    <w:rsid w:val="00655E4C"/>
    <w:rsid w:val="00656EC3"/>
    <w:rsid w:val="006666B6"/>
    <w:rsid w:val="00667BEF"/>
    <w:rsid w:val="00670BCC"/>
    <w:rsid w:val="00674322"/>
    <w:rsid w:val="006778CB"/>
    <w:rsid w:val="00677B24"/>
    <w:rsid w:val="00684677"/>
    <w:rsid w:val="00686067"/>
    <w:rsid w:val="00692131"/>
    <w:rsid w:val="00692161"/>
    <w:rsid w:val="006A334A"/>
    <w:rsid w:val="006B1821"/>
    <w:rsid w:val="006B2035"/>
    <w:rsid w:val="006B2512"/>
    <w:rsid w:val="006B714A"/>
    <w:rsid w:val="006C1731"/>
    <w:rsid w:val="006D4B96"/>
    <w:rsid w:val="006D6118"/>
    <w:rsid w:val="006D7714"/>
    <w:rsid w:val="006D7C32"/>
    <w:rsid w:val="006E2C7B"/>
    <w:rsid w:val="006E4038"/>
    <w:rsid w:val="006E74E3"/>
    <w:rsid w:val="006F44D1"/>
    <w:rsid w:val="007035A6"/>
    <w:rsid w:val="00705EAB"/>
    <w:rsid w:val="0070698B"/>
    <w:rsid w:val="00711E94"/>
    <w:rsid w:val="007148ED"/>
    <w:rsid w:val="00716BF7"/>
    <w:rsid w:val="00717792"/>
    <w:rsid w:val="00734A9F"/>
    <w:rsid w:val="00753708"/>
    <w:rsid w:val="00782BF0"/>
    <w:rsid w:val="0078520F"/>
    <w:rsid w:val="00793F5D"/>
    <w:rsid w:val="00793FFD"/>
    <w:rsid w:val="007A226F"/>
    <w:rsid w:val="007A251D"/>
    <w:rsid w:val="007A26DA"/>
    <w:rsid w:val="007A2A67"/>
    <w:rsid w:val="007A6E0E"/>
    <w:rsid w:val="007A73F2"/>
    <w:rsid w:val="007B3260"/>
    <w:rsid w:val="007B6C1C"/>
    <w:rsid w:val="007E0BEB"/>
    <w:rsid w:val="007F05F6"/>
    <w:rsid w:val="007F0F18"/>
    <w:rsid w:val="007F3197"/>
    <w:rsid w:val="008076D7"/>
    <w:rsid w:val="008123B7"/>
    <w:rsid w:val="008130A1"/>
    <w:rsid w:val="008241A0"/>
    <w:rsid w:val="008300FC"/>
    <w:rsid w:val="00833D27"/>
    <w:rsid w:val="00836CDF"/>
    <w:rsid w:val="00844866"/>
    <w:rsid w:val="00844DF4"/>
    <w:rsid w:val="00846764"/>
    <w:rsid w:val="00846F6A"/>
    <w:rsid w:val="008511C7"/>
    <w:rsid w:val="00853B17"/>
    <w:rsid w:val="00854A58"/>
    <w:rsid w:val="008568AA"/>
    <w:rsid w:val="0085795A"/>
    <w:rsid w:val="00860E59"/>
    <w:rsid w:val="00863EE6"/>
    <w:rsid w:val="008735DE"/>
    <w:rsid w:val="00876920"/>
    <w:rsid w:val="008777DB"/>
    <w:rsid w:val="00882B65"/>
    <w:rsid w:val="00883149"/>
    <w:rsid w:val="0088353F"/>
    <w:rsid w:val="00885E2B"/>
    <w:rsid w:val="00885E7F"/>
    <w:rsid w:val="0089078B"/>
    <w:rsid w:val="00891E76"/>
    <w:rsid w:val="00892DD0"/>
    <w:rsid w:val="00894AC9"/>
    <w:rsid w:val="00895C8C"/>
    <w:rsid w:val="008A1535"/>
    <w:rsid w:val="008B01A3"/>
    <w:rsid w:val="008C6CEE"/>
    <w:rsid w:val="008C6D0C"/>
    <w:rsid w:val="008C748A"/>
    <w:rsid w:val="008D3890"/>
    <w:rsid w:val="008D4D58"/>
    <w:rsid w:val="008E42BF"/>
    <w:rsid w:val="008E6F22"/>
    <w:rsid w:val="008E751D"/>
    <w:rsid w:val="008F110C"/>
    <w:rsid w:val="008F2DE4"/>
    <w:rsid w:val="00903A7D"/>
    <w:rsid w:val="009065A1"/>
    <w:rsid w:val="0090757B"/>
    <w:rsid w:val="00912A26"/>
    <w:rsid w:val="00915657"/>
    <w:rsid w:val="009202DC"/>
    <w:rsid w:val="00922705"/>
    <w:rsid w:val="009409A7"/>
    <w:rsid w:val="00943267"/>
    <w:rsid w:val="009441C7"/>
    <w:rsid w:val="009502C2"/>
    <w:rsid w:val="00951CE5"/>
    <w:rsid w:val="00951E55"/>
    <w:rsid w:val="00953E54"/>
    <w:rsid w:val="0095504F"/>
    <w:rsid w:val="00962C32"/>
    <w:rsid w:val="00965E39"/>
    <w:rsid w:val="00975675"/>
    <w:rsid w:val="00975B6E"/>
    <w:rsid w:val="009771B0"/>
    <w:rsid w:val="00977CDA"/>
    <w:rsid w:val="009825C7"/>
    <w:rsid w:val="00985E47"/>
    <w:rsid w:val="00991C7F"/>
    <w:rsid w:val="00994FC3"/>
    <w:rsid w:val="00995FCF"/>
    <w:rsid w:val="009A0FFF"/>
    <w:rsid w:val="009B0C65"/>
    <w:rsid w:val="009B28B7"/>
    <w:rsid w:val="009B3594"/>
    <w:rsid w:val="009C32D6"/>
    <w:rsid w:val="009C70C7"/>
    <w:rsid w:val="009D639E"/>
    <w:rsid w:val="009E0285"/>
    <w:rsid w:val="009E0CAF"/>
    <w:rsid w:val="009E3077"/>
    <w:rsid w:val="009E7C0D"/>
    <w:rsid w:val="009F0AF6"/>
    <w:rsid w:val="009F2221"/>
    <w:rsid w:val="009F2382"/>
    <w:rsid w:val="009F49B4"/>
    <w:rsid w:val="00A00B1A"/>
    <w:rsid w:val="00A01BFD"/>
    <w:rsid w:val="00A2069F"/>
    <w:rsid w:val="00A2526E"/>
    <w:rsid w:val="00A27C3E"/>
    <w:rsid w:val="00A46023"/>
    <w:rsid w:val="00A518B0"/>
    <w:rsid w:val="00A55024"/>
    <w:rsid w:val="00A55BE9"/>
    <w:rsid w:val="00A57D46"/>
    <w:rsid w:val="00A64A88"/>
    <w:rsid w:val="00A67099"/>
    <w:rsid w:val="00A70876"/>
    <w:rsid w:val="00A72ECE"/>
    <w:rsid w:val="00A73334"/>
    <w:rsid w:val="00A74D08"/>
    <w:rsid w:val="00A75635"/>
    <w:rsid w:val="00A77494"/>
    <w:rsid w:val="00A8149C"/>
    <w:rsid w:val="00A835EC"/>
    <w:rsid w:val="00AA1596"/>
    <w:rsid w:val="00AA362A"/>
    <w:rsid w:val="00AA74D0"/>
    <w:rsid w:val="00AB1607"/>
    <w:rsid w:val="00AB57FC"/>
    <w:rsid w:val="00AC0792"/>
    <w:rsid w:val="00AC19BE"/>
    <w:rsid w:val="00AC367D"/>
    <w:rsid w:val="00AD0947"/>
    <w:rsid w:val="00AD6976"/>
    <w:rsid w:val="00AD7C35"/>
    <w:rsid w:val="00AE05FC"/>
    <w:rsid w:val="00AE0A35"/>
    <w:rsid w:val="00AE1275"/>
    <w:rsid w:val="00AE3211"/>
    <w:rsid w:val="00AF0C00"/>
    <w:rsid w:val="00AF45A9"/>
    <w:rsid w:val="00B05C6D"/>
    <w:rsid w:val="00B0693C"/>
    <w:rsid w:val="00B11941"/>
    <w:rsid w:val="00B12222"/>
    <w:rsid w:val="00B2137D"/>
    <w:rsid w:val="00B21C5D"/>
    <w:rsid w:val="00B37D7A"/>
    <w:rsid w:val="00B37EB8"/>
    <w:rsid w:val="00B40F71"/>
    <w:rsid w:val="00B52746"/>
    <w:rsid w:val="00B575A1"/>
    <w:rsid w:val="00B60899"/>
    <w:rsid w:val="00B65384"/>
    <w:rsid w:val="00B65C87"/>
    <w:rsid w:val="00B70C0A"/>
    <w:rsid w:val="00B73696"/>
    <w:rsid w:val="00B73B63"/>
    <w:rsid w:val="00B7538F"/>
    <w:rsid w:val="00B765F0"/>
    <w:rsid w:val="00B772D3"/>
    <w:rsid w:val="00B802A0"/>
    <w:rsid w:val="00B82CD6"/>
    <w:rsid w:val="00B84265"/>
    <w:rsid w:val="00B87D43"/>
    <w:rsid w:val="00B94CF2"/>
    <w:rsid w:val="00BA2BC5"/>
    <w:rsid w:val="00BA66EB"/>
    <w:rsid w:val="00BB6BD3"/>
    <w:rsid w:val="00BC349B"/>
    <w:rsid w:val="00BD33EE"/>
    <w:rsid w:val="00BD5526"/>
    <w:rsid w:val="00BD58A1"/>
    <w:rsid w:val="00BF22BD"/>
    <w:rsid w:val="00BF594D"/>
    <w:rsid w:val="00BF5A49"/>
    <w:rsid w:val="00BF65CA"/>
    <w:rsid w:val="00C04551"/>
    <w:rsid w:val="00C0761B"/>
    <w:rsid w:val="00C1002A"/>
    <w:rsid w:val="00C10F58"/>
    <w:rsid w:val="00C11245"/>
    <w:rsid w:val="00C141B9"/>
    <w:rsid w:val="00C30F7C"/>
    <w:rsid w:val="00C3331E"/>
    <w:rsid w:val="00C341B7"/>
    <w:rsid w:val="00C4211A"/>
    <w:rsid w:val="00C47401"/>
    <w:rsid w:val="00C507D3"/>
    <w:rsid w:val="00C5302B"/>
    <w:rsid w:val="00C576E8"/>
    <w:rsid w:val="00C619C9"/>
    <w:rsid w:val="00C61DC8"/>
    <w:rsid w:val="00C62CFB"/>
    <w:rsid w:val="00C64CA0"/>
    <w:rsid w:val="00C71660"/>
    <w:rsid w:val="00C80AC7"/>
    <w:rsid w:val="00C80DAD"/>
    <w:rsid w:val="00C83521"/>
    <w:rsid w:val="00C85810"/>
    <w:rsid w:val="00C86AC2"/>
    <w:rsid w:val="00C87BF3"/>
    <w:rsid w:val="00C919F3"/>
    <w:rsid w:val="00C95F47"/>
    <w:rsid w:val="00CA0722"/>
    <w:rsid w:val="00CA512C"/>
    <w:rsid w:val="00CB2F85"/>
    <w:rsid w:val="00CB4E4B"/>
    <w:rsid w:val="00CB5B79"/>
    <w:rsid w:val="00CC0225"/>
    <w:rsid w:val="00CC3785"/>
    <w:rsid w:val="00CC4DEE"/>
    <w:rsid w:val="00CC638E"/>
    <w:rsid w:val="00CC6884"/>
    <w:rsid w:val="00CD4839"/>
    <w:rsid w:val="00CE1E57"/>
    <w:rsid w:val="00CE52ED"/>
    <w:rsid w:val="00CE6B36"/>
    <w:rsid w:val="00CF751A"/>
    <w:rsid w:val="00D178A3"/>
    <w:rsid w:val="00D26BFA"/>
    <w:rsid w:val="00D30789"/>
    <w:rsid w:val="00D368B0"/>
    <w:rsid w:val="00D40280"/>
    <w:rsid w:val="00D41D50"/>
    <w:rsid w:val="00D434E1"/>
    <w:rsid w:val="00D47C2D"/>
    <w:rsid w:val="00D57889"/>
    <w:rsid w:val="00D72618"/>
    <w:rsid w:val="00D77B8C"/>
    <w:rsid w:val="00D8324F"/>
    <w:rsid w:val="00D900C4"/>
    <w:rsid w:val="00D90983"/>
    <w:rsid w:val="00D91B91"/>
    <w:rsid w:val="00DA6952"/>
    <w:rsid w:val="00DB0C05"/>
    <w:rsid w:val="00DB2519"/>
    <w:rsid w:val="00DB3D3F"/>
    <w:rsid w:val="00DC25F7"/>
    <w:rsid w:val="00DE34C6"/>
    <w:rsid w:val="00DE3FD6"/>
    <w:rsid w:val="00DE776A"/>
    <w:rsid w:val="00DE7EE6"/>
    <w:rsid w:val="00DF3409"/>
    <w:rsid w:val="00E05BBE"/>
    <w:rsid w:val="00E17C21"/>
    <w:rsid w:val="00E2062C"/>
    <w:rsid w:val="00E20F33"/>
    <w:rsid w:val="00E2305A"/>
    <w:rsid w:val="00E3215A"/>
    <w:rsid w:val="00E32FCC"/>
    <w:rsid w:val="00E347F6"/>
    <w:rsid w:val="00E35111"/>
    <w:rsid w:val="00E408AD"/>
    <w:rsid w:val="00E41254"/>
    <w:rsid w:val="00E509B8"/>
    <w:rsid w:val="00E5397C"/>
    <w:rsid w:val="00E55412"/>
    <w:rsid w:val="00E63472"/>
    <w:rsid w:val="00E709AE"/>
    <w:rsid w:val="00E72553"/>
    <w:rsid w:val="00E77211"/>
    <w:rsid w:val="00E77721"/>
    <w:rsid w:val="00E85FCA"/>
    <w:rsid w:val="00E954C5"/>
    <w:rsid w:val="00E97813"/>
    <w:rsid w:val="00EA01FC"/>
    <w:rsid w:val="00EA0E3D"/>
    <w:rsid w:val="00EA2896"/>
    <w:rsid w:val="00EA6A80"/>
    <w:rsid w:val="00EB097D"/>
    <w:rsid w:val="00EB0E8F"/>
    <w:rsid w:val="00EC4C83"/>
    <w:rsid w:val="00EC6B88"/>
    <w:rsid w:val="00ED3EF7"/>
    <w:rsid w:val="00ED75DE"/>
    <w:rsid w:val="00EE568C"/>
    <w:rsid w:val="00EF6FDB"/>
    <w:rsid w:val="00EF7D6E"/>
    <w:rsid w:val="00F00654"/>
    <w:rsid w:val="00F02DB6"/>
    <w:rsid w:val="00F056EA"/>
    <w:rsid w:val="00F06379"/>
    <w:rsid w:val="00F15283"/>
    <w:rsid w:val="00F179A8"/>
    <w:rsid w:val="00F22CDE"/>
    <w:rsid w:val="00F23C12"/>
    <w:rsid w:val="00F24475"/>
    <w:rsid w:val="00F24A31"/>
    <w:rsid w:val="00F34899"/>
    <w:rsid w:val="00F36190"/>
    <w:rsid w:val="00F3706E"/>
    <w:rsid w:val="00F43392"/>
    <w:rsid w:val="00F4361F"/>
    <w:rsid w:val="00F44C41"/>
    <w:rsid w:val="00F476C3"/>
    <w:rsid w:val="00F66599"/>
    <w:rsid w:val="00F713F5"/>
    <w:rsid w:val="00F7681A"/>
    <w:rsid w:val="00F81B91"/>
    <w:rsid w:val="00F834B5"/>
    <w:rsid w:val="00F835C9"/>
    <w:rsid w:val="00F90CC8"/>
    <w:rsid w:val="00F9206D"/>
    <w:rsid w:val="00F96E70"/>
    <w:rsid w:val="00F96FC3"/>
    <w:rsid w:val="00FA034C"/>
    <w:rsid w:val="00FA115C"/>
    <w:rsid w:val="00FA1B66"/>
    <w:rsid w:val="00FA3282"/>
    <w:rsid w:val="00FA533D"/>
    <w:rsid w:val="00FA5C80"/>
    <w:rsid w:val="00FA7659"/>
    <w:rsid w:val="00FA7E3F"/>
    <w:rsid w:val="00FB68E8"/>
    <w:rsid w:val="00FB6C02"/>
    <w:rsid w:val="00FC168D"/>
    <w:rsid w:val="00FC6AA7"/>
    <w:rsid w:val="00FE0D20"/>
    <w:rsid w:val="00FE1482"/>
    <w:rsid w:val="00FE661F"/>
    <w:rsid w:val="00FF6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4B1E78"/>
  <w15:chartTrackingRefBased/>
  <w15:docId w15:val="{433001FA-BD7D-4228-BF3B-ABCFB58D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3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1C2A3E"/>
    <w:pPr>
      <w:keepNext/>
      <w:numPr>
        <w:numId w:val="4"/>
      </w:numPr>
      <w:jc w:val="both"/>
      <w:outlineLvl w:val="0"/>
    </w:pPr>
    <w:rPr>
      <w:b/>
      <w:sz w:val="23"/>
      <w:szCs w:val="23"/>
    </w:rPr>
  </w:style>
  <w:style w:type="paragraph" w:styleId="Heading2">
    <w:name w:val="heading 2"/>
    <w:basedOn w:val="Normal"/>
    <w:next w:val="Normal"/>
    <w:link w:val="Heading2Char"/>
    <w:qFormat/>
    <w:rsid w:val="001C2A3E"/>
    <w:pPr>
      <w:keepNext/>
      <w:jc w:val="center"/>
      <w:outlineLvl w:val="1"/>
    </w:pPr>
    <w:rPr>
      <w:b/>
      <w:sz w:val="23"/>
      <w:u w:val="single"/>
    </w:rPr>
  </w:style>
  <w:style w:type="paragraph" w:styleId="Heading9">
    <w:name w:val="heading 9"/>
    <w:basedOn w:val="Normal"/>
    <w:next w:val="Normal"/>
    <w:link w:val="Heading9Char"/>
    <w:qFormat/>
    <w:rsid w:val="001C2A3E"/>
    <w:pPr>
      <w:keepNext/>
      <w:outlineLvl w:val="8"/>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A3E"/>
    <w:rPr>
      <w:rFonts w:ascii="Times New Roman" w:eastAsia="Times New Roman" w:hAnsi="Times New Roman" w:cs="Times New Roman"/>
      <w:b/>
      <w:sz w:val="23"/>
      <w:szCs w:val="23"/>
      <w:lang w:val="en-US"/>
    </w:rPr>
  </w:style>
  <w:style w:type="character" w:customStyle="1" w:styleId="Heading2Char">
    <w:name w:val="Heading 2 Char"/>
    <w:basedOn w:val="DefaultParagraphFont"/>
    <w:link w:val="Heading2"/>
    <w:rsid w:val="001C2A3E"/>
    <w:rPr>
      <w:rFonts w:ascii="Times New Roman" w:eastAsia="Times New Roman" w:hAnsi="Times New Roman" w:cs="Times New Roman"/>
      <w:b/>
      <w:sz w:val="23"/>
      <w:szCs w:val="20"/>
      <w:u w:val="single"/>
      <w:lang w:val="en-US"/>
    </w:rPr>
  </w:style>
  <w:style w:type="character" w:customStyle="1" w:styleId="Heading9Char">
    <w:name w:val="Heading 9 Char"/>
    <w:basedOn w:val="DefaultParagraphFont"/>
    <w:link w:val="Heading9"/>
    <w:rsid w:val="001C2A3E"/>
    <w:rPr>
      <w:rFonts w:ascii="Times New Roman" w:eastAsia="Times New Roman" w:hAnsi="Times New Roman" w:cs="Times New Roman"/>
      <w:sz w:val="20"/>
      <w:szCs w:val="20"/>
      <w:u w:val="single"/>
      <w:lang w:val="en-US"/>
    </w:rPr>
  </w:style>
  <w:style w:type="paragraph" w:customStyle="1" w:styleId="Hanging1">
    <w:name w:val="Hanging 1"/>
    <w:basedOn w:val="Header"/>
    <w:rsid w:val="001C2A3E"/>
    <w:pPr>
      <w:tabs>
        <w:tab w:val="clear" w:pos="4513"/>
        <w:tab w:val="clear" w:pos="9026"/>
      </w:tabs>
      <w:jc w:val="both"/>
    </w:pPr>
    <w:rPr>
      <w:sz w:val="24"/>
      <w:szCs w:val="24"/>
    </w:rPr>
  </w:style>
  <w:style w:type="paragraph" w:customStyle="1" w:styleId="Hanging2">
    <w:name w:val="Hanging 2"/>
    <w:basedOn w:val="Normal"/>
    <w:rsid w:val="001C2A3E"/>
    <w:pPr>
      <w:spacing w:line="312" w:lineRule="atLeast"/>
      <w:jc w:val="both"/>
    </w:pPr>
    <w:rPr>
      <w:sz w:val="23"/>
    </w:rPr>
  </w:style>
  <w:style w:type="paragraph" w:styleId="BodyText">
    <w:name w:val="Body Text"/>
    <w:basedOn w:val="Normal"/>
    <w:link w:val="BodyTextChar"/>
    <w:rsid w:val="001C2A3E"/>
    <w:pPr>
      <w:tabs>
        <w:tab w:val="left" w:pos="720"/>
      </w:tabs>
      <w:jc w:val="both"/>
    </w:pPr>
    <w:rPr>
      <w:sz w:val="23"/>
    </w:rPr>
  </w:style>
  <w:style w:type="character" w:customStyle="1" w:styleId="BodyTextChar">
    <w:name w:val="Body Text Char"/>
    <w:basedOn w:val="DefaultParagraphFont"/>
    <w:link w:val="BodyText"/>
    <w:rsid w:val="001C2A3E"/>
    <w:rPr>
      <w:rFonts w:ascii="Times New Roman" w:eastAsia="Times New Roman" w:hAnsi="Times New Roman" w:cs="Times New Roman"/>
      <w:sz w:val="23"/>
      <w:szCs w:val="20"/>
      <w:lang w:val="en-US"/>
    </w:rPr>
  </w:style>
  <w:style w:type="paragraph" w:styleId="BodyTextIndent">
    <w:name w:val="Body Text Indent"/>
    <w:basedOn w:val="Normal"/>
    <w:link w:val="BodyTextIndentChar"/>
    <w:rsid w:val="001C2A3E"/>
    <w:pPr>
      <w:ind w:left="720"/>
      <w:jc w:val="both"/>
    </w:pPr>
    <w:rPr>
      <w:sz w:val="23"/>
    </w:rPr>
  </w:style>
  <w:style w:type="character" w:customStyle="1" w:styleId="BodyTextIndentChar">
    <w:name w:val="Body Text Indent Char"/>
    <w:basedOn w:val="DefaultParagraphFont"/>
    <w:link w:val="BodyTextIndent"/>
    <w:rsid w:val="001C2A3E"/>
    <w:rPr>
      <w:rFonts w:ascii="Times New Roman" w:eastAsia="Times New Roman" w:hAnsi="Times New Roman" w:cs="Times New Roman"/>
      <w:sz w:val="23"/>
      <w:szCs w:val="20"/>
      <w:lang w:val="en-US"/>
    </w:rPr>
  </w:style>
  <w:style w:type="paragraph" w:styleId="BodyText2">
    <w:name w:val="Body Text 2"/>
    <w:basedOn w:val="Normal"/>
    <w:link w:val="BodyText2Char"/>
    <w:rsid w:val="001C2A3E"/>
    <w:rPr>
      <w:sz w:val="23"/>
    </w:rPr>
  </w:style>
  <w:style w:type="character" w:customStyle="1" w:styleId="BodyText2Char">
    <w:name w:val="Body Text 2 Char"/>
    <w:basedOn w:val="DefaultParagraphFont"/>
    <w:link w:val="BodyText2"/>
    <w:rsid w:val="001C2A3E"/>
    <w:rPr>
      <w:rFonts w:ascii="Times New Roman" w:eastAsia="Times New Roman" w:hAnsi="Times New Roman" w:cs="Times New Roman"/>
      <w:sz w:val="23"/>
      <w:szCs w:val="20"/>
      <w:lang w:val="en-US"/>
    </w:rPr>
  </w:style>
  <w:style w:type="paragraph" w:styleId="Footer">
    <w:name w:val="footer"/>
    <w:basedOn w:val="Normal"/>
    <w:link w:val="FooterChar"/>
    <w:uiPriority w:val="99"/>
    <w:rsid w:val="001C2A3E"/>
    <w:pPr>
      <w:tabs>
        <w:tab w:val="center" w:pos="4320"/>
        <w:tab w:val="right" w:pos="8640"/>
      </w:tabs>
    </w:pPr>
  </w:style>
  <w:style w:type="character" w:customStyle="1" w:styleId="FooterChar">
    <w:name w:val="Footer Char"/>
    <w:basedOn w:val="DefaultParagraphFont"/>
    <w:link w:val="Footer"/>
    <w:uiPriority w:val="99"/>
    <w:rsid w:val="001C2A3E"/>
    <w:rPr>
      <w:rFonts w:ascii="Times New Roman" w:eastAsia="Times New Roman" w:hAnsi="Times New Roman" w:cs="Times New Roman"/>
      <w:sz w:val="20"/>
      <w:szCs w:val="20"/>
      <w:lang w:val="en-US"/>
    </w:rPr>
  </w:style>
  <w:style w:type="character" w:styleId="PageNumber">
    <w:name w:val="page number"/>
    <w:basedOn w:val="DefaultParagraphFont"/>
    <w:rsid w:val="001C2A3E"/>
  </w:style>
  <w:style w:type="paragraph" w:styleId="TOC1">
    <w:name w:val="toc 1"/>
    <w:basedOn w:val="Normal"/>
    <w:next w:val="Normal"/>
    <w:autoRedefine/>
    <w:rsid w:val="001C2A3E"/>
    <w:pPr>
      <w:tabs>
        <w:tab w:val="left" w:pos="720"/>
        <w:tab w:val="right" w:leader="dot" w:pos="8299"/>
      </w:tabs>
      <w:ind w:left="810" w:right="540" w:hanging="810"/>
    </w:pPr>
    <w:rPr>
      <w:noProof/>
      <w:szCs w:val="23"/>
    </w:rPr>
  </w:style>
  <w:style w:type="paragraph" w:customStyle="1" w:styleId="Doci">
    <w:name w:val="Doc (i)"/>
    <w:basedOn w:val="Normal"/>
    <w:rsid w:val="001C2A3E"/>
    <w:pPr>
      <w:spacing w:before="240" w:line="360" w:lineRule="auto"/>
      <w:jc w:val="both"/>
    </w:pPr>
    <w:rPr>
      <w:rFonts w:cs="Arial"/>
      <w:sz w:val="24"/>
      <w:szCs w:val="24"/>
      <w:lang w:val="en-GB"/>
    </w:rPr>
  </w:style>
  <w:style w:type="paragraph" w:styleId="ListParagraph">
    <w:name w:val="List Paragraph"/>
    <w:basedOn w:val="Normal"/>
    <w:link w:val="ListParagraphChar"/>
    <w:uiPriority w:val="34"/>
    <w:qFormat/>
    <w:rsid w:val="001C2A3E"/>
    <w:pPr>
      <w:ind w:left="720"/>
    </w:pPr>
  </w:style>
  <w:style w:type="character" w:customStyle="1" w:styleId="ListParagraphChar">
    <w:name w:val="List Paragraph Char"/>
    <w:link w:val="ListParagraph"/>
    <w:uiPriority w:val="34"/>
    <w:locked/>
    <w:rsid w:val="001C2A3E"/>
    <w:rPr>
      <w:rFonts w:ascii="Times New Roman" w:eastAsia="Times New Roman" w:hAnsi="Times New Roman" w:cs="Times New Roman"/>
      <w:sz w:val="20"/>
      <w:szCs w:val="20"/>
      <w:lang w:val="en-US"/>
    </w:rPr>
  </w:style>
  <w:style w:type="character" w:styleId="CommentReference">
    <w:name w:val="annotation reference"/>
    <w:semiHidden/>
    <w:unhideWhenUsed/>
    <w:rsid w:val="001C2A3E"/>
    <w:rPr>
      <w:sz w:val="16"/>
      <w:szCs w:val="16"/>
    </w:rPr>
  </w:style>
  <w:style w:type="paragraph" w:styleId="CommentText">
    <w:name w:val="annotation text"/>
    <w:basedOn w:val="Normal"/>
    <w:link w:val="CommentTextChar"/>
    <w:uiPriority w:val="99"/>
    <w:unhideWhenUsed/>
    <w:rsid w:val="001C2A3E"/>
  </w:style>
  <w:style w:type="character" w:customStyle="1" w:styleId="CommentTextChar">
    <w:name w:val="Comment Text Char"/>
    <w:basedOn w:val="DefaultParagraphFont"/>
    <w:link w:val="CommentText"/>
    <w:uiPriority w:val="99"/>
    <w:rsid w:val="001C2A3E"/>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C2A3E"/>
    <w:pPr>
      <w:tabs>
        <w:tab w:val="center" w:pos="4513"/>
        <w:tab w:val="right" w:pos="9026"/>
      </w:tabs>
    </w:pPr>
  </w:style>
  <w:style w:type="character" w:customStyle="1" w:styleId="HeaderChar">
    <w:name w:val="Header Char"/>
    <w:basedOn w:val="DefaultParagraphFont"/>
    <w:link w:val="Header"/>
    <w:uiPriority w:val="99"/>
    <w:rsid w:val="001C2A3E"/>
    <w:rPr>
      <w:rFonts w:ascii="Times New Roman" w:eastAsia="Times New Roman" w:hAnsi="Times New Roman" w:cs="Times New Roman"/>
      <w:sz w:val="20"/>
      <w:szCs w:val="20"/>
      <w:lang w:val="en-US"/>
    </w:rPr>
  </w:style>
  <w:style w:type="paragraph" w:customStyle="1" w:styleId="Hanging4">
    <w:name w:val="Hanging 4"/>
    <w:basedOn w:val="Normal"/>
    <w:rsid w:val="001C2A3E"/>
    <w:pPr>
      <w:numPr>
        <w:numId w:val="34"/>
      </w:numPr>
      <w:spacing w:line="312" w:lineRule="atLeast"/>
      <w:jc w:val="both"/>
    </w:pPr>
    <w:rPr>
      <w:sz w:val="23"/>
    </w:rPr>
  </w:style>
  <w:style w:type="paragraph" w:styleId="BalloonText">
    <w:name w:val="Balloon Text"/>
    <w:basedOn w:val="Normal"/>
    <w:link w:val="BalloonTextChar"/>
    <w:uiPriority w:val="99"/>
    <w:semiHidden/>
    <w:unhideWhenUsed/>
    <w:rsid w:val="00F370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06E"/>
    <w:rPr>
      <w:rFonts w:ascii="Segoe UI" w:eastAsia="Times New Roman" w:hAnsi="Segoe UI" w:cs="Segoe UI"/>
      <w:sz w:val="18"/>
      <w:szCs w:val="18"/>
      <w:lang w:val="en-US"/>
    </w:rPr>
  </w:style>
  <w:style w:type="paragraph" w:styleId="NormalWeb">
    <w:name w:val="Normal (Web)"/>
    <w:basedOn w:val="Normal"/>
    <w:uiPriority w:val="99"/>
    <w:semiHidden/>
    <w:unhideWhenUsed/>
    <w:rsid w:val="00CE52ED"/>
    <w:pPr>
      <w:spacing w:before="100" w:beforeAutospacing="1" w:after="100" w:afterAutospacing="1"/>
    </w:pPr>
    <w:rPr>
      <w:sz w:val="24"/>
      <w:szCs w:val="24"/>
      <w:lang w:val="en-IN" w:eastAsia="en-IN"/>
    </w:rPr>
  </w:style>
  <w:style w:type="paragraph" w:styleId="CommentSubject">
    <w:name w:val="annotation subject"/>
    <w:basedOn w:val="CommentText"/>
    <w:next w:val="CommentText"/>
    <w:link w:val="CommentSubjectChar"/>
    <w:uiPriority w:val="99"/>
    <w:semiHidden/>
    <w:unhideWhenUsed/>
    <w:rsid w:val="000F5DD9"/>
    <w:rPr>
      <w:b/>
      <w:bCs/>
    </w:rPr>
  </w:style>
  <w:style w:type="character" w:customStyle="1" w:styleId="CommentSubjectChar">
    <w:name w:val="Comment Subject Char"/>
    <w:basedOn w:val="CommentTextChar"/>
    <w:link w:val="CommentSubject"/>
    <w:uiPriority w:val="99"/>
    <w:semiHidden/>
    <w:rsid w:val="000F5DD9"/>
    <w:rPr>
      <w:rFonts w:ascii="Times New Roman" w:eastAsia="Times New Roman" w:hAnsi="Times New Roman" w:cs="Times New Roman"/>
      <w:b/>
      <w:bCs/>
      <w:sz w:val="20"/>
      <w:szCs w:val="20"/>
      <w:lang w:val="en-US"/>
    </w:rPr>
  </w:style>
  <w:style w:type="paragraph" w:styleId="Revision">
    <w:name w:val="Revision"/>
    <w:hidden/>
    <w:uiPriority w:val="99"/>
    <w:semiHidden/>
    <w:rsid w:val="000F5DD9"/>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579762">
      <w:bodyDiv w:val="1"/>
      <w:marLeft w:val="0"/>
      <w:marRight w:val="0"/>
      <w:marTop w:val="0"/>
      <w:marBottom w:val="0"/>
      <w:divBdr>
        <w:top w:val="none" w:sz="0" w:space="0" w:color="auto"/>
        <w:left w:val="none" w:sz="0" w:space="0" w:color="auto"/>
        <w:bottom w:val="none" w:sz="0" w:space="0" w:color="auto"/>
        <w:right w:val="none" w:sz="0" w:space="0" w:color="auto"/>
      </w:divBdr>
    </w:div>
    <w:div w:id="745347992">
      <w:bodyDiv w:val="1"/>
      <w:marLeft w:val="0"/>
      <w:marRight w:val="0"/>
      <w:marTop w:val="0"/>
      <w:marBottom w:val="0"/>
      <w:divBdr>
        <w:top w:val="none" w:sz="0" w:space="0" w:color="auto"/>
        <w:left w:val="none" w:sz="0" w:space="0" w:color="auto"/>
        <w:bottom w:val="none" w:sz="0" w:space="0" w:color="auto"/>
        <w:right w:val="none" w:sz="0" w:space="0" w:color="auto"/>
      </w:divBdr>
    </w:div>
    <w:div w:id="858737914">
      <w:bodyDiv w:val="1"/>
      <w:marLeft w:val="0"/>
      <w:marRight w:val="0"/>
      <w:marTop w:val="0"/>
      <w:marBottom w:val="0"/>
      <w:divBdr>
        <w:top w:val="none" w:sz="0" w:space="0" w:color="auto"/>
        <w:left w:val="none" w:sz="0" w:space="0" w:color="auto"/>
        <w:bottom w:val="none" w:sz="0" w:space="0" w:color="auto"/>
        <w:right w:val="none" w:sz="0" w:space="0" w:color="auto"/>
      </w:divBdr>
    </w:div>
    <w:div w:id="1471631630">
      <w:bodyDiv w:val="1"/>
      <w:marLeft w:val="0"/>
      <w:marRight w:val="0"/>
      <w:marTop w:val="0"/>
      <w:marBottom w:val="0"/>
      <w:divBdr>
        <w:top w:val="none" w:sz="0" w:space="0" w:color="auto"/>
        <w:left w:val="none" w:sz="0" w:space="0" w:color="auto"/>
        <w:bottom w:val="none" w:sz="0" w:space="0" w:color="auto"/>
        <w:right w:val="none" w:sz="0" w:space="0" w:color="auto"/>
      </w:divBdr>
    </w:div>
    <w:div w:id="1486774172">
      <w:bodyDiv w:val="1"/>
      <w:marLeft w:val="0"/>
      <w:marRight w:val="0"/>
      <w:marTop w:val="0"/>
      <w:marBottom w:val="0"/>
      <w:divBdr>
        <w:top w:val="none" w:sz="0" w:space="0" w:color="auto"/>
        <w:left w:val="none" w:sz="0" w:space="0" w:color="auto"/>
        <w:bottom w:val="none" w:sz="0" w:space="0" w:color="auto"/>
        <w:right w:val="none" w:sz="0" w:space="0" w:color="auto"/>
      </w:divBdr>
    </w:div>
    <w:div w:id="1842816429">
      <w:bodyDiv w:val="1"/>
      <w:marLeft w:val="0"/>
      <w:marRight w:val="0"/>
      <w:marTop w:val="0"/>
      <w:marBottom w:val="0"/>
      <w:divBdr>
        <w:top w:val="none" w:sz="0" w:space="0" w:color="auto"/>
        <w:left w:val="none" w:sz="0" w:space="0" w:color="auto"/>
        <w:bottom w:val="none" w:sz="0" w:space="0" w:color="auto"/>
        <w:right w:val="none" w:sz="0" w:space="0" w:color="auto"/>
      </w:divBdr>
    </w:div>
    <w:div w:id="190363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7EE1-8745-4036-A8AC-4425104C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43</Pages>
  <Words>13143</Words>
  <Characters>74918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Akiwate, IIFL Private Wealth</dc:creator>
  <cp:keywords/>
  <dc:description/>
  <cp:lastModifiedBy>Prince Gupta</cp:lastModifiedBy>
  <cp:revision>14</cp:revision>
  <cp:lastPrinted>2019-05-27T10:19:00Z</cp:lastPrinted>
  <dcterms:created xsi:type="dcterms:W3CDTF">2019-06-10T06:20:00Z</dcterms:created>
  <dcterms:modified xsi:type="dcterms:W3CDTF">2025-06-17T06:27:00Z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3ec95a7a20e10464bd4025142fc4fc37cd8f7920b2d29a2462a38d5b67e4af4c</vt:lpwstr>
  </property>
</Properties>
</file>